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759A7" w14:textId="77777777" w:rsidR="00BE60AF" w:rsidRPr="00BB0057" w:rsidRDefault="025DBB92" w:rsidP="00986DDC">
      <w:pPr>
        <w:jc w:val="center"/>
        <w:outlineLvl w:val="0"/>
        <w:rPr>
          <w:rFonts w:ascii="Cambria" w:hAnsi="Cambria" w:cs="Verdana"/>
          <w:b/>
          <w:color w:val="000026"/>
          <w:sz w:val="24"/>
          <w:szCs w:val="24"/>
          <w:u w:val="single"/>
        </w:rPr>
      </w:pPr>
      <w:r w:rsidRPr="025DBB92">
        <w:rPr>
          <w:b/>
          <w:bCs/>
          <w:sz w:val="24"/>
          <w:szCs w:val="24"/>
        </w:rPr>
        <w:t>Replies to reviewers’ comments</w:t>
      </w:r>
    </w:p>
    <w:p w14:paraId="68D4509E" w14:textId="77777777" w:rsidR="00153FD8" w:rsidRDefault="025DBB92" w:rsidP="00153FD8">
      <w:pPr>
        <w:rPr>
          <w:ins w:id="0" w:author="Satyakam Dash" w:date="2019-05-15T18:17:00Z"/>
          <w:rFonts w:eastAsia="Times New Roman" w:cs="Times New Roman"/>
          <w:b/>
          <w:bCs/>
          <w:color w:val="222222"/>
          <w:sz w:val="24"/>
          <w:szCs w:val="24"/>
        </w:rPr>
      </w:pPr>
      <w:r w:rsidRPr="025DBB92">
        <w:rPr>
          <w:rFonts w:eastAsia="Times New Roman" w:cs="Times New Roman"/>
          <w:b/>
          <w:bCs/>
          <w:color w:val="222222"/>
          <w:sz w:val="24"/>
          <w:szCs w:val="24"/>
        </w:rPr>
        <w:t>Reviewer 1</w:t>
      </w:r>
    </w:p>
    <w:p w14:paraId="3BEC4CBA" w14:textId="34259990" w:rsidR="00DE6F04" w:rsidRPr="00153FD8" w:rsidRDefault="007A3B91">
      <w:pPr>
        <w:jc w:val="both"/>
        <w:rPr>
          <w:rPrChange w:id="1" w:author="Satyakam Dash" w:date="2019-05-15T18:16:00Z">
            <w:rPr>
              <w:rFonts w:eastAsia="Times New Roman" w:cs="Times New Roman"/>
              <w:b/>
              <w:bCs/>
              <w:color w:val="222222"/>
              <w:sz w:val="24"/>
              <w:szCs w:val="24"/>
            </w:rPr>
          </w:rPrChange>
        </w:rPr>
        <w:pPrChange w:id="2" w:author="Satyakam Dash" w:date="2019-05-15T18:17:00Z">
          <w:pPr/>
        </w:pPrChange>
      </w:pPr>
      <w:del w:id="3" w:author="Satyakam Dash" w:date="2019-05-15T18:17:00Z">
        <w:r w:rsidDel="00153FD8">
          <w:br/>
        </w:r>
      </w:del>
      <w:r>
        <w:br/>
      </w:r>
      <w:r w:rsidR="025DBB92" w:rsidRPr="025DBB92">
        <w:rPr>
          <w:rFonts w:eastAsia="Times New Roman" w:cs="Times New Roman"/>
          <w:color w:val="222222"/>
          <w:sz w:val="24"/>
          <w:szCs w:val="24"/>
        </w:rPr>
        <w:t xml:space="preserve">The study combines theoretical metabolic network analysis with thermodynamics and metabolomics to predict flux limiting reactions in an anaerobic bacterial system. The goal of the approach is to identify rational intervention targets to increase flux from cellobiose to ethanol. The study extends previous experimental and theoretical work by the </w:t>
      </w:r>
      <w:proofErr w:type="spellStart"/>
      <w:r w:rsidR="025DBB92" w:rsidRPr="025DBB92">
        <w:rPr>
          <w:rFonts w:eastAsia="Times New Roman" w:cs="Times New Roman"/>
          <w:color w:val="222222"/>
          <w:sz w:val="24"/>
          <w:szCs w:val="24"/>
        </w:rPr>
        <w:t>Ctherm</w:t>
      </w:r>
      <w:proofErr w:type="spellEnd"/>
      <w:r w:rsidR="025DBB92" w:rsidRPr="025DBB92">
        <w:rPr>
          <w:rFonts w:eastAsia="Times New Roman" w:cs="Times New Roman"/>
          <w:color w:val="222222"/>
          <w:sz w:val="24"/>
          <w:szCs w:val="24"/>
        </w:rPr>
        <w:t xml:space="preserve"> group which previously considered the thermodynamics of the pyruvate to ethanol portion of glycolysis based on metabolite levels.</w:t>
      </w:r>
    </w:p>
    <w:p w14:paraId="0C27CB97" w14:textId="7E0EFCC1" w:rsidR="00DE6F04" w:rsidRPr="00ED21D1" w:rsidRDefault="025DBB92" w:rsidP="025DBB92">
      <w:pPr>
        <w:jc w:val="both"/>
      </w:pPr>
      <w:r w:rsidRPr="025DBB92">
        <w:rPr>
          <w:rFonts w:eastAsia="Times New Roman" w:cs="Times New Roman"/>
          <w:color w:val="222222"/>
          <w:sz w:val="24"/>
          <w:szCs w:val="24"/>
        </w:rPr>
        <w:t>The study is interesting and combines a range of expertise to tackle a complex problem. The computational approach is useful and will be of interest to a wide range of quantitative biologists and engineers. The material is publishable but only after some substantial adjustments are made.</w:t>
      </w:r>
    </w:p>
    <w:p w14:paraId="02DD1F1A" w14:textId="1C822112" w:rsidR="00DE6F04" w:rsidRPr="00ED21D1" w:rsidRDefault="025DBB92" w:rsidP="025DBB92">
      <w:pPr>
        <w:jc w:val="both"/>
      </w:pPr>
      <w:r w:rsidRPr="025DBB92">
        <w:rPr>
          <w:rFonts w:eastAsia="Times New Roman" w:cs="Times New Roman"/>
          <w:color w:val="222222"/>
          <w:sz w:val="24"/>
          <w:szCs w:val="24"/>
        </w:rPr>
        <w:t>Major:</w:t>
      </w:r>
    </w:p>
    <w:p w14:paraId="1AF1CF57" w14:textId="0EE447C5" w:rsidR="00DE6F04" w:rsidRPr="00ED21D1" w:rsidRDefault="025DBB92" w:rsidP="025DBB92">
      <w:pPr>
        <w:jc w:val="both"/>
      </w:pPr>
      <w:r w:rsidRPr="025DBB92">
        <w:rPr>
          <w:rFonts w:eastAsia="Times New Roman" w:cs="Times New Roman"/>
          <w:color w:val="222222"/>
          <w:sz w:val="24"/>
          <w:szCs w:val="24"/>
        </w:rPr>
        <w:t xml:space="preserve">The current work does not account for synthesis of byproducts acetate, formate and lactate etc. According to supp file 5, the cultures produce more carbon moles of these byproducts than ethanol so leaving them out of the analysis introduces a very large source of error, additionally the model doesn’t consider biomass although this would be a small flux compared to the byproducts.  The authors make an argument (line416+) they are not interested in the byproducts because they aren’t important with high ethanol selectivity strains (Olson, 2015, 2017).  This isn’t a good argument because the current study uses metabolite concentrations from a strain that makes byproducts and therefore the data should not be projected onto strains that behave differently. This really needs to be addressed in a more satisfactory manner. </w:t>
      </w:r>
    </w:p>
    <w:p w14:paraId="1EDE7D79" w14:textId="77777777" w:rsidR="00A2519F" w:rsidRDefault="00A2519F" w:rsidP="00A2519F">
      <w:pPr>
        <w:ind w:left="720"/>
        <w:jc w:val="both"/>
        <w:rPr>
          <w:ins w:id="4" w:author="Satyakam Dash" w:date="2019-05-15T18:24:00Z"/>
          <w:rFonts w:cs="Times New Roman"/>
          <w:color w:val="2E74B5" w:themeColor="accent1" w:themeShade="BF"/>
          <w:sz w:val="24"/>
          <w:szCs w:val="24"/>
        </w:rPr>
      </w:pPr>
      <w:ins w:id="5" w:author="Satyakam Dash" w:date="2019-05-15T18:19:00Z">
        <w:r>
          <w:rPr>
            <w:rFonts w:cs="Times New Roman"/>
            <w:color w:val="2E74B5" w:themeColor="accent1" w:themeShade="BF"/>
            <w:sz w:val="24"/>
            <w:szCs w:val="24"/>
          </w:rPr>
          <w:t xml:space="preserve">The thermodynamic analysis is based on the assumption that </w:t>
        </w:r>
      </w:ins>
      <w:ins w:id="6" w:author="Satyakam Dash" w:date="2019-05-15T18:18:00Z">
        <w:r>
          <w:rPr>
            <w:rFonts w:cs="Times New Roman"/>
            <w:color w:val="2E74B5" w:themeColor="accent1" w:themeShade="BF"/>
            <w:sz w:val="24"/>
            <w:szCs w:val="24"/>
          </w:rPr>
          <w:t>the metabolite concentration experienced by any reaction is only dependent on the available metabolite pool</w:t>
        </w:r>
      </w:ins>
      <w:ins w:id="7" w:author="Satyakam Dash" w:date="2019-05-15T18:19:00Z">
        <w:r>
          <w:rPr>
            <w:rFonts w:cs="Times New Roman"/>
            <w:color w:val="2E74B5" w:themeColor="accent1" w:themeShade="BF"/>
            <w:sz w:val="24"/>
            <w:szCs w:val="24"/>
          </w:rPr>
          <w:t xml:space="preserve"> which is homogeneous throughout the cell. </w:t>
        </w:r>
      </w:ins>
      <w:ins w:id="8" w:author="Satyakam Dash" w:date="2019-05-15T18:21:00Z">
        <w:r>
          <w:rPr>
            <w:rFonts w:cs="Times New Roman"/>
            <w:color w:val="2E74B5" w:themeColor="accent1" w:themeShade="BF"/>
            <w:sz w:val="24"/>
            <w:szCs w:val="24"/>
          </w:rPr>
          <w:t>Thus</w:t>
        </w:r>
      </w:ins>
      <w:ins w:id="9" w:author="Satyakam Dash" w:date="2019-05-15T18:20:00Z">
        <w:r>
          <w:rPr>
            <w:rFonts w:cs="Times New Roman"/>
            <w:color w:val="2E74B5" w:themeColor="accent1" w:themeShade="BF"/>
            <w:sz w:val="24"/>
            <w:szCs w:val="24"/>
          </w:rPr>
          <w:t xml:space="preserve">, the </w:t>
        </w:r>
      </w:ins>
      <w:ins w:id="10" w:author="Satyakam Dash" w:date="2019-05-15T18:21:00Z">
        <w:r>
          <w:rPr>
            <w:rFonts w:cs="Times New Roman"/>
            <w:color w:val="2E74B5" w:themeColor="accent1" w:themeShade="BF"/>
            <w:sz w:val="24"/>
            <w:szCs w:val="24"/>
          </w:rPr>
          <w:t xml:space="preserve">metabolite </w:t>
        </w:r>
      </w:ins>
      <w:ins w:id="11" w:author="Satyakam Dash" w:date="2019-05-15T18:20:00Z">
        <w:r>
          <w:rPr>
            <w:rFonts w:cs="Times New Roman"/>
            <w:color w:val="2E74B5" w:themeColor="accent1" w:themeShade="BF"/>
            <w:sz w:val="24"/>
            <w:szCs w:val="24"/>
          </w:rPr>
          <w:t xml:space="preserve">concentrations will not </w:t>
        </w:r>
      </w:ins>
      <w:ins w:id="12" w:author="Satyakam Dash" w:date="2019-05-15T18:21:00Z">
        <w:r>
          <w:rPr>
            <w:rFonts w:cs="Times New Roman"/>
            <w:color w:val="2E74B5" w:themeColor="accent1" w:themeShade="BF"/>
            <w:sz w:val="24"/>
            <w:szCs w:val="24"/>
          </w:rPr>
          <w:t>vary</w:t>
        </w:r>
      </w:ins>
      <w:ins w:id="13" w:author="Satyakam Dash" w:date="2019-05-15T18:20:00Z">
        <w:r>
          <w:rPr>
            <w:rFonts w:cs="Times New Roman"/>
            <w:color w:val="2E74B5" w:themeColor="accent1" w:themeShade="BF"/>
            <w:sz w:val="24"/>
            <w:szCs w:val="24"/>
          </w:rPr>
          <w:t xml:space="preserve"> if applied to a s</w:t>
        </w:r>
      </w:ins>
      <w:ins w:id="14" w:author="Satyakam Dash" w:date="2019-05-15T18:21:00Z">
        <w:r>
          <w:rPr>
            <w:rFonts w:cs="Times New Roman"/>
            <w:color w:val="2E74B5" w:themeColor="accent1" w:themeShade="BF"/>
            <w:sz w:val="24"/>
            <w:szCs w:val="24"/>
          </w:rPr>
          <w:t xml:space="preserve">maller core model or imposed on a genome-scale model. Our objective in this study was to evaluate the thermodynamics of ethanol </w:t>
        </w:r>
      </w:ins>
      <w:ins w:id="15" w:author="Satyakam Dash" w:date="2019-05-15T18:22:00Z">
        <w:r>
          <w:rPr>
            <w:rFonts w:cs="Times New Roman"/>
            <w:color w:val="2E74B5" w:themeColor="accent1" w:themeShade="BF"/>
            <w:sz w:val="24"/>
            <w:szCs w:val="24"/>
          </w:rPr>
          <w:t xml:space="preserve">production pathway for the given set of metabolite concentrations.  </w:t>
        </w:r>
      </w:ins>
    </w:p>
    <w:p w14:paraId="3DF67151" w14:textId="51CBF3C7" w:rsidR="00A2519F" w:rsidRDefault="00A2519F" w:rsidP="00A2519F">
      <w:pPr>
        <w:ind w:left="720"/>
        <w:jc w:val="both"/>
        <w:rPr>
          <w:ins w:id="16" w:author="Satyakam Dash" w:date="2019-05-15T18:27:00Z"/>
          <w:rFonts w:cs="Times New Roman"/>
          <w:color w:val="2E74B5" w:themeColor="accent1" w:themeShade="BF"/>
          <w:sz w:val="24"/>
          <w:szCs w:val="24"/>
        </w:rPr>
      </w:pPr>
      <w:ins w:id="17" w:author="Satyakam Dash" w:date="2019-05-15T18:24:00Z">
        <w:r>
          <w:rPr>
            <w:rFonts w:cs="Times New Roman"/>
            <w:color w:val="2E74B5" w:themeColor="accent1" w:themeShade="BF"/>
            <w:sz w:val="24"/>
            <w:szCs w:val="24"/>
          </w:rPr>
          <w:t xml:space="preserve">However, </w:t>
        </w:r>
      </w:ins>
      <w:ins w:id="18" w:author="Satyakam Dash" w:date="2019-05-14T20:33:00Z">
        <w:r>
          <w:rPr>
            <w:rFonts w:cs="Times New Roman"/>
            <w:color w:val="2E74B5" w:themeColor="accent1" w:themeShade="BF"/>
            <w:sz w:val="24"/>
            <w:szCs w:val="24"/>
          </w:rPr>
          <w:t>w</w:t>
        </w:r>
        <w:r w:rsidR="00375CC5">
          <w:rPr>
            <w:rFonts w:cs="Times New Roman"/>
            <w:color w:val="2E74B5" w:themeColor="accent1" w:themeShade="BF"/>
            <w:sz w:val="24"/>
            <w:szCs w:val="24"/>
          </w:rPr>
          <w:t xml:space="preserve">e </w:t>
        </w:r>
      </w:ins>
      <w:ins w:id="19" w:author="Satyakam Dash" w:date="2019-05-15T18:22:00Z">
        <w:r>
          <w:rPr>
            <w:rFonts w:cs="Times New Roman"/>
            <w:color w:val="2E74B5" w:themeColor="accent1" w:themeShade="BF"/>
            <w:sz w:val="24"/>
            <w:szCs w:val="24"/>
          </w:rPr>
          <w:t xml:space="preserve">also </w:t>
        </w:r>
      </w:ins>
      <w:ins w:id="20" w:author="Satyakam Dash" w:date="2019-05-14T20:33:00Z">
        <w:r w:rsidR="00375CC5">
          <w:rPr>
            <w:rFonts w:cs="Times New Roman"/>
            <w:color w:val="2E74B5" w:themeColor="accent1" w:themeShade="BF"/>
            <w:sz w:val="24"/>
            <w:szCs w:val="24"/>
          </w:rPr>
          <w:t>re-analyzed the thermodynamics of wild-type pathway by adding acetate production pathway</w:t>
        </w:r>
      </w:ins>
      <w:ins w:id="21" w:author="Satyakam Dash" w:date="2019-05-15T18:24:00Z">
        <w:r>
          <w:rPr>
            <w:rFonts w:cs="Times New Roman"/>
            <w:color w:val="2E74B5" w:themeColor="accent1" w:themeShade="BF"/>
            <w:sz w:val="24"/>
            <w:szCs w:val="24"/>
          </w:rPr>
          <w:t xml:space="preserve"> and</w:t>
        </w:r>
      </w:ins>
      <w:ins w:id="22" w:author="Satyakam Dash" w:date="2019-05-14T20:34:00Z">
        <w:r w:rsidR="00375CC5">
          <w:rPr>
            <w:rFonts w:cs="Times New Roman"/>
            <w:color w:val="2E74B5" w:themeColor="accent1" w:themeShade="BF"/>
            <w:sz w:val="24"/>
            <w:szCs w:val="24"/>
          </w:rPr>
          <w:t xml:space="preserve"> did not observe any change in the model predictions. This was because</w:t>
        </w:r>
      </w:ins>
      <w:ins w:id="23" w:author="Satyakam Dash" w:date="2019-05-15T18:23:00Z">
        <w:r>
          <w:rPr>
            <w:rFonts w:cs="Times New Roman"/>
            <w:color w:val="2E74B5" w:themeColor="accent1" w:themeShade="BF"/>
            <w:sz w:val="24"/>
            <w:szCs w:val="24"/>
          </w:rPr>
          <w:t xml:space="preserve"> the </w:t>
        </w:r>
      </w:ins>
      <w:ins w:id="24" w:author="Satyakam Dash" w:date="2019-05-14T20:34:00Z">
        <w:r w:rsidR="00375CC5">
          <w:rPr>
            <w:rFonts w:cs="Times New Roman"/>
            <w:color w:val="2E74B5" w:themeColor="accent1" w:themeShade="BF"/>
            <w:sz w:val="24"/>
            <w:szCs w:val="24"/>
          </w:rPr>
          <w:t xml:space="preserve">acetate </w:t>
        </w:r>
      </w:ins>
      <w:ins w:id="25" w:author="Satyakam Dash" w:date="2019-05-15T18:24:00Z">
        <w:r>
          <w:rPr>
            <w:rFonts w:cs="Times New Roman"/>
            <w:color w:val="2E74B5" w:themeColor="accent1" w:themeShade="BF"/>
            <w:sz w:val="24"/>
            <w:szCs w:val="24"/>
          </w:rPr>
          <w:t>production was</w:t>
        </w:r>
      </w:ins>
      <w:ins w:id="26" w:author="Satyakam Dash" w:date="2019-05-15T18:23:00Z">
        <w:r>
          <w:rPr>
            <w:rFonts w:cs="Times New Roman"/>
            <w:color w:val="2E74B5" w:themeColor="accent1" w:themeShade="BF"/>
            <w:sz w:val="24"/>
            <w:szCs w:val="24"/>
          </w:rPr>
          <w:t xml:space="preserve"> not thermodynamically constrained by the measured metabolite pools.</w:t>
        </w:r>
      </w:ins>
      <w:ins w:id="27" w:author="Satyakam Dash" w:date="2019-05-15T18:24:00Z">
        <w:r>
          <w:rPr>
            <w:rFonts w:cs="Times New Roman"/>
            <w:color w:val="2E74B5" w:themeColor="accent1" w:themeShade="BF"/>
            <w:sz w:val="24"/>
            <w:szCs w:val="24"/>
          </w:rPr>
          <w:t xml:space="preserve"> </w:t>
        </w:r>
      </w:ins>
      <w:ins w:id="28" w:author="Satyakam Dash" w:date="2019-05-15T18:25:00Z">
        <w:r>
          <w:rPr>
            <w:rFonts w:cs="Times New Roman"/>
            <w:color w:val="2E74B5" w:themeColor="accent1" w:themeShade="BF"/>
            <w:sz w:val="24"/>
            <w:szCs w:val="24"/>
          </w:rPr>
          <w:t xml:space="preserve">Thus, </w:t>
        </w:r>
      </w:ins>
      <w:ins w:id="29" w:author="Satyakam Dash" w:date="2019-05-15T18:27:00Z">
        <w:r>
          <w:rPr>
            <w:rFonts w:cs="Times New Roman"/>
            <w:color w:val="2E74B5" w:themeColor="accent1" w:themeShade="BF"/>
            <w:sz w:val="24"/>
            <w:szCs w:val="24"/>
          </w:rPr>
          <w:t>in the absence of additional metabolite measurements any additional reaction would be unconstrained and hence always feasible.</w:t>
        </w:r>
      </w:ins>
    </w:p>
    <w:p w14:paraId="3800DD85" w14:textId="536F3A5E" w:rsidR="00DE6F04" w:rsidRPr="00ED21D1" w:rsidDel="000201D7" w:rsidRDefault="0054510C" w:rsidP="025DBB92">
      <w:pPr>
        <w:ind w:left="720"/>
        <w:jc w:val="both"/>
        <w:rPr>
          <w:del w:id="30" w:author="Satyakam Dash" w:date="2019-05-15T18:28:00Z"/>
        </w:rPr>
      </w:pPr>
      <w:del w:id="31" w:author="Satyakam Dash" w:date="2019-05-15T18:28:00Z">
        <w:r w:rsidDel="000201D7">
          <w:rPr>
            <w:rFonts w:cs="Times New Roman"/>
            <w:color w:val="2E74B5" w:themeColor="accent1" w:themeShade="BF"/>
            <w:sz w:val="24"/>
            <w:szCs w:val="24"/>
          </w:rPr>
          <w:delText xml:space="preserve">This xx section of this study evaluates the thermodynamics of ethanol production pathway  </w:delText>
        </w:r>
      </w:del>
    </w:p>
    <w:p w14:paraId="308474EC" w14:textId="6D70842B" w:rsidR="00DE6F04" w:rsidRPr="00ED21D1" w:rsidRDefault="00DE6F04" w:rsidP="025DBB92">
      <w:pPr>
        <w:jc w:val="both"/>
        <w:rPr>
          <w:rFonts w:eastAsia="Times New Roman" w:cs="Times New Roman"/>
          <w:color w:val="222222"/>
          <w:sz w:val="24"/>
          <w:szCs w:val="24"/>
        </w:rPr>
      </w:pPr>
    </w:p>
    <w:p w14:paraId="42B8BDE6" w14:textId="025A0D7B" w:rsidR="00DE6F04" w:rsidRPr="00ED21D1" w:rsidRDefault="025DBB92" w:rsidP="025DBB92">
      <w:pPr>
        <w:jc w:val="both"/>
      </w:pPr>
      <w:r w:rsidRPr="025DBB92">
        <w:rPr>
          <w:rFonts w:eastAsia="Times New Roman" w:cs="Times New Roman"/>
          <w:color w:val="222222"/>
          <w:sz w:val="24"/>
          <w:szCs w:val="24"/>
        </w:rPr>
        <w:t>Byproduct synthesis and growth might facilitate the problems with the infeasible 3pg concentrations calculated here.</w:t>
      </w:r>
    </w:p>
    <w:p w14:paraId="4D23F632" w14:textId="4270A4F4" w:rsidR="008F1D4F" w:rsidRDefault="008F1D4F" w:rsidP="000201D7">
      <w:pPr>
        <w:ind w:left="720"/>
        <w:jc w:val="both"/>
        <w:rPr>
          <w:rFonts w:cs="Times New Roman"/>
          <w:color w:val="2E74B5" w:themeColor="accent1" w:themeShade="BF"/>
          <w:sz w:val="24"/>
          <w:szCs w:val="24"/>
        </w:rPr>
      </w:pPr>
      <w:r>
        <w:rPr>
          <w:rFonts w:cs="Times New Roman"/>
          <w:color w:val="2E74B5" w:themeColor="accent1" w:themeShade="BF"/>
          <w:sz w:val="24"/>
          <w:szCs w:val="24"/>
        </w:rPr>
        <w:lastRenderedPageBreak/>
        <w:t xml:space="preserve">If </w:t>
      </w:r>
      <w:del w:id="32" w:author="Dan Olson" w:date="2019-05-16T09:25:00Z">
        <w:r w:rsidDel="001273CF">
          <w:rPr>
            <w:rFonts w:cs="Times New Roman"/>
            <w:color w:val="2E74B5" w:themeColor="accent1" w:themeShade="BF"/>
            <w:sz w:val="24"/>
            <w:szCs w:val="24"/>
          </w:rPr>
          <w:delText xml:space="preserve">any </w:delText>
        </w:r>
      </w:del>
      <w:ins w:id="33" w:author="Dan Olson" w:date="2019-05-16T09:25:00Z">
        <w:r w:rsidR="001273CF">
          <w:rPr>
            <w:rFonts w:cs="Times New Roman"/>
            <w:color w:val="2E74B5" w:themeColor="accent1" w:themeShade="BF"/>
            <w:sz w:val="24"/>
            <w:szCs w:val="24"/>
          </w:rPr>
          <w:t xml:space="preserve">a </w:t>
        </w:r>
      </w:ins>
      <w:r>
        <w:rPr>
          <w:rFonts w:cs="Times New Roman"/>
          <w:color w:val="2E74B5" w:themeColor="accent1" w:themeShade="BF"/>
          <w:sz w:val="24"/>
          <w:szCs w:val="24"/>
        </w:rPr>
        <w:t xml:space="preserve">given reaction is infeasible in our workflow, it implies that </w:t>
      </w:r>
      <w:ins w:id="34" w:author="Satyakam Dash" w:date="2019-05-02T12:33:00Z">
        <w:r w:rsidR="003F1703">
          <w:rPr>
            <w:rFonts w:cs="Times New Roman"/>
            <w:color w:val="2E74B5" w:themeColor="accent1" w:themeShade="BF"/>
            <w:sz w:val="24"/>
            <w:szCs w:val="24"/>
          </w:rPr>
          <w:t>all</w:t>
        </w:r>
      </w:ins>
      <w:del w:id="35" w:author="Satyakam Dash" w:date="2019-05-02T12:33:00Z">
        <w:r w:rsidDel="003F1703">
          <w:rPr>
            <w:rFonts w:cs="Times New Roman"/>
            <w:color w:val="2E74B5" w:themeColor="accent1" w:themeShade="BF"/>
            <w:sz w:val="24"/>
            <w:szCs w:val="24"/>
          </w:rPr>
          <w:delText>any</w:delText>
        </w:r>
      </w:del>
      <w:r>
        <w:rPr>
          <w:rFonts w:cs="Times New Roman"/>
          <w:color w:val="2E74B5" w:themeColor="accent1" w:themeShade="BF"/>
          <w:sz w:val="24"/>
          <w:szCs w:val="24"/>
        </w:rPr>
        <w:t xml:space="preserve"> possible variation</w:t>
      </w:r>
      <w:ins w:id="36" w:author="Satyakam Dash" w:date="2019-05-02T12:33:00Z">
        <w:r w:rsidR="003F1703">
          <w:rPr>
            <w:rFonts w:cs="Times New Roman"/>
            <w:color w:val="2E74B5" w:themeColor="accent1" w:themeShade="BF"/>
            <w:sz w:val="24"/>
            <w:szCs w:val="24"/>
          </w:rPr>
          <w:t>s</w:t>
        </w:r>
      </w:ins>
      <w:r>
        <w:rPr>
          <w:rFonts w:cs="Times New Roman"/>
          <w:color w:val="2E74B5" w:themeColor="accent1" w:themeShade="BF"/>
          <w:sz w:val="24"/>
          <w:szCs w:val="24"/>
        </w:rPr>
        <w:t xml:space="preserve"> of its constituent metabolite pools </w:t>
      </w:r>
      <w:del w:id="37" w:author="Dan Olson" w:date="2019-05-16T09:25:00Z">
        <w:r w:rsidDel="001273CF">
          <w:rPr>
            <w:rFonts w:cs="Times New Roman"/>
            <w:color w:val="2E74B5" w:themeColor="accent1" w:themeShade="BF"/>
            <w:sz w:val="24"/>
            <w:szCs w:val="24"/>
          </w:rPr>
          <w:delText xml:space="preserve">is </w:delText>
        </w:r>
      </w:del>
      <w:ins w:id="38" w:author="Dan Olson" w:date="2019-05-16T09:25:00Z">
        <w:r w:rsidR="001273CF">
          <w:rPr>
            <w:rFonts w:cs="Times New Roman"/>
            <w:color w:val="2E74B5" w:themeColor="accent1" w:themeShade="BF"/>
            <w:sz w:val="24"/>
            <w:szCs w:val="24"/>
          </w:rPr>
          <w:t xml:space="preserve">are </w:t>
        </w:r>
      </w:ins>
      <w:r>
        <w:rPr>
          <w:rFonts w:cs="Times New Roman"/>
          <w:color w:val="2E74B5" w:themeColor="accent1" w:themeShade="BF"/>
          <w:sz w:val="24"/>
          <w:szCs w:val="24"/>
        </w:rPr>
        <w:t xml:space="preserve">unable to make this reaction feasible. </w:t>
      </w:r>
      <w:del w:id="39" w:author="Satyakam Dash" w:date="2019-05-15T18:30:00Z">
        <w:r w:rsidDel="000201D7">
          <w:rPr>
            <w:rFonts w:cs="Times New Roman"/>
            <w:color w:val="2E74B5" w:themeColor="accent1" w:themeShade="BF"/>
            <w:sz w:val="24"/>
            <w:szCs w:val="24"/>
          </w:rPr>
          <w:delText xml:space="preserve">Thus, </w:delText>
        </w:r>
      </w:del>
      <w:ins w:id="40" w:author="Satyakam Dash" w:date="2019-05-15T18:30:00Z">
        <w:r w:rsidR="000201D7">
          <w:rPr>
            <w:rFonts w:cs="Times New Roman"/>
            <w:color w:val="2E74B5" w:themeColor="accent1" w:themeShade="BF"/>
            <w:sz w:val="24"/>
            <w:szCs w:val="24"/>
          </w:rPr>
          <w:t>A</w:t>
        </w:r>
      </w:ins>
      <w:del w:id="41" w:author="Satyakam Dash" w:date="2019-05-15T18:30:00Z">
        <w:r w:rsidDel="000201D7">
          <w:rPr>
            <w:rFonts w:cs="Times New Roman"/>
            <w:color w:val="2E74B5" w:themeColor="accent1" w:themeShade="BF"/>
            <w:sz w:val="24"/>
            <w:szCs w:val="24"/>
          </w:rPr>
          <w:delText>a</w:delText>
        </w:r>
      </w:del>
      <w:r>
        <w:rPr>
          <w:rFonts w:cs="Times New Roman"/>
          <w:color w:val="2E74B5" w:themeColor="accent1" w:themeShade="BF"/>
          <w:sz w:val="24"/>
          <w:szCs w:val="24"/>
        </w:rPr>
        <w:t xml:space="preserve">ddition of alternate pathways or reactions </w:t>
      </w:r>
      <w:del w:id="42" w:author="Satyakam Dash" w:date="2019-05-15T18:30:00Z">
        <w:r w:rsidDel="000201D7">
          <w:rPr>
            <w:rFonts w:cs="Times New Roman"/>
            <w:color w:val="2E74B5" w:themeColor="accent1" w:themeShade="BF"/>
            <w:sz w:val="24"/>
            <w:szCs w:val="24"/>
          </w:rPr>
          <w:delText>would</w:delText>
        </w:r>
      </w:del>
      <w:ins w:id="43" w:author="Satyakam Dash" w:date="2019-05-15T18:28:00Z">
        <w:r w:rsidR="000201D7">
          <w:rPr>
            <w:rFonts w:cs="Times New Roman"/>
            <w:color w:val="2E74B5" w:themeColor="accent1" w:themeShade="BF"/>
            <w:sz w:val="24"/>
            <w:szCs w:val="24"/>
          </w:rPr>
          <w:t>can</w:t>
        </w:r>
      </w:ins>
      <w:r>
        <w:rPr>
          <w:rFonts w:cs="Times New Roman"/>
          <w:color w:val="2E74B5" w:themeColor="accent1" w:themeShade="BF"/>
          <w:sz w:val="24"/>
          <w:szCs w:val="24"/>
        </w:rPr>
        <w:t xml:space="preserve"> </w:t>
      </w:r>
      <w:del w:id="44" w:author="Satyakam Dash" w:date="2019-05-02T12:36:00Z">
        <w:r w:rsidDel="003F1703">
          <w:rPr>
            <w:rFonts w:cs="Times New Roman"/>
            <w:color w:val="2E74B5" w:themeColor="accent1" w:themeShade="BF"/>
            <w:sz w:val="24"/>
            <w:szCs w:val="24"/>
          </w:rPr>
          <w:delText xml:space="preserve">further </w:delText>
        </w:r>
      </w:del>
      <w:ins w:id="45" w:author="Satyakam Dash" w:date="2019-05-02T12:34:00Z">
        <w:r w:rsidR="003F1703">
          <w:rPr>
            <w:rFonts w:cs="Times New Roman"/>
            <w:color w:val="2E74B5" w:themeColor="accent1" w:themeShade="BF"/>
            <w:sz w:val="24"/>
            <w:szCs w:val="24"/>
          </w:rPr>
          <w:t>c</w:t>
        </w:r>
      </w:ins>
      <w:del w:id="46" w:author="Satyakam Dash" w:date="2019-05-02T12:34:00Z">
        <w:r w:rsidDel="003F1703">
          <w:rPr>
            <w:rFonts w:cs="Times New Roman"/>
            <w:color w:val="2E74B5" w:themeColor="accent1" w:themeShade="BF"/>
            <w:sz w:val="24"/>
            <w:szCs w:val="24"/>
          </w:rPr>
          <w:delText xml:space="preserve">bound </w:delText>
        </w:r>
      </w:del>
      <w:ins w:id="47" w:author="Satyakam Dash" w:date="2019-05-02T12:34:00Z">
        <w:r w:rsidR="003F1703">
          <w:rPr>
            <w:rFonts w:cs="Times New Roman"/>
            <w:color w:val="2E74B5" w:themeColor="accent1" w:themeShade="BF"/>
            <w:sz w:val="24"/>
            <w:szCs w:val="24"/>
          </w:rPr>
          <w:t>onstrain</w:t>
        </w:r>
      </w:ins>
      <w:ins w:id="48" w:author="Dan Olson" w:date="2019-05-16T09:26:00Z">
        <w:r w:rsidR="001273CF">
          <w:rPr>
            <w:rFonts w:cs="Times New Roman"/>
            <w:color w:val="2E74B5" w:themeColor="accent1" w:themeShade="BF"/>
            <w:sz w:val="24"/>
            <w:szCs w:val="24"/>
          </w:rPr>
          <w:t xml:space="preserve"> (but not e</w:t>
        </w:r>
      </w:ins>
      <w:ins w:id="49" w:author="Dan Olson" w:date="2019-05-16T09:27:00Z">
        <w:r w:rsidR="001273CF">
          <w:rPr>
            <w:rFonts w:cs="Times New Roman"/>
            <w:color w:val="2E74B5" w:themeColor="accent1" w:themeShade="BF"/>
            <w:sz w:val="24"/>
            <w:szCs w:val="24"/>
          </w:rPr>
          <w:t>xpand)</w:t>
        </w:r>
      </w:ins>
      <w:ins w:id="50" w:author="Satyakam Dash" w:date="2019-05-02T12:34:00Z">
        <w:r w:rsidR="003F1703">
          <w:rPr>
            <w:rFonts w:cs="Times New Roman"/>
            <w:color w:val="2E74B5" w:themeColor="accent1" w:themeShade="BF"/>
            <w:sz w:val="24"/>
            <w:szCs w:val="24"/>
          </w:rPr>
          <w:t xml:space="preserve"> </w:t>
        </w:r>
      </w:ins>
      <w:r>
        <w:rPr>
          <w:rFonts w:cs="Times New Roman"/>
          <w:color w:val="2E74B5" w:themeColor="accent1" w:themeShade="BF"/>
          <w:sz w:val="24"/>
          <w:szCs w:val="24"/>
        </w:rPr>
        <w:t xml:space="preserve">the search space of the participating metabolites </w:t>
      </w:r>
      <w:ins w:id="51" w:author="Satyakam Dash" w:date="2019-05-15T18:28:00Z">
        <w:r w:rsidR="000201D7">
          <w:rPr>
            <w:rFonts w:cs="Times New Roman"/>
            <w:color w:val="2E74B5" w:themeColor="accent1" w:themeShade="BF"/>
            <w:sz w:val="24"/>
            <w:szCs w:val="24"/>
          </w:rPr>
          <w:t xml:space="preserve">and make the </w:t>
        </w:r>
      </w:ins>
      <w:ins w:id="52" w:author="Satyakam Dash" w:date="2019-05-15T18:29:00Z">
        <w:r w:rsidR="000201D7">
          <w:rPr>
            <w:rFonts w:cs="Times New Roman"/>
            <w:color w:val="2E74B5" w:themeColor="accent1" w:themeShade="BF"/>
            <w:sz w:val="24"/>
            <w:szCs w:val="24"/>
          </w:rPr>
          <w:t xml:space="preserve">pathway infeasible. </w:t>
        </w:r>
      </w:ins>
      <w:ins w:id="53" w:author="Satyakam Dash" w:date="2019-05-15T18:31:00Z">
        <w:r w:rsidR="000201D7">
          <w:rPr>
            <w:rFonts w:cs="Times New Roman"/>
            <w:color w:val="2E74B5" w:themeColor="accent1" w:themeShade="BF"/>
            <w:sz w:val="24"/>
            <w:szCs w:val="24"/>
          </w:rPr>
          <w:t>The only way</w:t>
        </w:r>
      </w:ins>
      <w:ins w:id="54" w:author="Satyakam Dash" w:date="2019-05-15T18:32:00Z">
        <w:r w:rsidR="000201D7">
          <w:rPr>
            <w:rFonts w:cs="Times New Roman"/>
            <w:color w:val="2E74B5" w:themeColor="accent1" w:themeShade="BF"/>
            <w:sz w:val="24"/>
            <w:szCs w:val="24"/>
          </w:rPr>
          <w:t>s</w:t>
        </w:r>
      </w:ins>
      <w:ins w:id="55" w:author="Satyakam Dash" w:date="2019-05-15T18:31:00Z">
        <w:r w:rsidR="000201D7">
          <w:rPr>
            <w:rFonts w:cs="Times New Roman"/>
            <w:color w:val="2E74B5" w:themeColor="accent1" w:themeShade="BF"/>
            <w:sz w:val="24"/>
            <w:szCs w:val="24"/>
          </w:rPr>
          <w:t xml:space="preserve"> to increase thermodynamic favorability of the pathway would be </w:t>
        </w:r>
      </w:ins>
      <w:ins w:id="56" w:author="Satyakam Dash" w:date="2019-05-15T18:29:00Z">
        <w:r w:rsidR="000201D7">
          <w:rPr>
            <w:rFonts w:cs="Times New Roman"/>
            <w:color w:val="2E74B5" w:themeColor="accent1" w:themeShade="BF"/>
            <w:sz w:val="24"/>
            <w:szCs w:val="24"/>
          </w:rPr>
          <w:t xml:space="preserve">to either </w:t>
        </w:r>
      </w:ins>
      <w:ins w:id="57" w:author="Satyakam Dash" w:date="2019-05-15T18:30:00Z">
        <w:r w:rsidR="000201D7">
          <w:rPr>
            <w:rFonts w:cs="Times New Roman"/>
            <w:color w:val="2E74B5" w:themeColor="accent1" w:themeShade="BF"/>
            <w:sz w:val="24"/>
            <w:szCs w:val="24"/>
          </w:rPr>
          <w:t>relax the metabolite pool</w:t>
        </w:r>
      </w:ins>
      <w:ins w:id="58" w:author="Satyakam Dash" w:date="2019-05-15T18:31:00Z">
        <w:r w:rsidR="000201D7">
          <w:rPr>
            <w:rFonts w:cs="Times New Roman"/>
            <w:color w:val="2E74B5" w:themeColor="accent1" w:themeShade="BF"/>
            <w:sz w:val="24"/>
            <w:szCs w:val="24"/>
          </w:rPr>
          <w:t xml:space="preserve"> </w:t>
        </w:r>
      </w:ins>
      <w:ins w:id="59" w:author="Satyakam Dash" w:date="2019-05-15T18:32:00Z">
        <w:r w:rsidR="000201D7">
          <w:rPr>
            <w:rFonts w:cs="Times New Roman"/>
            <w:color w:val="2E74B5" w:themeColor="accent1" w:themeShade="BF"/>
            <w:sz w:val="24"/>
            <w:szCs w:val="24"/>
          </w:rPr>
          <w:t>constraints</w:t>
        </w:r>
      </w:ins>
      <w:ins w:id="60" w:author="Satyakam Dash" w:date="2019-05-15T18:31:00Z">
        <w:r w:rsidR="000201D7">
          <w:rPr>
            <w:rFonts w:cs="Times New Roman"/>
            <w:color w:val="2E74B5" w:themeColor="accent1" w:themeShade="BF"/>
            <w:sz w:val="24"/>
            <w:szCs w:val="24"/>
          </w:rPr>
          <w:t xml:space="preserve"> or remove</w:t>
        </w:r>
      </w:ins>
      <w:ins w:id="61" w:author="Satyakam Dash" w:date="2019-05-15T18:32:00Z">
        <w:r w:rsidR="000201D7">
          <w:rPr>
            <w:rFonts w:cs="Times New Roman"/>
            <w:color w:val="2E74B5" w:themeColor="accent1" w:themeShade="BF"/>
            <w:sz w:val="24"/>
            <w:szCs w:val="24"/>
          </w:rPr>
          <w:t xml:space="preserve"> the bottleneck reactions.</w:t>
        </w:r>
      </w:ins>
      <w:ins w:id="62" w:author="Satyakam Dash" w:date="2019-05-15T18:31:00Z">
        <w:r w:rsidR="000201D7">
          <w:rPr>
            <w:rFonts w:cs="Times New Roman"/>
            <w:color w:val="2E74B5" w:themeColor="accent1" w:themeShade="BF"/>
            <w:sz w:val="24"/>
            <w:szCs w:val="24"/>
          </w:rPr>
          <w:t xml:space="preserve"> </w:t>
        </w:r>
      </w:ins>
      <w:del w:id="63" w:author="Satyakam Dash" w:date="2019-05-02T12:35:00Z">
        <w:r w:rsidDel="003F1703">
          <w:rPr>
            <w:rFonts w:cs="Times New Roman"/>
            <w:color w:val="2E74B5" w:themeColor="accent1" w:themeShade="BF"/>
            <w:sz w:val="24"/>
            <w:szCs w:val="24"/>
          </w:rPr>
          <w:delText xml:space="preserve">which will either impact the reaction thermodynamics negatively </w:delText>
        </w:r>
      </w:del>
      <w:del w:id="64" w:author="Satyakam Dash" w:date="2019-05-15T18:33:00Z">
        <w:r w:rsidDel="000201D7">
          <w:rPr>
            <w:rFonts w:cs="Times New Roman"/>
            <w:color w:val="2E74B5" w:themeColor="accent1" w:themeShade="BF"/>
            <w:sz w:val="24"/>
            <w:szCs w:val="24"/>
          </w:rPr>
          <w:delText xml:space="preserve">or may not have any impact. </w:delText>
        </w:r>
      </w:del>
      <w:ins w:id="65" w:author="Satyakam Dash" w:date="2019-05-02T12:36:00Z">
        <w:r w:rsidR="00951D61">
          <w:rPr>
            <w:rFonts w:cs="Times New Roman"/>
            <w:color w:val="2E74B5" w:themeColor="accent1" w:themeShade="BF"/>
            <w:sz w:val="24"/>
            <w:szCs w:val="24"/>
          </w:rPr>
          <w:t>Thus,</w:t>
        </w:r>
      </w:ins>
      <w:ins w:id="66" w:author="Satyakam Dash" w:date="2019-05-02T12:37:00Z">
        <w:r w:rsidR="00BA5624">
          <w:rPr>
            <w:rFonts w:cs="Times New Roman"/>
            <w:color w:val="2E74B5" w:themeColor="accent1" w:themeShade="BF"/>
            <w:sz w:val="24"/>
            <w:szCs w:val="24"/>
          </w:rPr>
          <w:t xml:space="preserve"> addition of biomass production pathways</w:t>
        </w:r>
      </w:ins>
      <w:ins w:id="67" w:author="Satyakam Dash" w:date="2019-05-02T12:36:00Z">
        <w:r w:rsidR="00951D61">
          <w:rPr>
            <w:rFonts w:cs="Times New Roman"/>
            <w:color w:val="2E74B5" w:themeColor="accent1" w:themeShade="BF"/>
            <w:sz w:val="24"/>
            <w:szCs w:val="24"/>
          </w:rPr>
          <w:t xml:space="preserve"> </w:t>
        </w:r>
      </w:ins>
      <w:ins w:id="68" w:author="Satyakam Dash" w:date="2019-05-02T12:38:00Z">
        <w:r w:rsidR="00BA5624">
          <w:rPr>
            <w:rFonts w:cs="Times New Roman"/>
            <w:color w:val="2E74B5" w:themeColor="accent1" w:themeShade="BF"/>
            <w:sz w:val="24"/>
            <w:szCs w:val="24"/>
          </w:rPr>
          <w:t>will not resolve the 3pg infeasibility problem.</w:t>
        </w:r>
      </w:ins>
    </w:p>
    <w:p w14:paraId="088ABC05" w14:textId="49D34900" w:rsidR="00DE6F04" w:rsidRPr="00ED21D1" w:rsidRDefault="00DE6F04" w:rsidP="025DBB92">
      <w:pPr>
        <w:jc w:val="both"/>
        <w:rPr>
          <w:rFonts w:eastAsia="Times New Roman" w:cs="Times New Roman"/>
          <w:color w:val="222222"/>
          <w:sz w:val="24"/>
          <w:szCs w:val="24"/>
        </w:rPr>
      </w:pPr>
    </w:p>
    <w:p w14:paraId="59F175E1" w14:textId="3400B671" w:rsidR="00DE6F04" w:rsidRPr="00ED21D1" w:rsidRDefault="025DBB92" w:rsidP="025DBB92">
      <w:pPr>
        <w:jc w:val="both"/>
      </w:pPr>
      <w:r w:rsidRPr="025DBB92">
        <w:rPr>
          <w:rFonts w:eastAsia="Times New Roman" w:cs="Times New Roman"/>
          <w:color w:val="222222"/>
          <w:sz w:val="24"/>
          <w:szCs w:val="24"/>
        </w:rPr>
        <w:t xml:space="preserve">The authors don’t fix the cofactor pools for simulations and instead allow them to fluctuate within a preset range. An approach that is reasonable when lacking data, but it is unclear what data is lacking. Have the authors compared the predicted cofactor levels to the cofactor data reported in Tian 2017?  Looking at the NADH and NAD+ values in the simulation data (supp fig 2), the ratio is NADH/NAD+ = 1/100, this is two orders of magnitude smaller than the experimental values in Tian 2017 (~1/1 ratio); the simulation for NADPH/NADP = 1/25 while the experimental ratio reported in Tian 2017 data is 15/1, again two orders of magnitude different.  There seems to be some major issues with the analysis aligning with experimental data or there is confusion as to what experimental data is relevant.  </w:t>
      </w:r>
    </w:p>
    <w:p w14:paraId="01FFE0FF" w14:textId="056A9575" w:rsidR="00DE6F04" w:rsidRDefault="025DBB92" w:rsidP="025DBB92">
      <w:pPr>
        <w:ind w:left="720"/>
        <w:jc w:val="both"/>
        <w:rPr>
          <w:rFonts w:cs="Times New Roman"/>
          <w:color w:val="2E74B5" w:themeColor="accent1" w:themeShade="BF"/>
          <w:sz w:val="24"/>
          <w:szCs w:val="24"/>
        </w:rPr>
      </w:pPr>
      <w:commentRangeStart w:id="69"/>
      <w:commentRangeStart w:id="70"/>
      <w:commentRangeStart w:id="71"/>
      <w:r w:rsidRPr="025DBB92">
        <w:rPr>
          <w:rFonts w:cs="Times New Roman"/>
          <w:color w:val="2E74B5" w:themeColor="accent1" w:themeShade="BF"/>
          <w:sz w:val="24"/>
          <w:szCs w:val="24"/>
        </w:rPr>
        <w:t>&lt;Answer&gt;</w:t>
      </w:r>
      <w:commentRangeEnd w:id="69"/>
      <w:r w:rsidR="0035646F">
        <w:rPr>
          <w:rStyle w:val="CommentReference"/>
        </w:rPr>
        <w:commentReference w:id="69"/>
      </w:r>
      <w:commentRangeEnd w:id="70"/>
      <w:r w:rsidR="00BF7909">
        <w:rPr>
          <w:rStyle w:val="CommentReference"/>
        </w:rPr>
        <w:commentReference w:id="70"/>
      </w:r>
      <w:commentRangeEnd w:id="71"/>
      <w:r w:rsidR="00304A04">
        <w:rPr>
          <w:rStyle w:val="CommentReference"/>
        </w:rPr>
        <w:commentReference w:id="71"/>
      </w:r>
    </w:p>
    <w:p w14:paraId="7F4F0C7B" w14:textId="22465D87" w:rsidR="00DA27E2" w:rsidRDefault="00DA27E2" w:rsidP="00DA27E2">
      <w:pPr>
        <w:ind w:left="720"/>
        <w:jc w:val="both"/>
        <w:rPr>
          <w:ins w:id="72" w:author="Dan Olson" w:date="2019-05-16T10:14:00Z"/>
          <w:rFonts w:cs="Times New Roman"/>
          <w:color w:val="2E74B5" w:themeColor="accent1" w:themeShade="BF"/>
          <w:sz w:val="24"/>
          <w:szCs w:val="24"/>
        </w:rPr>
      </w:pPr>
      <w:ins w:id="73" w:author="Dan Olson" w:date="2019-05-16T10:13:00Z">
        <w:r>
          <w:rPr>
            <w:rFonts w:cs="Times New Roman"/>
            <w:color w:val="2E74B5" w:themeColor="accent1" w:themeShade="BF"/>
            <w:sz w:val="24"/>
            <w:szCs w:val="24"/>
          </w:rPr>
          <w:t xml:space="preserve">In Tian et al. 2017b, the metabolite data comes from two different experiments, with slightly different experimental conditions. In our initial analysis, we did not want to combine the data from the different datasets since we are not sure they are thermodynamically consistent (this is a frequent problem when trying to re-use data originally collected for a different purpose). </w:t>
        </w:r>
        <w:proofErr w:type="gramStart"/>
        <w:r>
          <w:rPr>
            <w:rFonts w:cs="Times New Roman"/>
            <w:color w:val="2E74B5" w:themeColor="accent1" w:themeShade="BF"/>
            <w:sz w:val="24"/>
            <w:szCs w:val="24"/>
          </w:rPr>
          <w:t>In light of</w:t>
        </w:r>
        <w:proofErr w:type="gramEnd"/>
        <w:r>
          <w:rPr>
            <w:rFonts w:cs="Times New Roman"/>
            <w:color w:val="2E74B5" w:themeColor="accent1" w:themeShade="BF"/>
            <w:sz w:val="24"/>
            <w:szCs w:val="24"/>
          </w:rPr>
          <w:t xml:space="preserve"> the reviewer’s comments, however, we have decided to investigate the effect of introducing these constraints. The two datasets had different biomass concentrations, thus we aligned then based on the amount of externally added ethanol concentration. </w:t>
        </w:r>
      </w:ins>
      <w:commentRangeStart w:id="74"/>
      <w:ins w:id="75" w:author="Dan Olson" w:date="2019-05-16T10:14:00Z">
        <w:r>
          <w:rPr>
            <w:rFonts w:cs="Times New Roman"/>
            <w:color w:val="2E74B5" w:themeColor="accent1" w:themeShade="BF"/>
            <w:sz w:val="24"/>
            <w:szCs w:val="24"/>
          </w:rPr>
          <w:t xml:space="preserve">The inclusion of these additional constraints required us to relax our uncertainty parameter from </w:t>
        </w:r>
        <w:commentRangeStart w:id="76"/>
        <w:r w:rsidRPr="00DA27E2">
          <w:rPr>
            <w:rFonts w:cs="Times New Roman"/>
            <w:color w:val="2E74B5" w:themeColor="accent1" w:themeShade="BF"/>
            <w:sz w:val="24"/>
            <w:szCs w:val="24"/>
            <w:highlight w:val="yellow"/>
            <w:rPrChange w:id="77" w:author="Dan Olson" w:date="2019-05-16T10:15:00Z">
              <w:rPr>
                <w:rFonts w:cs="Times New Roman"/>
                <w:color w:val="2E74B5" w:themeColor="accent1" w:themeShade="BF"/>
                <w:sz w:val="24"/>
                <w:szCs w:val="24"/>
              </w:rPr>
            </w:rPrChange>
          </w:rPr>
          <w:t>XX</w:t>
        </w:r>
      </w:ins>
      <w:commentRangeEnd w:id="76"/>
      <w:ins w:id="78" w:author="Dan Olson" w:date="2019-05-16T10:30:00Z">
        <w:r w:rsidR="007A4A52">
          <w:rPr>
            <w:rStyle w:val="CommentReference"/>
          </w:rPr>
          <w:commentReference w:id="76"/>
        </w:r>
      </w:ins>
      <w:ins w:id="79" w:author="Dan Olson" w:date="2019-05-16T10:14:00Z">
        <w:r w:rsidRPr="00DA27E2">
          <w:rPr>
            <w:rFonts w:cs="Times New Roman"/>
            <w:color w:val="2E74B5" w:themeColor="accent1" w:themeShade="BF"/>
            <w:sz w:val="24"/>
            <w:szCs w:val="24"/>
            <w:highlight w:val="yellow"/>
            <w:rPrChange w:id="80" w:author="Dan Olson" w:date="2019-05-16T10:15:00Z">
              <w:rPr>
                <w:rFonts w:cs="Times New Roman"/>
                <w:color w:val="2E74B5" w:themeColor="accent1" w:themeShade="BF"/>
                <w:sz w:val="24"/>
                <w:szCs w:val="24"/>
              </w:rPr>
            </w:rPrChange>
          </w:rPr>
          <w:t>%</w:t>
        </w:r>
        <w:r>
          <w:rPr>
            <w:rFonts w:cs="Times New Roman"/>
            <w:color w:val="2E74B5" w:themeColor="accent1" w:themeShade="BF"/>
            <w:sz w:val="24"/>
            <w:szCs w:val="24"/>
          </w:rPr>
          <w:t xml:space="preserve"> to </w:t>
        </w:r>
        <w:commentRangeStart w:id="81"/>
        <w:r w:rsidRPr="00DA27E2">
          <w:rPr>
            <w:rFonts w:cs="Times New Roman"/>
            <w:color w:val="2E74B5" w:themeColor="accent1" w:themeShade="BF"/>
            <w:sz w:val="24"/>
            <w:szCs w:val="24"/>
            <w:highlight w:val="yellow"/>
            <w:rPrChange w:id="82" w:author="Dan Olson" w:date="2019-05-16T10:15:00Z">
              <w:rPr>
                <w:rFonts w:cs="Times New Roman"/>
                <w:color w:val="2E74B5" w:themeColor="accent1" w:themeShade="BF"/>
                <w:sz w:val="24"/>
                <w:szCs w:val="24"/>
              </w:rPr>
            </w:rPrChange>
          </w:rPr>
          <w:t>XX</w:t>
        </w:r>
      </w:ins>
      <w:commentRangeEnd w:id="81"/>
      <w:ins w:id="83" w:author="Dan Olson" w:date="2019-05-16T10:15:00Z">
        <w:r>
          <w:rPr>
            <w:rStyle w:val="CommentReference"/>
          </w:rPr>
          <w:commentReference w:id="81"/>
        </w:r>
      </w:ins>
      <w:ins w:id="84" w:author="Dan Olson" w:date="2019-05-16T10:14:00Z">
        <w:r w:rsidRPr="00DA27E2">
          <w:rPr>
            <w:rFonts w:cs="Times New Roman"/>
            <w:color w:val="2E74B5" w:themeColor="accent1" w:themeShade="BF"/>
            <w:sz w:val="24"/>
            <w:szCs w:val="24"/>
            <w:highlight w:val="yellow"/>
            <w:rPrChange w:id="85" w:author="Dan Olson" w:date="2019-05-16T10:15:00Z">
              <w:rPr>
                <w:rFonts w:cs="Times New Roman"/>
                <w:color w:val="2E74B5" w:themeColor="accent1" w:themeShade="BF"/>
                <w:sz w:val="24"/>
                <w:szCs w:val="24"/>
              </w:rPr>
            </w:rPrChange>
          </w:rPr>
          <w:t>%</w:t>
        </w:r>
        <w:r>
          <w:rPr>
            <w:rFonts w:cs="Times New Roman"/>
            <w:color w:val="2E74B5" w:themeColor="accent1" w:themeShade="BF"/>
            <w:sz w:val="24"/>
            <w:szCs w:val="24"/>
          </w:rPr>
          <w:t>.</w:t>
        </w:r>
      </w:ins>
      <w:ins w:id="86" w:author="Dan Olson" w:date="2019-05-16T10:15:00Z">
        <w:r>
          <w:rPr>
            <w:rFonts w:cs="Times New Roman"/>
            <w:color w:val="2E74B5" w:themeColor="accent1" w:themeShade="BF"/>
            <w:sz w:val="24"/>
            <w:szCs w:val="24"/>
          </w:rPr>
          <w:t xml:space="preserve"> </w:t>
        </w:r>
      </w:ins>
      <w:commentRangeEnd w:id="74"/>
      <w:ins w:id="87" w:author="Dan Olson" w:date="2019-05-16T10:17:00Z">
        <w:r>
          <w:rPr>
            <w:rStyle w:val="CommentReference"/>
          </w:rPr>
          <w:commentReference w:id="74"/>
        </w:r>
        <w:r>
          <w:rPr>
            <w:rFonts w:cs="Times New Roman"/>
            <w:color w:val="2E74B5" w:themeColor="accent1" w:themeShade="BF"/>
            <w:sz w:val="24"/>
            <w:szCs w:val="24"/>
          </w:rPr>
          <w:t xml:space="preserve">These results are presented in </w:t>
        </w:r>
        <w:r w:rsidRPr="00DA27E2">
          <w:rPr>
            <w:rFonts w:cs="Times New Roman"/>
            <w:color w:val="2E74B5" w:themeColor="accent1" w:themeShade="BF"/>
            <w:sz w:val="24"/>
            <w:szCs w:val="24"/>
            <w:highlight w:val="yellow"/>
            <w:rPrChange w:id="88" w:author="Dan Olson" w:date="2019-05-16T10:19:00Z">
              <w:rPr>
                <w:rFonts w:cs="Times New Roman"/>
                <w:color w:val="2E74B5" w:themeColor="accent1" w:themeShade="BF"/>
                <w:sz w:val="24"/>
                <w:szCs w:val="24"/>
              </w:rPr>
            </w:rPrChange>
          </w:rPr>
          <w:t>supplementary file XX and show…</w:t>
        </w:r>
        <w:r>
          <w:rPr>
            <w:rFonts w:cs="Times New Roman"/>
            <w:color w:val="2E74B5" w:themeColor="accent1" w:themeShade="BF"/>
            <w:sz w:val="24"/>
            <w:szCs w:val="24"/>
          </w:rPr>
          <w:t xml:space="preserve"> </w:t>
        </w:r>
      </w:ins>
    </w:p>
    <w:p w14:paraId="62BE7CAA" w14:textId="452EC2DC" w:rsidR="00DA27E2" w:rsidRDefault="00DA27E2" w:rsidP="00DA27E2">
      <w:pPr>
        <w:ind w:left="720"/>
        <w:jc w:val="both"/>
        <w:rPr>
          <w:ins w:id="89" w:author="Dan Olson" w:date="2019-05-16T10:13:00Z"/>
          <w:rFonts w:cs="Times New Roman"/>
          <w:color w:val="2E74B5" w:themeColor="accent1" w:themeShade="BF"/>
          <w:sz w:val="24"/>
          <w:szCs w:val="24"/>
        </w:rPr>
      </w:pPr>
      <w:ins w:id="90" w:author="Dan Olson" w:date="2019-05-16T10:13:00Z">
        <w:r>
          <w:rPr>
            <w:rFonts w:cs="Times New Roman"/>
            <w:color w:val="2E74B5" w:themeColor="accent1" w:themeShade="BF"/>
            <w:sz w:val="24"/>
            <w:szCs w:val="24"/>
          </w:rPr>
          <w:t>The concentration bounds have been included in supplementary file XX. The main text has been modified to clarify the existence and the variation between the different datasets in Tia</w:t>
        </w:r>
        <w:bookmarkStart w:id="91" w:name="_GoBack"/>
        <w:bookmarkEnd w:id="91"/>
        <w:r>
          <w:rPr>
            <w:rFonts w:cs="Times New Roman"/>
            <w:color w:val="2E74B5" w:themeColor="accent1" w:themeShade="BF"/>
            <w:sz w:val="24"/>
            <w:szCs w:val="24"/>
          </w:rPr>
          <w:t>n et al.</w:t>
        </w:r>
      </w:ins>
    </w:p>
    <w:p w14:paraId="5837C2D4" w14:textId="77777777" w:rsidR="00DA27E2" w:rsidRDefault="00DA27E2" w:rsidP="025DBB92">
      <w:pPr>
        <w:ind w:left="720"/>
        <w:jc w:val="both"/>
        <w:rPr>
          <w:ins w:id="92" w:author="Dan Olson" w:date="2019-05-16T10:13:00Z"/>
          <w:rFonts w:cs="Times New Roman"/>
          <w:color w:val="2E74B5" w:themeColor="accent1" w:themeShade="BF"/>
          <w:sz w:val="24"/>
          <w:szCs w:val="24"/>
        </w:rPr>
      </w:pPr>
    </w:p>
    <w:p w14:paraId="4CA05D30" w14:textId="6C70DB4A" w:rsidR="007338EB" w:rsidRPr="00ED21D1" w:rsidDel="00DA27E2" w:rsidRDefault="00E73682" w:rsidP="025DBB92">
      <w:pPr>
        <w:ind w:left="720"/>
        <w:jc w:val="both"/>
        <w:rPr>
          <w:del w:id="93" w:author="Dan Olson" w:date="2019-05-16T10:12:00Z"/>
        </w:rPr>
      </w:pPr>
      <w:moveFromRangeStart w:id="94" w:author="Dan Olson" w:date="2019-05-16T10:19:00Z" w:name="move8894401"/>
      <w:moveFrom w:id="95" w:author="Dan Olson" w:date="2019-05-16T10:19:00Z">
        <w:r w:rsidDel="00DA27E2">
          <w:rPr>
            <w:rFonts w:cs="Times New Roman"/>
            <w:color w:val="2E74B5" w:themeColor="accent1" w:themeShade="BF"/>
            <w:sz w:val="24"/>
            <w:szCs w:val="24"/>
          </w:rPr>
          <w:t>The supplementary figure 2 shows the experimentally quantified values of various metabolite pools. In Tian et al. 2017b, the metabolite data comes from two different experiments, with slightly different experimental conditions.</w:t>
        </w:r>
        <w:r w:rsidR="008F1D4F" w:rsidDel="00DA27E2">
          <w:rPr>
            <w:rFonts w:cs="Times New Roman"/>
            <w:color w:val="2E74B5" w:themeColor="accent1" w:themeShade="BF"/>
            <w:sz w:val="24"/>
            <w:szCs w:val="24"/>
          </w:rPr>
          <w:t xml:space="preserve"> The data shown in supplementary figure 2 and supplementary file 1 was determined as the better dataset due to its high ATP charge values and hence used in our analysis.</w:t>
        </w:r>
      </w:moveFrom>
      <w:moveFromRangeEnd w:id="94"/>
    </w:p>
    <w:p w14:paraId="748DB334" w14:textId="71DDFF4F" w:rsidR="00DE6F04" w:rsidRPr="00ED21D1" w:rsidRDefault="00DE6F04" w:rsidP="025DBB92">
      <w:pPr>
        <w:jc w:val="both"/>
        <w:rPr>
          <w:rFonts w:eastAsia="Times New Roman" w:cs="Times New Roman"/>
          <w:color w:val="222222"/>
          <w:sz w:val="24"/>
          <w:szCs w:val="24"/>
        </w:rPr>
      </w:pPr>
    </w:p>
    <w:p w14:paraId="118EBDA9" w14:textId="4099A483" w:rsidR="00DE6F04" w:rsidRDefault="025DBB92" w:rsidP="025DBB92">
      <w:pPr>
        <w:jc w:val="both"/>
        <w:rPr>
          <w:ins w:id="96" w:author="Dan Olson" w:date="2019-05-16T10:19:00Z"/>
          <w:rFonts w:eastAsia="Times New Roman" w:cs="Times New Roman"/>
          <w:color w:val="222222"/>
          <w:sz w:val="24"/>
          <w:szCs w:val="24"/>
        </w:rPr>
      </w:pPr>
      <w:r w:rsidRPr="025DBB92">
        <w:rPr>
          <w:rFonts w:eastAsia="Times New Roman" w:cs="Times New Roman"/>
          <w:color w:val="222222"/>
          <w:sz w:val="24"/>
          <w:szCs w:val="24"/>
        </w:rPr>
        <w:lastRenderedPageBreak/>
        <w:t>Line 126: it is stated NADH was not observed, however in Tian 2017b, figure 2 there is NADH/NAD</w:t>
      </w:r>
      <w:proofErr w:type="gramStart"/>
      <w:r w:rsidRPr="025DBB92">
        <w:rPr>
          <w:rFonts w:eastAsia="Times New Roman" w:cs="Times New Roman"/>
          <w:color w:val="222222"/>
          <w:sz w:val="24"/>
          <w:szCs w:val="24"/>
        </w:rPr>
        <w:t>+  and</w:t>
      </w:r>
      <w:proofErr w:type="gramEnd"/>
      <w:r w:rsidRPr="025DBB92">
        <w:rPr>
          <w:rFonts w:eastAsia="Times New Roman" w:cs="Times New Roman"/>
          <w:color w:val="222222"/>
          <w:sz w:val="24"/>
          <w:szCs w:val="24"/>
        </w:rPr>
        <w:t xml:space="preserve"> NADPH/NAD+ data.  It is not clear what data was or was not used from the previous work leading to confusion.</w:t>
      </w:r>
    </w:p>
    <w:p w14:paraId="6163919D" w14:textId="5D59651C" w:rsidR="007A4A52" w:rsidRDefault="00DA27E2" w:rsidP="00DA27E2">
      <w:pPr>
        <w:ind w:left="720"/>
        <w:jc w:val="both"/>
        <w:rPr>
          <w:ins w:id="97" w:author="Dan Olson" w:date="2019-05-16T10:22:00Z"/>
          <w:rFonts w:cs="Times New Roman"/>
          <w:color w:val="2E74B5" w:themeColor="accent1" w:themeShade="BF"/>
          <w:sz w:val="24"/>
          <w:szCs w:val="24"/>
        </w:rPr>
      </w:pPr>
      <w:moveToRangeStart w:id="98" w:author="Dan Olson" w:date="2019-05-16T10:19:00Z" w:name="move8894401"/>
      <w:moveTo w:id="99" w:author="Dan Olson" w:date="2019-05-16T10:19:00Z">
        <w:r>
          <w:rPr>
            <w:rFonts w:cs="Times New Roman"/>
            <w:color w:val="2E74B5" w:themeColor="accent1" w:themeShade="BF"/>
            <w:sz w:val="24"/>
            <w:szCs w:val="24"/>
          </w:rPr>
          <w:t>The supplementary figure 2 shows the experimentally quantified values of various metabolite pools</w:t>
        </w:r>
      </w:moveTo>
      <w:ins w:id="100" w:author="Dan Olson" w:date="2019-05-16T10:22:00Z">
        <w:r w:rsidR="007A4A52">
          <w:rPr>
            <w:rFonts w:cs="Times New Roman"/>
            <w:color w:val="2E74B5" w:themeColor="accent1" w:themeShade="BF"/>
            <w:sz w:val="24"/>
            <w:szCs w:val="24"/>
          </w:rPr>
          <w:t xml:space="preserve"> from the highest-quality dataset (</w:t>
        </w:r>
      </w:ins>
      <w:ins w:id="101" w:author="Dan Olson" w:date="2019-05-16T11:04:00Z">
        <w:r w:rsidR="003B17CA">
          <w:rPr>
            <w:rFonts w:cs="Times New Roman"/>
            <w:color w:val="2E74B5" w:themeColor="accent1" w:themeShade="BF"/>
            <w:sz w:val="24"/>
            <w:szCs w:val="24"/>
          </w:rPr>
          <w:t>based on better coverage of glycolytic intermediates</w:t>
        </w:r>
      </w:ins>
      <w:ins w:id="102" w:author="Dan Olson" w:date="2019-05-16T10:22:00Z">
        <w:r w:rsidR="007A4A52">
          <w:rPr>
            <w:rFonts w:cs="Times New Roman"/>
            <w:color w:val="2E74B5" w:themeColor="accent1" w:themeShade="BF"/>
            <w:sz w:val="24"/>
            <w:szCs w:val="24"/>
          </w:rPr>
          <w:t>) from the Tian et al. paper.</w:t>
        </w:r>
      </w:ins>
      <w:ins w:id="103" w:author="Dan Olson" w:date="2019-05-16T10:23:00Z">
        <w:r w:rsidR="007A4A52">
          <w:rPr>
            <w:rFonts w:cs="Times New Roman"/>
            <w:color w:val="2E74B5" w:themeColor="accent1" w:themeShade="BF"/>
            <w:sz w:val="24"/>
            <w:szCs w:val="24"/>
          </w:rPr>
          <w:t xml:space="preserve"> See answer to previous reviewer comment for a more detailed explanation.</w:t>
        </w:r>
      </w:ins>
    </w:p>
    <w:p w14:paraId="08BEB652" w14:textId="365BE0B7" w:rsidR="00DA27E2" w:rsidDel="007A4A52" w:rsidRDefault="00DA27E2" w:rsidP="00DA27E2">
      <w:pPr>
        <w:ind w:left="720"/>
        <w:jc w:val="both"/>
        <w:rPr>
          <w:del w:id="104" w:author="Dan Olson" w:date="2019-05-16T10:23:00Z"/>
          <w:moveTo w:id="105" w:author="Dan Olson" w:date="2019-05-16T10:19:00Z"/>
          <w:rFonts w:cs="Times New Roman"/>
          <w:color w:val="2E74B5" w:themeColor="accent1" w:themeShade="BF"/>
          <w:sz w:val="24"/>
          <w:szCs w:val="24"/>
        </w:rPr>
      </w:pPr>
      <w:moveTo w:id="106" w:author="Dan Olson" w:date="2019-05-16T10:19:00Z">
        <w:del w:id="107" w:author="Dan Olson" w:date="2019-05-16T10:23:00Z">
          <w:r w:rsidDel="007A4A52">
            <w:rPr>
              <w:rFonts w:cs="Times New Roman"/>
              <w:color w:val="2E74B5" w:themeColor="accent1" w:themeShade="BF"/>
              <w:sz w:val="24"/>
              <w:szCs w:val="24"/>
            </w:rPr>
            <w:delText>. In Tian et al. 2017b, the metabolite data comes from two different experiments, with slightly different experimental conditions. The data shown in supplementary figure 2 and supplementary file 1 was determined as the better dataset due to its high ATP charge values and hence used in our analysis.</w:delText>
          </w:r>
        </w:del>
      </w:moveTo>
    </w:p>
    <w:moveToRangeEnd w:id="98"/>
    <w:p w14:paraId="61490E87" w14:textId="77777777" w:rsidR="00DA27E2" w:rsidRPr="00ED21D1" w:rsidRDefault="00DA27E2" w:rsidP="025DBB92">
      <w:pPr>
        <w:jc w:val="both"/>
      </w:pPr>
    </w:p>
    <w:p w14:paraId="540E1835" w14:textId="22FADB4D" w:rsidR="0096598D" w:rsidDel="00DA27E2" w:rsidRDefault="00315ADE" w:rsidP="0096598D">
      <w:pPr>
        <w:ind w:left="720"/>
        <w:jc w:val="both"/>
        <w:rPr>
          <w:ins w:id="108" w:author="Satyakam Dash" w:date="2019-05-14T19:50:00Z"/>
          <w:del w:id="109" w:author="Dan Olson" w:date="2019-05-16T10:13:00Z"/>
          <w:rFonts w:cs="Times New Roman"/>
          <w:color w:val="2E74B5" w:themeColor="accent1" w:themeShade="BF"/>
          <w:sz w:val="24"/>
          <w:szCs w:val="24"/>
        </w:rPr>
      </w:pPr>
      <w:del w:id="110" w:author="Dan Olson" w:date="2019-05-16T10:13:00Z">
        <w:r w:rsidDel="00DA27E2">
          <w:rPr>
            <w:rFonts w:cs="Times New Roman"/>
            <w:color w:val="2E74B5" w:themeColor="accent1" w:themeShade="BF"/>
            <w:sz w:val="24"/>
            <w:szCs w:val="24"/>
          </w:rPr>
          <w:delText>In Tian et al. 2017b, the metabolite data comes from two different expeirments</w:delText>
        </w:r>
      </w:del>
      <w:ins w:id="111" w:author="Satyakam Dash" w:date="2019-05-02T12:48:00Z">
        <w:del w:id="112" w:author="Dan Olson" w:date="2019-05-16T10:13:00Z">
          <w:r w:rsidR="00B744EC" w:rsidDel="00DA27E2">
            <w:rPr>
              <w:rFonts w:cs="Times New Roman"/>
              <w:color w:val="2E74B5" w:themeColor="accent1" w:themeShade="BF"/>
              <w:sz w:val="24"/>
              <w:szCs w:val="24"/>
            </w:rPr>
            <w:delText>experiments</w:delText>
          </w:r>
        </w:del>
      </w:ins>
      <w:del w:id="113" w:author="Dan Olson" w:date="2019-05-16T10:13:00Z">
        <w:r w:rsidDel="00DA27E2">
          <w:rPr>
            <w:rFonts w:cs="Times New Roman"/>
            <w:color w:val="2E74B5" w:themeColor="accent1" w:themeShade="BF"/>
            <w:sz w:val="24"/>
            <w:szCs w:val="24"/>
          </w:rPr>
          <w:delText xml:space="preserve">, with slightly different experimental conditions. In our initial analysis, we did not want to combine the data from the different datasets since we are not sure they are thermodynamically consistent (this is a frequent problem when </w:delText>
        </w:r>
      </w:del>
      <w:del w:id="114" w:author="Dan Olson" w:date="2019-05-16T10:11:00Z">
        <w:r w:rsidDel="00DA27E2">
          <w:rPr>
            <w:rFonts w:cs="Times New Roman"/>
            <w:color w:val="2E74B5" w:themeColor="accent1" w:themeShade="BF"/>
            <w:sz w:val="24"/>
            <w:szCs w:val="24"/>
          </w:rPr>
          <w:delText xml:space="preserve">you are </w:delText>
        </w:r>
      </w:del>
      <w:del w:id="115" w:author="Dan Olson" w:date="2019-05-16T10:13:00Z">
        <w:r w:rsidDel="00DA27E2">
          <w:rPr>
            <w:rFonts w:cs="Times New Roman"/>
            <w:color w:val="2E74B5" w:themeColor="accent1" w:themeShade="BF"/>
            <w:sz w:val="24"/>
            <w:szCs w:val="24"/>
          </w:rPr>
          <w:delText>trying to re-use data originally collected for a different purpose). In light of the reviewer’s comments, however, we have decided to investigate the effect of introducing these constraints.</w:delText>
        </w:r>
      </w:del>
      <w:ins w:id="116" w:author="Satyakam Dash" w:date="2019-05-14T19:40:00Z">
        <w:del w:id="117" w:author="Dan Olson" w:date="2019-05-16T10:13:00Z">
          <w:r w:rsidR="009B0E9B" w:rsidDel="00DA27E2">
            <w:rPr>
              <w:rFonts w:cs="Times New Roman"/>
              <w:color w:val="2E74B5" w:themeColor="accent1" w:themeShade="BF"/>
              <w:sz w:val="24"/>
              <w:szCs w:val="24"/>
            </w:rPr>
            <w:delText xml:space="preserve"> The two datasets had different biomass </w:delText>
          </w:r>
        </w:del>
      </w:ins>
      <w:ins w:id="118" w:author="Satyakam Dash" w:date="2019-05-14T19:41:00Z">
        <w:del w:id="119" w:author="Dan Olson" w:date="2019-05-16T10:13:00Z">
          <w:r w:rsidR="009B0E9B" w:rsidDel="00DA27E2">
            <w:rPr>
              <w:rFonts w:cs="Times New Roman"/>
              <w:color w:val="2E74B5" w:themeColor="accent1" w:themeShade="BF"/>
              <w:sz w:val="24"/>
              <w:szCs w:val="24"/>
            </w:rPr>
            <w:delText xml:space="preserve">concentrations, thus we aligned then based on the amount of externally added ethanol concentration. We observed that inclusion of </w:delText>
          </w:r>
        </w:del>
      </w:ins>
      <w:ins w:id="120" w:author="Satyakam Dash" w:date="2019-05-14T19:42:00Z">
        <w:del w:id="121" w:author="Dan Olson" w:date="2019-05-16T10:13:00Z">
          <w:r w:rsidR="009B0E9B" w:rsidDel="00DA27E2">
            <w:rPr>
              <w:rFonts w:cs="Times New Roman"/>
              <w:color w:val="2E74B5" w:themeColor="accent1" w:themeShade="BF"/>
              <w:sz w:val="24"/>
              <w:szCs w:val="24"/>
            </w:rPr>
            <w:delText xml:space="preserve">NAD(P) pools </w:delText>
          </w:r>
          <w:r w:rsidR="004A6965" w:rsidDel="00DA27E2">
            <w:rPr>
              <w:rFonts w:cs="Times New Roman"/>
              <w:color w:val="2E74B5" w:themeColor="accent1" w:themeShade="BF"/>
              <w:sz w:val="24"/>
              <w:szCs w:val="24"/>
            </w:rPr>
            <w:delText>as constraints led to</w:delText>
          </w:r>
          <w:r w:rsidR="009B0E9B" w:rsidDel="00DA27E2">
            <w:rPr>
              <w:rFonts w:cs="Times New Roman"/>
              <w:color w:val="2E74B5" w:themeColor="accent1" w:themeShade="BF"/>
              <w:sz w:val="24"/>
              <w:szCs w:val="24"/>
            </w:rPr>
            <w:delText xml:space="preserve"> infeasibility because this NAD</w:delText>
          </w:r>
        </w:del>
      </w:ins>
      <w:ins w:id="122" w:author="Satyakam Dash" w:date="2019-05-14T19:43:00Z">
        <w:del w:id="123" w:author="Dan Olson" w:date="2019-05-16T10:13:00Z">
          <w:r w:rsidR="009B0E9B" w:rsidDel="00DA27E2">
            <w:rPr>
              <w:rFonts w:cs="Times New Roman"/>
              <w:color w:val="2E74B5" w:themeColor="accent1" w:themeShade="BF"/>
              <w:sz w:val="24"/>
              <w:szCs w:val="24"/>
            </w:rPr>
            <w:delText xml:space="preserve">H/NAD ratio was </w:delText>
          </w:r>
        </w:del>
      </w:ins>
      <w:ins w:id="124" w:author="Satyakam Dash" w:date="2019-05-14T19:45:00Z">
        <w:del w:id="125" w:author="Dan Olson" w:date="2019-05-16T10:13:00Z">
          <w:r w:rsidR="004A6965" w:rsidDel="00DA27E2">
            <w:rPr>
              <w:rFonts w:cs="Times New Roman"/>
              <w:color w:val="2E74B5" w:themeColor="accent1" w:themeShade="BF"/>
              <w:sz w:val="24"/>
              <w:szCs w:val="24"/>
            </w:rPr>
            <w:delText xml:space="preserve">about four-fold </w:delText>
          </w:r>
        </w:del>
      </w:ins>
      <w:ins w:id="126" w:author="Satyakam Dash" w:date="2019-05-14T19:43:00Z">
        <w:del w:id="127" w:author="Dan Olson" w:date="2019-05-16T10:13:00Z">
          <w:r w:rsidR="009B0E9B" w:rsidDel="00DA27E2">
            <w:rPr>
              <w:rFonts w:cs="Times New Roman"/>
              <w:color w:val="2E74B5" w:themeColor="accent1" w:themeShade="BF"/>
              <w:sz w:val="24"/>
              <w:szCs w:val="24"/>
            </w:rPr>
            <w:delText>higher than the value predicted by our feasible model.</w:delText>
          </w:r>
        </w:del>
      </w:ins>
      <w:ins w:id="128" w:author="Satyakam Dash" w:date="2019-05-14T19:40:00Z">
        <w:del w:id="129" w:author="Dan Olson" w:date="2019-05-16T10:13:00Z">
          <w:r w:rsidR="004A6965" w:rsidDel="00DA27E2">
            <w:rPr>
              <w:rFonts w:cs="Times New Roman"/>
              <w:color w:val="2E74B5" w:themeColor="accent1" w:themeShade="BF"/>
              <w:sz w:val="24"/>
              <w:szCs w:val="24"/>
            </w:rPr>
            <w:delText xml:space="preserve"> This increase in </w:delText>
          </w:r>
        </w:del>
      </w:ins>
      <w:ins w:id="130" w:author="Satyakam Dash" w:date="2019-05-14T19:46:00Z">
        <w:del w:id="131" w:author="Dan Olson" w:date="2019-05-16T10:13:00Z">
          <w:r w:rsidR="004A6965" w:rsidDel="00DA27E2">
            <w:rPr>
              <w:rFonts w:cs="Times New Roman"/>
              <w:color w:val="2E74B5" w:themeColor="accent1" w:themeShade="BF"/>
              <w:sz w:val="24"/>
              <w:szCs w:val="24"/>
            </w:rPr>
            <w:delText xml:space="preserve">NADH/NAD ratio </w:delText>
          </w:r>
        </w:del>
      </w:ins>
      <w:ins w:id="132" w:author="Satyakam Dash" w:date="2019-05-14T19:48:00Z">
        <w:del w:id="133" w:author="Dan Olson" w:date="2019-05-16T10:13:00Z">
          <w:r w:rsidR="0096598D" w:rsidDel="00DA27E2">
            <w:rPr>
              <w:rFonts w:cs="Times New Roman"/>
              <w:color w:val="2E74B5" w:themeColor="accent1" w:themeShade="BF"/>
              <w:sz w:val="24"/>
              <w:szCs w:val="24"/>
            </w:rPr>
            <w:delText>caused</w:delText>
          </w:r>
        </w:del>
      </w:ins>
      <w:ins w:id="134" w:author="Satyakam Dash" w:date="2019-05-14T19:46:00Z">
        <w:del w:id="135" w:author="Dan Olson" w:date="2019-05-16T10:13:00Z">
          <w:r w:rsidR="004A6965" w:rsidDel="00DA27E2">
            <w:rPr>
              <w:rFonts w:cs="Times New Roman"/>
              <w:color w:val="2E74B5" w:themeColor="accent1" w:themeShade="BF"/>
              <w:sz w:val="24"/>
              <w:szCs w:val="24"/>
            </w:rPr>
            <w:delText xml:space="preserve"> GAPDH infeasibility which can only be resolved by adding an </w:delText>
          </w:r>
        </w:del>
      </w:ins>
      <w:ins w:id="136" w:author="Satyakam Dash" w:date="2019-05-14T19:47:00Z">
        <w:del w:id="137" w:author="Dan Olson" w:date="2019-05-16T10:13:00Z">
          <w:r w:rsidR="004A6965" w:rsidDel="00DA27E2">
            <w:rPr>
              <w:rFonts w:cs="Times New Roman"/>
              <w:color w:val="2E74B5" w:themeColor="accent1" w:themeShade="BF"/>
              <w:sz w:val="24"/>
              <w:szCs w:val="24"/>
            </w:rPr>
            <w:delText>uncertainty</w:delText>
          </w:r>
        </w:del>
      </w:ins>
      <w:ins w:id="138" w:author="Satyakam Dash" w:date="2019-05-14T19:46:00Z">
        <w:del w:id="139" w:author="Dan Olson" w:date="2019-05-16T10:13:00Z">
          <w:r w:rsidR="004A6965" w:rsidDel="00DA27E2">
            <w:rPr>
              <w:rFonts w:cs="Times New Roman"/>
              <w:color w:val="2E74B5" w:themeColor="accent1" w:themeShade="BF"/>
              <w:sz w:val="24"/>
              <w:szCs w:val="24"/>
            </w:rPr>
            <w:delText xml:space="preserve"> of </w:delText>
          </w:r>
        </w:del>
      </w:ins>
      <w:ins w:id="140" w:author="Satyakam Dash" w:date="2019-05-14T19:47:00Z">
        <w:del w:id="141" w:author="Dan Olson" w:date="2019-05-16T10:13:00Z">
          <w:r w:rsidR="004A6965" w:rsidDel="00DA27E2">
            <w:rPr>
              <w:rFonts w:cs="Times New Roman"/>
              <w:color w:val="2E74B5" w:themeColor="accent1" w:themeShade="BF"/>
              <w:sz w:val="24"/>
              <w:szCs w:val="24"/>
            </w:rPr>
            <w:delText xml:space="preserve">~ 90% to our model concentration bounds. </w:delText>
          </w:r>
        </w:del>
      </w:ins>
      <w:ins w:id="142" w:author="Satyakam Dash" w:date="2019-05-14T19:49:00Z">
        <w:del w:id="143" w:author="Dan Olson" w:date="2019-05-16T10:13:00Z">
          <w:r w:rsidR="0096598D" w:rsidDel="00DA27E2">
            <w:rPr>
              <w:rFonts w:cs="Times New Roman"/>
              <w:color w:val="2E74B5" w:themeColor="accent1" w:themeShade="BF"/>
              <w:sz w:val="24"/>
              <w:szCs w:val="24"/>
            </w:rPr>
            <w:delText xml:space="preserve">This demonstrates the incompatibility of the two datasets. </w:delText>
          </w:r>
        </w:del>
      </w:ins>
    </w:p>
    <w:p w14:paraId="5DFD2BDF" w14:textId="0EEA7C4D" w:rsidR="00DE6F04" w:rsidRPr="0096598D" w:rsidRDefault="0096598D" w:rsidP="0096598D">
      <w:pPr>
        <w:ind w:left="720"/>
        <w:jc w:val="both"/>
        <w:rPr>
          <w:rFonts w:cs="Times New Roman"/>
          <w:color w:val="2E74B5" w:themeColor="accent1" w:themeShade="BF"/>
          <w:sz w:val="24"/>
          <w:szCs w:val="24"/>
          <w:rPrChange w:id="144" w:author="Satyakam Dash" w:date="2019-05-14T19:49:00Z">
            <w:rPr/>
          </w:rPrChange>
        </w:rPr>
      </w:pPr>
      <w:ins w:id="145" w:author="Satyakam Dash" w:date="2019-05-14T19:50:00Z">
        <w:del w:id="146" w:author="Dan Olson" w:date="2019-05-16T10:13:00Z">
          <w:r w:rsidDel="00DA27E2">
            <w:rPr>
              <w:rFonts w:cs="Times New Roman"/>
              <w:color w:val="2E74B5" w:themeColor="accent1" w:themeShade="BF"/>
              <w:sz w:val="24"/>
              <w:szCs w:val="24"/>
            </w:rPr>
            <w:delText xml:space="preserve">The </w:delText>
          </w:r>
        </w:del>
      </w:ins>
      <w:ins w:id="147" w:author="Satyakam Dash" w:date="2019-05-14T19:51:00Z">
        <w:del w:id="148" w:author="Dan Olson" w:date="2019-05-16T10:13:00Z">
          <w:r w:rsidDel="00DA27E2">
            <w:rPr>
              <w:rFonts w:cs="Times New Roman"/>
              <w:color w:val="2E74B5" w:themeColor="accent1" w:themeShade="BF"/>
              <w:sz w:val="24"/>
              <w:szCs w:val="24"/>
            </w:rPr>
            <w:delText>concentration</w:delText>
          </w:r>
        </w:del>
      </w:ins>
      <w:ins w:id="149" w:author="Satyakam Dash" w:date="2019-05-14T19:50:00Z">
        <w:del w:id="150" w:author="Dan Olson" w:date="2019-05-16T10:13:00Z">
          <w:r w:rsidDel="00DA27E2">
            <w:rPr>
              <w:rFonts w:cs="Times New Roman"/>
              <w:color w:val="2E74B5" w:themeColor="accent1" w:themeShade="BF"/>
              <w:sz w:val="24"/>
              <w:szCs w:val="24"/>
            </w:rPr>
            <w:delText xml:space="preserve"> bounds </w:delText>
          </w:r>
        </w:del>
      </w:ins>
      <w:ins w:id="151" w:author="Satyakam Dash" w:date="2019-05-14T19:51:00Z">
        <w:del w:id="152" w:author="Dan Olson" w:date="2019-05-16T10:13:00Z">
          <w:r w:rsidDel="00DA27E2">
            <w:rPr>
              <w:rFonts w:cs="Times New Roman"/>
              <w:color w:val="2E74B5" w:themeColor="accent1" w:themeShade="BF"/>
              <w:sz w:val="24"/>
              <w:szCs w:val="24"/>
            </w:rPr>
            <w:delText xml:space="preserve">have been </w:delText>
          </w:r>
          <w:r w:rsidR="00B474F9" w:rsidDel="00DA27E2">
            <w:rPr>
              <w:rFonts w:cs="Times New Roman"/>
              <w:color w:val="2E74B5" w:themeColor="accent1" w:themeShade="BF"/>
              <w:sz w:val="24"/>
              <w:szCs w:val="24"/>
            </w:rPr>
            <w:delText xml:space="preserve">included in supplementary file XX. The main text </w:delText>
          </w:r>
        </w:del>
      </w:ins>
      <w:ins w:id="153" w:author="Satyakam Dash" w:date="2019-05-14T19:52:00Z">
        <w:del w:id="154" w:author="Dan Olson" w:date="2019-05-16T10:13:00Z">
          <w:r w:rsidR="00B474F9" w:rsidDel="00DA27E2">
            <w:rPr>
              <w:rFonts w:cs="Times New Roman"/>
              <w:color w:val="2E74B5" w:themeColor="accent1" w:themeShade="BF"/>
              <w:sz w:val="24"/>
              <w:szCs w:val="24"/>
            </w:rPr>
            <w:delText xml:space="preserve">has been modified to clarify the existence and the variation between the </w:delText>
          </w:r>
        </w:del>
      </w:ins>
      <w:ins w:id="155" w:author="Satyakam Dash" w:date="2019-05-14T20:03:00Z">
        <w:del w:id="156" w:author="Dan Olson" w:date="2019-05-16T10:13:00Z">
          <w:r w:rsidR="009B03A5" w:rsidDel="00DA27E2">
            <w:rPr>
              <w:rFonts w:cs="Times New Roman"/>
              <w:color w:val="2E74B5" w:themeColor="accent1" w:themeShade="BF"/>
              <w:sz w:val="24"/>
              <w:szCs w:val="24"/>
            </w:rPr>
            <w:delText xml:space="preserve">different </w:delText>
          </w:r>
        </w:del>
      </w:ins>
      <w:ins w:id="157" w:author="Satyakam Dash" w:date="2019-05-14T19:52:00Z">
        <w:del w:id="158" w:author="Dan Olson" w:date="2019-05-16T10:13:00Z">
          <w:r w:rsidR="00B474F9" w:rsidDel="00DA27E2">
            <w:rPr>
              <w:rFonts w:cs="Times New Roman"/>
              <w:color w:val="2E74B5" w:themeColor="accent1" w:themeShade="BF"/>
              <w:sz w:val="24"/>
              <w:szCs w:val="24"/>
            </w:rPr>
            <w:delText>datasets in Tian et al.</w:delText>
          </w:r>
        </w:del>
      </w:ins>
      <w:del w:id="159" w:author="Dan Olson" w:date="2019-05-16T10:13:00Z">
        <w:r w:rsidR="00315ADE" w:rsidDel="00DA27E2">
          <w:rPr>
            <w:rFonts w:cs="Times New Roman"/>
            <w:color w:val="2E74B5" w:themeColor="accent1" w:themeShade="BF"/>
            <w:sz w:val="24"/>
            <w:szCs w:val="24"/>
          </w:rPr>
          <w:delText xml:space="preserve"> </w:delText>
        </w:r>
      </w:del>
      <w:del w:id="160" w:author="Satyakam Dash" w:date="2019-05-14T19:49:00Z">
        <w:r w:rsidR="00315ADE" w:rsidRPr="00941C69" w:rsidDel="0096598D">
          <w:rPr>
            <w:rFonts w:cs="Times New Roman"/>
            <w:color w:val="2E74B5" w:themeColor="accent1" w:themeShade="BF"/>
            <w:sz w:val="24"/>
            <w:szCs w:val="24"/>
            <w:rPrChange w:id="161" w:author="Satyakam Dash" w:date="2019-05-02T09:46:00Z">
              <w:rPr>
                <w:rFonts w:cs="Times New Roman"/>
                <w:color w:val="2E74B5" w:themeColor="accent1" w:themeShade="BF"/>
                <w:sz w:val="24"/>
                <w:szCs w:val="24"/>
                <w:highlight w:val="yellow"/>
              </w:rPr>
            </w:rPrChange>
          </w:rPr>
          <w:delText>We fin</w:delText>
        </w:r>
        <w:r w:rsidR="00BF7909" w:rsidRPr="00941C69" w:rsidDel="0096598D">
          <w:rPr>
            <w:rFonts w:cs="Times New Roman"/>
            <w:color w:val="2E74B5" w:themeColor="accent1" w:themeShade="BF"/>
            <w:sz w:val="24"/>
            <w:szCs w:val="24"/>
          </w:rPr>
          <w:delText>d that addition of NAD(P) pools as constraints into the model makes</w:delText>
        </w:r>
        <w:r w:rsidR="00BF7909" w:rsidDel="0096598D">
          <w:rPr>
            <w:rFonts w:cs="Times New Roman"/>
            <w:color w:val="2E74B5" w:themeColor="accent1" w:themeShade="BF"/>
            <w:sz w:val="24"/>
            <w:szCs w:val="24"/>
          </w:rPr>
          <w:delText xml:space="preserve"> the pathways thermodynamics infeasible for most timepoints. This can only be resolved by allowing </w:delText>
        </w:r>
      </w:del>
      <w:del w:id="162" w:author="Satyakam Dash" w:date="2019-05-14T19:39:00Z">
        <w:r w:rsidR="00BF7909" w:rsidDel="009B0E9B">
          <w:rPr>
            <w:rFonts w:cs="Times New Roman"/>
            <w:color w:val="2E74B5" w:themeColor="accent1" w:themeShade="BF"/>
            <w:sz w:val="24"/>
            <w:szCs w:val="24"/>
          </w:rPr>
          <w:delText>&gt;</w:delText>
        </w:r>
      </w:del>
      <w:del w:id="163" w:author="Satyakam Dash" w:date="2019-05-14T19:49:00Z">
        <w:r w:rsidR="004C5B39" w:rsidDel="0096598D">
          <w:rPr>
            <w:rFonts w:cs="Times New Roman"/>
            <w:color w:val="2E74B5" w:themeColor="accent1" w:themeShade="BF"/>
            <w:sz w:val="24"/>
            <w:szCs w:val="24"/>
          </w:rPr>
          <w:delText xml:space="preserve"> </w:delText>
        </w:r>
      </w:del>
      <w:del w:id="164" w:author="Satyakam Dash" w:date="2019-05-02T12:49:00Z">
        <w:r w:rsidR="004C5B39" w:rsidDel="00B744EC">
          <w:rPr>
            <w:rFonts w:cs="Times New Roman"/>
            <w:color w:val="2E74B5" w:themeColor="accent1" w:themeShade="BF"/>
            <w:sz w:val="24"/>
            <w:szCs w:val="24"/>
          </w:rPr>
          <w:delText>8</w:delText>
        </w:r>
      </w:del>
      <w:del w:id="165" w:author="Satyakam Dash" w:date="2019-05-14T19:38:00Z">
        <w:r w:rsidR="00BF7909" w:rsidDel="009B0E9B">
          <w:rPr>
            <w:rFonts w:cs="Times New Roman"/>
            <w:color w:val="2E74B5" w:themeColor="accent1" w:themeShade="BF"/>
            <w:sz w:val="24"/>
            <w:szCs w:val="24"/>
          </w:rPr>
          <w:delText>0</w:delText>
        </w:r>
      </w:del>
      <w:del w:id="166" w:author="Satyakam Dash" w:date="2019-05-14T19:49:00Z">
        <w:r w:rsidR="00BF7909" w:rsidDel="0096598D">
          <w:rPr>
            <w:rFonts w:cs="Times New Roman"/>
            <w:color w:val="2E74B5" w:themeColor="accent1" w:themeShade="BF"/>
            <w:sz w:val="24"/>
            <w:szCs w:val="24"/>
          </w:rPr>
          <w:delText>% error in</w:delText>
        </w:r>
        <w:r w:rsidR="004C5B39" w:rsidDel="0096598D">
          <w:rPr>
            <w:rFonts w:cs="Times New Roman"/>
            <w:color w:val="2E74B5" w:themeColor="accent1" w:themeShade="BF"/>
            <w:sz w:val="24"/>
            <w:szCs w:val="24"/>
          </w:rPr>
          <w:delText xml:space="preserve"> the concentration values which validates our assumption that these datasets cannot be combined for thermodynamic analysis. A</w:delText>
        </w:r>
      </w:del>
      <w:del w:id="167" w:author="Satyakam Dash" w:date="2019-05-14T19:50:00Z">
        <w:r w:rsidR="004C5B39" w:rsidDel="0096598D">
          <w:rPr>
            <w:rFonts w:cs="Times New Roman"/>
            <w:color w:val="2E74B5" w:themeColor="accent1" w:themeShade="BF"/>
            <w:sz w:val="24"/>
            <w:szCs w:val="24"/>
          </w:rPr>
          <w:delText xml:space="preserve"> future </w:delText>
        </w:r>
      </w:del>
      <w:del w:id="168" w:author="Satyakam Dash" w:date="2019-05-02T09:46:00Z">
        <w:r w:rsidR="004C5B39" w:rsidDel="00941C69">
          <w:rPr>
            <w:rFonts w:cs="Times New Roman"/>
            <w:color w:val="2E74B5" w:themeColor="accent1" w:themeShade="BF"/>
            <w:sz w:val="24"/>
            <w:szCs w:val="24"/>
          </w:rPr>
          <w:delText>experiemtnal</w:delText>
        </w:r>
      </w:del>
      <w:del w:id="169" w:author="Satyakam Dash" w:date="2019-05-14T19:50:00Z">
        <w:r w:rsidR="004C5B39" w:rsidDel="0096598D">
          <w:rPr>
            <w:rFonts w:cs="Times New Roman"/>
            <w:color w:val="2E74B5" w:themeColor="accent1" w:themeShade="BF"/>
            <w:sz w:val="24"/>
            <w:szCs w:val="24"/>
          </w:rPr>
          <w:delText xml:space="preserve"> set up where all the cofactors are quantified without  </w:delText>
        </w:r>
      </w:del>
    </w:p>
    <w:p w14:paraId="6A9B2845" w14:textId="732C3390" w:rsidR="00DE6F04" w:rsidRPr="00ED21D1" w:rsidRDefault="00DE6F04" w:rsidP="025DBB92">
      <w:pPr>
        <w:jc w:val="both"/>
        <w:rPr>
          <w:rFonts w:eastAsia="Times New Roman" w:cs="Times New Roman"/>
          <w:color w:val="222222"/>
          <w:sz w:val="24"/>
          <w:szCs w:val="24"/>
        </w:rPr>
      </w:pPr>
    </w:p>
    <w:p w14:paraId="7FDDA810" w14:textId="4DCA6AE5" w:rsidR="00DE6F04" w:rsidRPr="00ED21D1" w:rsidRDefault="025DBB92" w:rsidP="025DBB92">
      <w:pPr>
        <w:jc w:val="both"/>
      </w:pPr>
      <w:r w:rsidRPr="025DBB92">
        <w:rPr>
          <w:rFonts w:eastAsia="Times New Roman" w:cs="Times New Roman"/>
          <w:color w:val="222222"/>
          <w:sz w:val="24"/>
          <w:szCs w:val="24"/>
        </w:rPr>
        <w:t>Minor:</w:t>
      </w:r>
    </w:p>
    <w:p w14:paraId="165C2166" w14:textId="37D76CD2" w:rsidR="00DE6F04" w:rsidRPr="00ED21D1" w:rsidRDefault="025DBB92" w:rsidP="025DBB92">
      <w:pPr>
        <w:jc w:val="both"/>
      </w:pPr>
      <w:r w:rsidRPr="025DBB92">
        <w:rPr>
          <w:rFonts w:eastAsia="Times New Roman" w:cs="Times New Roman"/>
          <w:color w:val="222222"/>
          <w:sz w:val="24"/>
          <w:szCs w:val="24"/>
        </w:rPr>
        <w:t xml:space="preserve">Does the model distinguish between CO2 and bicarbonate and their equilibrium?  Do the carboxylase enzymes all use CO2 or do some use bicarbonate?    </w:t>
      </w:r>
    </w:p>
    <w:p w14:paraId="2DF00EF8" w14:textId="796C291D" w:rsidR="00DE6F04" w:rsidRPr="00ED21D1" w:rsidRDefault="0054510C" w:rsidP="025DBB92">
      <w:pPr>
        <w:ind w:left="720"/>
        <w:jc w:val="both"/>
      </w:pPr>
      <w:r>
        <w:rPr>
          <w:rFonts w:cs="Times New Roman"/>
          <w:color w:val="2E74B5" w:themeColor="accent1" w:themeShade="BF"/>
          <w:sz w:val="24"/>
          <w:szCs w:val="24"/>
        </w:rPr>
        <w:t>The model does not distinguish between the various forms of carbon dioxide or bicarbonate</w:t>
      </w:r>
      <w:ins w:id="170" w:author="Satyakam Dash" w:date="2019-05-02T12:47:00Z">
        <w:r w:rsidR="00B744EC">
          <w:rPr>
            <w:rFonts w:cs="Times New Roman"/>
            <w:color w:val="2E74B5" w:themeColor="accent1" w:themeShade="BF"/>
            <w:sz w:val="24"/>
            <w:szCs w:val="24"/>
          </w:rPr>
          <w:t xml:space="preserve"> </w:t>
        </w:r>
      </w:ins>
      <w:del w:id="171" w:author="Dan Olson" w:date="2019-05-16T11:04:00Z">
        <w:r w:rsidR="00B744EC" w:rsidDel="003B17CA">
          <w:fldChar w:fldCharType="begin">
            <w:fldData xml:space="preserve">PEVuZE5vdGU+PENpdGU+PEF1dGhvcj5Ob29yPC9BdXRob3I+PFllYXI+MjAxMzwvWWVhcj48UmVj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</w:fldData>
          </w:fldChar>
        </w:r>
        <w:r w:rsidR="00B744EC" w:rsidDel="003B17CA">
          <w:delInstrText xml:space="preserve"> ADDIN EN.CITE </w:delInstrText>
        </w:r>
        <w:r w:rsidR="00B744EC" w:rsidDel="003B17CA">
          <w:fldChar w:fldCharType="begin">
            <w:fldData xml:space="preserve">PEVuZE5vdGU+PENpdGU+PEF1dGhvcj5Ob29yPC9BdXRob3I+PFllYXI+MjAxMzwvWWVhcj48UmVj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</w:fldData>
          </w:fldChar>
        </w:r>
        <w:r w:rsidR="00B744EC" w:rsidDel="003B17CA">
          <w:delInstrText xml:space="preserve"> ADDIN EN.CITE.DATA </w:delInstrText>
        </w:r>
        <w:r w:rsidR="00B744EC" w:rsidDel="003B17CA">
          <w:fldChar w:fldCharType="end"/>
        </w:r>
        <w:r w:rsidR="00B744EC" w:rsidDel="003B17CA">
          <w:fldChar w:fldCharType="separate"/>
        </w:r>
        <w:r w:rsidR="00B744EC" w:rsidDel="003B17CA">
          <w:rPr>
            <w:noProof/>
          </w:rPr>
          <w:delText>(</w:delText>
        </w:r>
        <w:r w:rsidR="009E271C" w:rsidDel="003B17CA">
          <w:fldChar w:fldCharType="begin"/>
        </w:r>
        <w:r w:rsidR="009E271C" w:rsidDel="003B17CA">
          <w:delInstrText xml:space="preserve"> HYPERLINK \l "_ENREF_7" \o "Noor, 2014 #223" </w:delInstrText>
        </w:r>
        <w:r w:rsidR="009E271C" w:rsidDel="003B17CA">
          <w:fldChar w:fldCharType="separate"/>
        </w:r>
        <w:r w:rsidR="00375CC5" w:rsidDel="003B17CA">
          <w:rPr>
            <w:noProof/>
          </w:rPr>
          <w:delText>Noor et al., 2014</w:delText>
        </w:r>
        <w:r w:rsidR="009E271C" w:rsidDel="003B17CA">
          <w:rPr>
            <w:noProof/>
          </w:rPr>
          <w:fldChar w:fldCharType="end"/>
        </w:r>
        <w:r w:rsidR="00B744EC" w:rsidDel="003B17CA">
          <w:rPr>
            <w:noProof/>
          </w:rPr>
          <w:delText xml:space="preserve">; </w:delText>
        </w:r>
        <w:r w:rsidR="009E271C" w:rsidDel="003B17CA">
          <w:fldChar w:fldCharType="begin"/>
        </w:r>
        <w:r w:rsidR="009E271C" w:rsidDel="003B17CA">
          <w:delInstrText xml:space="preserve"> HYPERLINK \l "_ENREF_8" \o "Noor, 2013 #586" </w:delInstrText>
        </w:r>
        <w:r w:rsidR="009E271C" w:rsidDel="003B17CA">
          <w:fldChar w:fldCharType="separate"/>
        </w:r>
        <w:r w:rsidR="00375CC5" w:rsidDel="003B17CA">
          <w:rPr>
            <w:noProof/>
          </w:rPr>
          <w:delText>Noor et al., 2013</w:delText>
        </w:r>
        <w:r w:rsidR="009E271C" w:rsidDel="003B17CA">
          <w:rPr>
            <w:noProof/>
          </w:rPr>
          <w:fldChar w:fldCharType="end"/>
        </w:r>
        <w:r w:rsidR="00B744EC" w:rsidDel="003B17CA">
          <w:rPr>
            <w:noProof/>
          </w:rPr>
          <w:delText>)</w:delText>
        </w:r>
        <w:r w:rsidR="00B744EC" w:rsidDel="003B17CA">
          <w:fldChar w:fldCharType="end"/>
        </w:r>
      </w:del>
      <w:ins w:id="172" w:author="Satyakam Dash" w:date="2019-05-02T12:47:00Z">
        <w:r w:rsidR="00B474F9">
          <w:t xml:space="preserve"> </w:t>
        </w:r>
      </w:ins>
      <w:ins w:id="173" w:author="Satyakam Dash" w:date="2019-05-02T12:41:00Z">
        <w:r w:rsidR="0074596B" w:rsidRPr="00B744EC">
          <w:t>. The model con</w:t>
        </w:r>
        <w:r w:rsidR="0074596B" w:rsidRPr="00B744EC">
          <w:rPr>
            <w:rFonts w:cs="Times New Roman"/>
            <w:color w:val="2E74B5" w:themeColor="accent1" w:themeShade="BF"/>
            <w:sz w:val="24"/>
            <w:szCs w:val="24"/>
          </w:rPr>
          <w:t>s</w:t>
        </w:r>
        <w:r w:rsidR="0074596B">
          <w:rPr>
            <w:rFonts w:cs="Times New Roman"/>
            <w:color w:val="2E74B5" w:themeColor="accent1" w:themeShade="BF"/>
            <w:sz w:val="24"/>
            <w:szCs w:val="24"/>
          </w:rPr>
          <w:t>iders a single combined metabolite pool for CO2 and all its hydrated</w:t>
        </w:r>
      </w:ins>
      <w:ins w:id="174" w:author="Satyakam Dash" w:date="2019-05-02T12:42:00Z">
        <w:r w:rsidR="0074596B">
          <w:rPr>
            <w:rFonts w:cs="Times New Roman"/>
            <w:color w:val="2E74B5" w:themeColor="accent1" w:themeShade="BF"/>
            <w:sz w:val="24"/>
            <w:szCs w:val="24"/>
          </w:rPr>
          <w:t xml:space="preserve"> forms</w:t>
        </w:r>
      </w:ins>
      <w:ins w:id="175" w:author="Satyakam Dash" w:date="2019-05-02T12:41:00Z">
        <w:r w:rsidR="0074596B">
          <w:rPr>
            <w:rFonts w:cs="Times New Roman"/>
            <w:color w:val="2E74B5" w:themeColor="accent1" w:themeShade="BF"/>
            <w:sz w:val="24"/>
            <w:szCs w:val="24"/>
          </w:rPr>
          <w:t xml:space="preserve"> (</w:t>
        </w:r>
      </w:ins>
      <w:ins w:id="176" w:author="Satyakam Dash" w:date="2019-05-02T12:42:00Z">
        <w:r w:rsidR="0074596B">
          <w:rPr>
            <w:rFonts w:cs="Times New Roman"/>
            <w:color w:val="2E74B5" w:themeColor="accent1" w:themeShade="BF"/>
            <w:sz w:val="24"/>
            <w:szCs w:val="24"/>
          </w:rPr>
          <w:t xml:space="preserve">i.e., aqueous CO2, carbonate, carbonic acid, and </w:t>
        </w:r>
        <w:r w:rsidR="0074596B">
          <w:rPr>
            <w:rFonts w:cs="Times New Roman"/>
            <w:color w:val="2E74B5" w:themeColor="accent1" w:themeShade="BF"/>
            <w:sz w:val="24"/>
            <w:szCs w:val="24"/>
          </w:rPr>
          <w:lastRenderedPageBreak/>
          <w:t>bicarbonate</w:t>
        </w:r>
      </w:ins>
      <w:ins w:id="177" w:author="Satyakam Dash" w:date="2019-05-02T12:41:00Z">
        <w:r w:rsidR="0074596B">
          <w:rPr>
            <w:rFonts w:cs="Times New Roman"/>
            <w:color w:val="2E74B5" w:themeColor="accent1" w:themeShade="BF"/>
            <w:sz w:val="24"/>
            <w:szCs w:val="24"/>
          </w:rPr>
          <w:t>)</w:t>
        </w:r>
      </w:ins>
      <w:ins w:id="178" w:author="Satyakam Dash" w:date="2019-05-02T12:42:00Z">
        <w:r w:rsidR="0074596B">
          <w:rPr>
            <w:rFonts w:cs="Times New Roman"/>
            <w:color w:val="2E74B5" w:themeColor="accent1" w:themeShade="BF"/>
            <w:sz w:val="24"/>
            <w:szCs w:val="24"/>
          </w:rPr>
          <w:t>.</w:t>
        </w:r>
      </w:ins>
      <w:ins w:id="179" w:author="Satyakam Dash" w:date="2019-05-02T12:43:00Z">
        <w:r w:rsidR="0074596B">
          <w:rPr>
            <w:rFonts w:cs="Times New Roman"/>
            <w:color w:val="2E74B5" w:themeColor="accent1" w:themeShade="BF"/>
            <w:sz w:val="24"/>
            <w:szCs w:val="24"/>
          </w:rPr>
          <w:t xml:space="preserve"> All these forms are assumed to be in equilibrium in biological systems</w:t>
        </w:r>
      </w:ins>
      <w:ins w:id="180" w:author="Satyakam Dash" w:date="2019-05-02T12:45:00Z">
        <w:r w:rsidR="00B744EC">
          <w:rPr>
            <w:rFonts w:cs="Times New Roman"/>
            <w:color w:val="2E74B5" w:themeColor="accent1" w:themeShade="BF"/>
            <w:sz w:val="24"/>
            <w:szCs w:val="24"/>
          </w:rPr>
          <w:t xml:space="preserve"> </w:t>
        </w:r>
      </w:ins>
      <w:ins w:id="181" w:author="Satyakam Dash" w:date="2019-05-02T12:46:00Z">
        <w:r w:rsidR="00B744EC">
          <w:rPr>
            <w:rFonts w:cs="Times New Roman"/>
            <w:color w:val="2E74B5" w:themeColor="accent1" w:themeShade="BF"/>
            <w:sz w:val="24"/>
            <w:szCs w:val="24"/>
          </w:rPr>
          <w:fldChar w:fldCharType="begin"/>
        </w:r>
      </w:ins>
      <w:r w:rsidR="00B744EC">
        <w:rPr>
          <w:rFonts w:cs="Times New Roman"/>
          <w:color w:val="2E74B5" w:themeColor="accent1" w:themeShade="BF"/>
          <w:sz w:val="24"/>
          <w:szCs w:val="24"/>
        </w:rPr>
        <w:instrText xml:space="preserve"> ADDIN EN.CITE &lt;EndNote&gt;&lt;Cite&gt;&lt;Author&gt;Radzicka&lt;/Author&gt;&lt;Year&gt;1995&lt;/Year&gt;&lt;RecNum&gt;615&lt;/RecNum&gt;&lt;DisplayText&gt;(Radzicka and Wolfenden, 1995)&lt;/DisplayText&gt;&lt;record&gt;&lt;rec-number&gt;615&lt;/rec-number&gt;&lt;foreign-keys&gt;&lt;key app="EN" db-id="rde2ee5zc0dwsbez5pg5s2ztd5fdfsdpvexd" timestamp="1556826345"&gt;615&lt;/key&gt;&lt;/foreign-keys&gt;&lt;ref-type name="Journal Article"&gt;17&lt;/ref-type&gt;&lt;contributors&gt;&lt;authors&gt;&lt;author&gt;Radzicka, A.&lt;/author&gt;&lt;author&gt;Wolfenden, R.&lt;/author&gt;&lt;/authors&gt;&lt;/contributors&gt;&lt;auth-address&gt;Department of Biochemistry and Biophysics, University of North Carolina, Chapel Hill 27599.&lt;/auth-address&gt;&lt;titles&gt;&lt;title&gt;A proficient enzyme&lt;/title&gt;&lt;secondary-title&gt;Science&lt;/secondary-title&gt;&lt;/titles&gt;&lt;periodical&gt;&lt;full-title&gt;Science&lt;/full-title&gt;&lt;/periodical&gt;&lt;pages&gt;90-3&lt;/pages&gt;&lt;volume&gt;267&lt;/volume&gt;&lt;number&gt;5194&lt;/number&gt;&lt;keywords&gt;&lt;keyword&gt;Catalysis&lt;/keyword&gt;&lt;keyword&gt;Decarboxylation&lt;/keyword&gt;&lt;keyword&gt;Hydrogen-Ion Concentration&lt;/keyword&gt;&lt;keyword&gt;Hydrolysis&lt;/keyword&gt;&lt;keyword&gt;Kinetics&lt;/keyword&gt;&lt;keyword&gt;Micrococcal Nuclease/*metabolism&lt;/keyword&gt;&lt;keyword&gt;Organophosphorus Compounds/chemistry&lt;/keyword&gt;&lt;keyword&gt;Orotic Acid/analogs &amp;amp; derivatives/chemistry&lt;/keyword&gt;&lt;keyword&gt;Orotidine-5&amp;apos;-Phosphate Decarboxylase/*metabolism&lt;/keyword&gt;&lt;keyword&gt;Temperature&lt;/keyword&gt;&lt;keyword&gt;Thermodynamics&lt;/keyword&gt;&lt;/keywords&gt;&lt;dates&gt;&lt;year&gt;1995&lt;/year&gt;&lt;pub-dates&gt;&lt;date&gt;Jan 6&lt;/date&gt;&lt;/pub-dates&gt;&lt;/dates&gt;&lt;isbn&gt;0036-8075 (Print)&amp;#xD;0036-8075 (Linking)&lt;/isbn&gt;&lt;accession-num&gt;7809611&lt;/accession-num&gt;&lt;urls&gt;&lt;related-urls&gt;&lt;url&gt;https://www.ncbi.nlm.nih.gov/pubmed/7809611&lt;/url&gt;&lt;/related-urls&gt;&lt;/urls&gt;&lt;/record&gt;&lt;/Cite&gt;&lt;/EndNote&gt;</w:instrText>
      </w:r>
      <w:r w:rsidR="00B744EC">
        <w:rPr>
          <w:rFonts w:cs="Times New Roman"/>
          <w:color w:val="2E74B5" w:themeColor="accent1" w:themeShade="BF"/>
          <w:sz w:val="24"/>
          <w:szCs w:val="24"/>
        </w:rPr>
        <w:fldChar w:fldCharType="separate"/>
      </w:r>
      <w:r w:rsidR="00B744EC">
        <w:rPr>
          <w:rFonts w:cs="Times New Roman"/>
          <w:noProof/>
          <w:color w:val="2E74B5" w:themeColor="accent1" w:themeShade="BF"/>
          <w:sz w:val="24"/>
          <w:szCs w:val="24"/>
        </w:rPr>
        <w:t>(</w:t>
      </w:r>
      <w:hyperlink w:anchor="_ENREF_11" w:tooltip="Radzicka, 1995 #615" w:history="1">
        <w:r w:rsidR="00375CC5">
          <w:rPr>
            <w:rFonts w:cs="Times New Roman"/>
            <w:noProof/>
            <w:color w:val="2E74B5" w:themeColor="accent1" w:themeShade="BF"/>
            <w:sz w:val="24"/>
            <w:szCs w:val="24"/>
          </w:rPr>
          <w:t>Radzicka and Wolfenden, 1995</w:t>
        </w:r>
      </w:hyperlink>
      <w:r w:rsidR="00B744EC">
        <w:rPr>
          <w:rFonts w:cs="Times New Roman"/>
          <w:noProof/>
          <w:color w:val="2E74B5" w:themeColor="accent1" w:themeShade="BF"/>
          <w:sz w:val="24"/>
          <w:szCs w:val="24"/>
        </w:rPr>
        <w:t>)</w:t>
      </w:r>
      <w:ins w:id="182" w:author="Satyakam Dash" w:date="2019-05-02T12:46:00Z">
        <w:r w:rsidR="00B744EC">
          <w:rPr>
            <w:rFonts w:cs="Times New Roman"/>
            <w:color w:val="2E74B5" w:themeColor="accent1" w:themeShade="BF"/>
            <w:sz w:val="24"/>
            <w:szCs w:val="24"/>
          </w:rPr>
          <w:fldChar w:fldCharType="end"/>
        </w:r>
      </w:ins>
      <w:ins w:id="183" w:author="Satyakam Dash" w:date="2019-05-02T12:43:00Z">
        <w:r w:rsidR="0074596B">
          <w:rPr>
            <w:rFonts w:cs="Times New Roman"/>
            <w:color w:val="2E74B5" w:themeColor="accent1" w:themeShade="BF"/>
            <w:sz w:val="24"/>
            <w:szCs w:val="24"/>
          </w:rPr>
          <w:t>.</w:t>
        </w:r>
      </w:ins>
      <w:ins w:id="184" w:author="Satyakam Dash" w:date="2019-05-02T12:41:00Z">
        <w:r w:rsidR="0074596B">
          <w:rPr>
            <w:rFonts w:cs="Times New Roman"/>
            <w:color w:val="2E74B5" w:themeColor="accent1" w:themeShade="BF"/>
            <w:sz w:val="24"/>
            <w:szCs w:val="24"/>
          </w:rPr>
          <w:t xml:space="preserve"> </w:t>
        </w:r>
      </w:ins>
    </w:p>
    <w:p w14:paraId="50B8A22B" w14:textId="6DCAC1DE" w:rsidR="00DE6F04" w:rsidRPr="00ED21D1" w:rsidRDefault="00DE6F04" w:rsidP="025DBB92">
      <w:pPr>
        <w:jc w:val="both"/>
        <w:rPr>
          <w:rFonts w:eastAsia="Times New Roman" w:cs="Times New Roman"/>
          <w:color w:val="222222"/>
          <w:sz w:val="24"/>
          <w:szCs w:val="24"/>
        </w:rPr>
      </w:pPr>
    </w:p>
    <w:p w14:paraId="6B2D37E3" w14:textId="2AF56C4F" w:rsidR="00DE6F04" w:rsidRPr="00ED21D1" w:rsidRDefault="025DBB92" w:rsidP="025DBB92">
      <w:pPr>
        <w:jc w:val="both"/>
      </w:pPr>
      <w:r w:rsidRPr="025DBB92">
        <w:rPr>
          <w:rFonts w:eastAsia="Times New Roman" w:cs="Times New Roman"/>
          <w:color w:val="222222"/>
          <w:sz w:val="24"/>
          <w:szCs w:val="24"/>
        </w:rPr>
        <w:t>Line 343 does the model account for the spontaneous decarboxylation of OAA, how does this rate compare to the enzyme catalyzed reactions?</w:t>
      </w:r>
    </w:p>
    <w:p w14:paraId="7C9C354C" w14:textId="65C21826" w:rsidR="00DE6F04" w:rsidRPr="00ED21D1" w:rsidRDefault="007F675D" w:rsidP="025DBB92">
      <w:pPr>
        <w:ind w:left="720"/>
        <w:jc w:val="both"/>
      </w:pPr>
      <w:r>
        <w:rPr>
          <w:rFonts w:cs="Times New Roman"/>
          <w:color w:val="2E74B5" w:themeColor="accent1" w:themeShade="BF"/>
          <w:sz w:val="24"/>
          <w:szCs w:val="24"/>
        </w:rPr>
        <w:t xml:space="preserve">Although spontaneous decarboxylation of OAA to pyruvate can be measured in vitro, we do not think it plays a physiological role in </w:t>
      </w:r>
      <w:r w:rsidRPr="00B744EC">
        <w:rPr>
          <w:rFonts w:cs="Times New Roman"/>
          <w:i/>
          <w:color w:val="2E74B5" w:themeColor="accent1" w:themeShade="BF"/>
          <w:sz w:val="24"/>
          <w:szCs w:val="24"/>
        </w:rPr>
        <w:t>C. thermocellum</w:t>
      </w:r>
      <w:r>
        <w:rPr>
          <w:rFonts w:cs="Times New Roman"/>
          <w:color w:val="2E74B5" w:themeColor="accent1" w:themeShade="BF"/>
          <w:sz w:val="24"/>
          <w:szCs w:val="24"/>
        </w:rPr>
        <w:t xml:space="preserve">. There is no enzymatic conversion of OAA to pyruvate. For a detailed discussion, see </w:t>
      </w:r>
      <w:r w:rsidR="003F1703">
        <w:rPr>
          <w:rFonts w:cs="Times New Roman"/>
          <w:color w:val="2E74B5" w:themeColor="accent1" w:themeShade="BF"/>
          <w:sz w:val="24"/>
          <w:szCs w:val="24"/>
        </w:rPr>
        <w:fldChar w:fldCharType="begin">
          <w:fldData xml:space="preserve">PEVuZE5vdGU+PENpdGU+PEF1dGhvcj5PbHNvbjwvQXV0aG9yPjxZZWFyPjIwMTc8L1llYXI+PFJl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</w:fldData>
        </w:fldChar>
      </w:r>
      <w:r w:rsidR="003F1703">
        <w:rPr>
          <w:rFonts w:cs="Times New Roman"/>
          <w:color w:val="2E74B5" w:themeColor="accent1" w:themeShade="BF"/>
          <w:sz w:val="24"/>
          <w:szCs w:val="24"/>
        </w:rPr>
        <w:instrText xml:space="preserve"> ADDIN EN.CITE </w:instrText>
      </w:r>
      <w:r w:rsidR="003F1703">
        <w:rPr>
          <w:rFonts w:cs="Times New Roman"/>
          <w:color w:val="2E74B5" w:themeColor="accent1" w:themeShade="BF"/>
          <w:sz w:val="24"/>
          <w:szCs w:val="24"/>
        </w:rPr>
        <w:fldChar w:fldCharType="begin">
          <w:fldData xml:space="preserve">PEVuZE5vdGU+PENpdGU+PEF1dGhvcj5PbHNvbjwvQXV0aG9yPjxZZWFyPjIwMTc8L1llYXI+PFJl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</w:fldData>
        </w:fldChar>
      </w:r>
      <w:r w:rsidR="003F1703">
        <w:rPr>
          <w:rFonts w:cs="Times New Roman"/>
          <w:color w:val="2E74B5" w:themeColor="accent1" w:themeShade="BF"/>
          <w:sz w:val="24"/>
          <w:szCs w:val="24"/>
        </w:rPr>
        <w:instrText xml:space="preserve"> ADDIN EN.CITE.DATA </w:instrText>
      </w:r>
      <w:r w:rsidR="003F1703">
        <w:rPr>
          <w:rFonts w:cs="Times New Roman"/>
          <w:color w:val="2E74B5" w:themeColor="accent1" w:themeShade="BF"/>
          <w:sz w:val="24"/>
          <w:szCs w:val="24"/>
        </w:rPr>
      </w:r>
      <w:r w:rsidR="003F1703">
        <w:rPr>
          <w:rFonts w:cs="Times New Roman"/>
          <w:color w:val="2E74B5" w:themeColor="accent1" w:themeShade="BF"/>
          <w:sz w:val="24"/>
          <w:szCs w:val="24"/>
        </w:rPr>
        <w:fldChar w:fldCharType="end"/>
      </w:r>
      <w:r w:rsidR="003F1703">
        <w:rPr>
          <w:rFonts w:cs="Times New Roman"/>
          <w:color w:val="2E74B5" w:themeColor="accent1" w:themeShade="BF"/>
          <w:sz w:val="24"/>
          <w:szCs w:val="24"/>
        </w:rPr>
      </w:r>
      <w:r w:rsidR="003F1703">
        <w:rPr>
          <w:rFonts w:cs="Times New Roman"/>
          <w:color w:val="2E74B5" w:themeColor="accent1" w:themeShade="BF"/>
          <w:sz w:val="24"/>
          <w:szCs w:val="24"/>
        </w:rPr>
        <w:fldChar w:fldCharType="separate"/>
      </w:r>
      <w:r w:rsidR="003F1703">
        <w:rPr>
          <w:rFonts w:cs="Times New Roman"/>
          <w:noProof/>
          <w:color w:val="2E74B5" w:themeColor="accent1" w:themeShade="BF"/>
          <w:sz w:val="24"/>
          <w:szCs w:val="24"/>
        </w:rPr>
        <w:t>(</w:t>
      </w:r>
      <w:hyperlink w:anchor="_ENREF_9" w:tooltip="Olson, 2017 #352" w:history="1">
        <w:r w:rsidR="00375CC5">
          <w:rPr>
            <w:rFonts w:cs="Times New Roman"/>
            <w:noProof/>
            <w:color w:val="2E74B5" w:themeColor="accent1" w:themeShade="BF"/>
            <w:sz w:val="24"/>
            <w:szCs w:val="24"/>
          </w:rPr>
          <w:t>Olson et al., 2017</w:t>
        </w:r>
      </w:hyperlink>
      <w:r w:rsidR="003F1703">
        <w:rPr>
          <w:rFonts w:cs="Times New Roman"/>
          <w:noProof/>
          <w:color w:val="2E74B5" w:themeColor="accent1" w:themeShade="BF"/>
          <w:sz w:val="24"/>
          <w:szCs w:val="24"/>
        </w:rPr>
        <w:t>)</w:t>
      </w:r>
      <w:r w:rsidR="003F1703">
        <w:rPr>
          <w:rFonts w:cs="Times New Roman"/>
          <w:color w:val="2E74B5" w:themeColor="accent1" w:themeShade="BF"/>
          <w:sz w:val="24"/>
          <w:szCs w:val="24"/>
        </w:rPr>
        <w:fldChar w:fldCharType="end"/>
      </w:r>
      <w:ins w:id="185" w:author="Dan Olson" w:date="2019-04-24T20:38:00Z">
        <w:r>
          <w:rPr>
            <w:rFonts w:cs="Times New Roman"/>
            <w:color w:val="2E74B5" w:themeColor="accent1" w:themeShade="BF"/>
            <w:sz w:val="24"/>
            <w:szCs w:val="24"/>
          </w:rPr>
          <w:t>.</w:t>
        </w:r>
      </w:ins>
    </w:p>
    <w:p w14:paraId="785FCE8F" w14:textId="59668E62" w:rsidR="00DE6F04" w:rsidRPr="00ED21D1" w:rsidRDefault="00DE6F04" w:rsidP="025DBB92">
      <w:pPr>
        <w:jc w:val="both"/>
        <w:rPr>
          <w:rFonts w:eastAsia="Times New Roman" w:cs="Times New Roman"/>
          <w:color w:val="222222"/>
          <w:sz w:val="24"/>
          <w:szCs w:val="24"/>
        </w:rPr>
      </w:pPr>
    </w:p>
    <w:p w14:paraId="714F4A8B" w14:textId="432178F8" w:rsidR="00DE6F04" w:rsidRPr="00ED21D1" w:rsidRDefault="025DBB92" w:rsidP="025DBB92">
      <w:pPr>
        <w:jc w:val="both"/>
      </w:pPr>
      <w:r w:rsidRPr="00D9231C">
        <w:rPr>
          <w:rFonts w:eastAsia="Times New Roman" w:cs="Times New Roman"/>
          <w:color w:val="222222"/>
          <w:sz w:val="24"/>
          <w:szCs w:val="24"/>
        </w:rPr>
        <w:t>Fig 2 only shows 4 of the 8 considered metabolites, adding the other profiles would be useful</w:t>
      </w:r>
    </w:p>
    <w:p w14:paraId="7DD63EF6" w14:textId="23455854" w:rsidR="00DE6F04" w:rsidRPr="00ED21D1" w:rsidRDefault="002647FD" w:rsidP="025DBB92">
      <w:pPr>
        <w:ind w:left="720"/>
        <w:jc w:val="both"/>
      </w:pPr>
      <w:ins w:id="186" w:author="Satyakam Dash" w:date="2019-05-14T20:06:00Z">
        <w:r>
          <w:rPr>
            <w:rFonts w:cs="Times New Roman"/>
            <w:color w:val="2E74B5" w:themeColor="accent1" w:themeShade="BF"/>
            <w:sz w:val="24"/>
            <w:szCs w:val="24"/>
          </w:rPr>
          <w:t xml:space="preserve">We </w:t>
        </w:r>
        <w:del w:id="187" w:author="Dan Olson" w:date="2019-05-16T10:26:00Z">
          <w:r w:rsidDel="007A4A52">
            <w:rPr>
              <w:rFonts w:cs="Times New Roman"/>
              <w:color w:val="2E74B5" w:themeColor="accent1" w:themeShade="BF"/>
              <w:sz w:val="24"/>
              <w:szCs w:val="24"/>
            </w:rPr>
            <w:delText>have added few</w:delText>
          </w:r>
        </w:del>
      </w:ins>
      <w:ins w:id="188" w:author="Dan Olson" w:date="2019-05-16T10:26:00Z">
        <w:r w:rsidR="007A4A52">
          <w:rPr>
            <w:rFonts w:cs="Times New Roman"/>
            <w:color w:val="2E74B5" w:themeColor="accent1" w:themeShade="BF"/>
            <w:sz w:val="24"/>
            <w:szCs w:val="24"/>
          </w:rPr>
          <w:t xml:space="preserve">chose a subset of the </w:t>
        </w:r>
      </w:ins>
      <w:ins w:id="189" w:author="Satyakam Dash" w:date="2019-05-14T20:06:00Z">
        <w:del w:id="190" w:author="Dan Olson" w:date="2019-05-16T10:26:00Z">
          <w:r w:rsidDel="007A4A52">
            <w:rPr>
              <w:rFonts w:cs="Times New Roman"/>
              <w:color w:val="2E74B5" w:themeColor="accent1" w:themeShade="BF"/>
              <w:sz w:val="24"/>
              <w:szCs w:val="24"/>
            </w:rPr>
            <w:delText xml:space="preserve"> </w:delText>
          </w:r>
        </w:del>
        <w:r>
          <w:rPr>
            <w:rFonts w:cs="Times New Roman"/>
            <w:color w:val="2E74B5" w:themeColor="accent1" w:themeShade="BF"/>
            <w:sz w:val="24"/>
            <w:szCs w:val="24"/>
          </w:rPr>
          <w:t xml:space="preserve">metabolites to highlight the trends in </w:t>
        </w:r>
      </w:ins>
      <w:ins w:id="191" w:author="Satyakam Dash" w:date="2019-05-14T20:07:00Z">
        <w:r>
          <w:rPr>
            <w:rFonts w:cs="Times New Roman"/>
            <w:color w:val="2E74B5" w:themeColor="accent1" w:themeShade="BF"/>
            <w:sz w:val="24"/>
            <w:szCs w:val="24"/>
          </w:rPr>
          <w:t xml:space="preserve">upper and lower glycolysis. </w:t>
        </w:r>
      </w:ins>
      <w:del w:id="192" w:author="Satyakam Dash" w:date="2019-05-14T20:06:00Z">
        <w:r w:rsidR="025DBB92" w:rsidRPr="025DBB92" w:rsidDel="002647FD">
          <w:rPr>
            <w:rFonts w:cs="Times New Roman"/>
            <w:color w:val="2E74B5" w:themeColor="accent1" w:themeShade="BF"/>
            <w:sz w:val="24"/>
            <w:szCs w:val="24"/>
          </w:rPr>
          <w:delText>&lt;Answer&gt;</w:delText>
        </w:r>
      </w:del>
      <w:r w:rsidR="00AC125F">
        <w:rPr>
          <w:rFonts w:cs="Times New Roman"/>
          <w:color w:val="2E74B5" w:themeColor="accent1" w:themeShade="BF"/>
          <w:sz w:val="24"/>
          <w:szCs w:val="24"/>
        </w:rPr>
        <w:t xml:space="preserve">All metabolite concentration ranges for various timepoints are listed in </w:t>
      </w:r>
      <w:ins w:id="193" w:author="Satyakam Dash" w:date="2019-05-02T13:28:00Z">
        <w:r w:rsidR="00596361">
          <w:rPr>
            <w:rFonts w:cs="Times New Roman"/>
            <w:color w:val="2E74B5" w:themeColor="accent1" w:themeShade="BF"/>
            <w:sz w:val="24"/>
            <w:szCs w:val="24"/>
          </w:rPr>
          <w:t xml:space="preserve">supplementary </w:t>
        </w:r>
      </w:ins>
      <w:r w:rsidR="00AC125F">
        <w:rPr>
          <w:rFonts w:cs="Times New Roman"/>
          <w:color w:val="2E74B5" w:themeColor="accent1" w:themeShade="BF"/>
          <w:sz w:val="24"/>
          <w:szCs w:val="24"/>
        </w:rPr>
        <w:t xml:space="preserve">table </w:t>
      </w:r>
      <w:proofErr w:type="spellStart"/>
      <w:ins w:id="194" w:author="Satyakam Dash" w:date="2019-05-02T13:28:00Z">
        <w:r w:rsidR="00596361">
          <w:rPr>
            <w:rFonts w:cs="Times New Roman"/>
            <w:color w:val="2E74B5" w:themeColor="accent1" w:themeShade="BF"/>
            <w:sz w:val="24"/>
            <w:szCs w:val="24"/>
          </w:rPr>
          <w:t>zzz</w:t>
        </w:r>
      </w:ins>
      <w:proofErr w:type="spellEnd"/>
      <w:del w:id="195" w:author="Satyakam Dash" w:date="2019-05-02T13:28:00Z">
        <w:r w:rsidR="00AC125F" w:rsidDel="00596361">
          <w:rPr>
            <w:rFonts w:cs="Times New Roman"/>
            <w:color w:val="2E74B5" w:themeColor="accent1" w:themeShade="BF"/>
            <w:sz w:val="24"/>
            <w:szCs w:val="24"/>
          </w:rPr>
          <w:delText>xxx</w:delText>
        </w:r>
      </w:del>
      <w:r w:rsidR="00AC125F">
        <w:rPr>
          <w:rFonts w:cs="Times New Roman"/>
          <w:color w:val="2E74B5" w:themeColor="accent1" w:themeShade="BF"/>
          <w:sz w:val="24"/>
          <w:szCs w:val="24"/>
        </w:rPr>
        <w:t xml:space="preserve">. </w:t>
      </w:r>
    </w:p>
    <w:p w14:paraId="61CD6BAA" w14:textId="1B34219B" w:rsidR="00DE6F04" w:rsidRPr="00ED21D1" w:rsidRDefault="00DE6F04" w:rsidP="025DBB92">
      <w:pPr>
        <w:jc w:val="both"/>
        <w:rPr>
          <w:rFonts w:eastAsia="Times New Roman" w:cs="Times New Roman"/>
          <w:color w:val="222222"/>
          <w:sz w:val="24"/>
          <w:szCs w:val="24"/>
        </w:rPr>
      </w:pPr>
    </w:p>
    <w:p w14:paraId="0692D289" w14:textId="2B5A4F8F" w:rsidR="00DE6F04" w:rsidRPr="00ED21D1" w:rsidRDefault="7A6EC047" w:rsidP="025DBB92">
      <w:pPr>
        <w:jc w:val="both"/>
      </w:pPr>
      <w:r w:rsidRPr="7A6EC047">
        <w:rPr>
          <w:rFonts w:eastAsia="Times New Roman" w:cs="Times New Roman"/>
          <w:color w:val="222222"/>
          <w:sz w:val="24"/>
          <w:szCs w:val="24"/>
        </w:rPr>
        <w:t>Table 1: what is the error of the metabolite measurements, why aren’t all three time points listed to facilitate communication?</w:t>
      </w:r>
    </w:p>
    <w:p w14:paraId="3A8DB35C" w14:textId="11EA92B9" w:rsidR="7A6EC047" w:rsidDel="00A03ECA" w:rsidRDefault="00941C69" w:rsidP="7A6EC047">
      <w:pPr>
        <w:ind w:left="720"/>
        <w:jc w:val="both"/>
        <w:rPr>
          <w:del w:id="196" w:author="Satyakam Dash" w:date="2019-05-15T18:56:00Z"/>
        </w:rPr>
      </w:pPr>
      <w:ins w:id="197" w:author="Satyakam Dash" w:date="2019-05-02T09:49:00Z">
        <w:r>
          <w:rPr>
            <w:rFonts w:cs="Times New Roman"/>
            <w:color w:val="2E74B5" w:themeColor="accent1" w:themeShade="BF"/>
            <w:sz w:val="24"/>
            <w:szCs w:val="24"/>
          </w:rPr>
          <w:t xml:space="preserve">The metabolite measurements were associated with 20% error. Concentrations </w:t>
        </w:r>
      </w:ins>
      <w:ins w:id="198" w:author="Satyakam Dash" w:date="2019-05-14T20:07:00Z">
        <w:r w:rsidR="002647FD">
          <w:rPr>
            <w:rFonts w:cs="Times New Roman"/>
            <w:color w:val="2E74B5" w:themeColor="accent1" w:themeShade="BF"/>
            <w:sz w:val="24"/>
            <w:szCs w:val="24"/>
          </w:rPr>
          <w:t xml:space="preserve">bounds </w:t>
        </w:r>
      </w:ins>
      <w:ins w:id="199" w:author="Satyakam Dash" w:date="2019-05-02T09:49:00Z">
        <w:r>
          <w:rPr>
            <w:rFonts w:cs="Times New Roman"/>
            <w:color w:val="2E74B5" w:themeColor="accent1" w:themeShade="BF"/>
            <w:sz w:val="24"/>
            <w:szCs w:val="24"/>
          </w:rPr>
          <w:t xml:space="preserve">for all the timepoints are now listed in supplementary </w:t>
        </w:r>
        <w:r w:rsidR="00A1392A">
          <w:rPr>
            <w:rFonts w:cs="Times New Roman"/>
            <w:color w:val="2E74B5" w:themeColor="accent1" w:themeShade="BF"/>
            <w:sz w:val="24"/>
            <w:szCs w:val="24"/>
          </w:rPr>
          <w:t>table YY</w:t>
        </w:r>
      </w:ins>
      <w:ins w:id="200" w:author="Satyakam Dash" w:date="2019-05-14T20:08:00Z">
        <w:r w:rsidR="002647FD">
          <w:rPr>
            <w:rFonts w:cs="Times New Roman"/>
            <w:color w:val="2E74B5" w:themeColor="accent1" w:themeShade="BF"/>
            <w:sz w:val="24"/>
            <w:szCs w:val="24"/>
          </w:rPr>
          <w:t>.</w:t>
        </w:r>
      </w:ins>
      <w:ins w:id="201" w:author="Satyakam Dash" w:date="2019-05-15T18:34:00Z">
        <w:r w:rsidR="000201D7">
          <w:rPr>
            <w:rFonts w:cs="Times New Roman"/>
            <w:color w:val="2E74B5" w:themeColor="accent1" w:themeShade="BF"/>
            <w:sz w:val="24"/>
            <w:szCs w:val="24"/>
          </w:rPr>
          <w:t xml:space="preserve"> We have updated the main text to clarify this.</w:t>
        </w:r>
      </w:ins>
      <w:del w:id="202" w:author="Satyakam Dash" w:date="2019-05-02T09:49:00Z">
        <w:r w:rsidR="7A6EC047" w:rsidRPr="7A6EC047" w:rsidDel="00941C69">
          <w:rPr>
            <w:rFonts w:cs="Times New Roman"/>
            <w:color w:val="2E74B5" w:themeColor="accent1" w:themeShade="BF"/>
            <w:sz w:val="24"/>
            <w:szCs w:val="24"/>
          </w:rPr>
          <w:delText xml:space="preserve">We have used </w:delText>
        </w:r>
      </w:del>
    </w:p>
    <w:p w14:paraId="30B56BE5" w14:textId="19D41FFC" w:rsidR="00DE6F04" w:rsidRPr="00ED21D1" w:rsidRDefault="00DE6F04">
      <w:pPr>
        <w:ind w:left="720"/>
        <w:jc w:val="both"/>
        <w:rPr>
          <w:rFonts w:eastAsia="Times New Roman" w:cs="Times New Roman"/>
          <w:color w:val="222222"/>
          <w:sz w:val="24"/>
          <w:szCs w:val="24"/>
        </w:rPr>
        <w:pPrChange w:id="203" w:author="Satyakam Dash" w:date="2019-05-15T18:56:00Z">
          <w:pPr>
            <w:jc w:val="both"/>
          </w:pPr>
        </w:pPrChange>
      </w:pPr>
    </w:p>
    <w:p w14:paraId="644BA6A8" w14:textId="36F50AF1" w:rsidR="00DE6F04" w:rsidRPr="00ED21D1" w:rsidRDefault="025DBB92" w:rsidP="025DBB92">
      <w:pPr>
        <w:jc w:val="both"/>
      </w:pPr>
      <w:r w:rsidRPr="025DBB92">
        <w:rPr>
          <w:rFonts w:eastAsia="Times New Roman" w:cs="Times New Roman"/>
          <w:color w:val="222222"/>
          <w:sz w:val="24"/>
          <w:szCs w:val="24"/>
        </w:rPr>
        <w:t>Table 2:  is this the EFM model? The caption calls it the ‘list of possible reactions in any given EFM’. The unbalanced metabolites should be listed in the table caption.</w:t>
      </w:r>
    </w:p>
    <w:p w14:paraId="761C75DA" w14:textId="4137EA8A" w:rsidR="00DE6F04" w:rsidRPr="00ED21D1" w:rsidDel="00A03ECA" w:rsidRDefault="025DBB92" w:rsidP="025DBB92">
      <w:pPr>
        <w:ind w:left="720"/>
        <w:jc w:val="both"/>
        <w:rPr>
          <w:del w:id="204" w:author="Satyakam Dash" w:date="2019-05-15T18:56:00Z"/>
        </w:rPr>
      </w:pPr>
      <w:del w:id="205" w:author="Dan Olson" w:date="2019-04-24T20:43:00Z">
        <w:r w:rsidRPr="025DBB92" w:rsidDel="007F675D">
          <w:rPr>
            <w:rFonts w:cs="Times New Roman"/>
            <w:color w:val="2E74B5" w:themeColor="accent1" w:themeShade="BF"/>
            <w:sz w:val="24"/>
            <w:szCs w:val="24"/>
          </w:rPr>
          <w:delText>&lt;Answer&gt;</w:delText>
        </w:r>
      </w:del>
      <w:ins w:id="206" w:author="Dan Olson" w:date="2019-04-24T20:43:00Z">
        <w:r w:rsidR="007F675D">
          <w:rPr>
            <w:rFonts w:cs="Times New Roman"/>
            <w:color w:val="2E74B5" w:themeColor="accent1" w:themeShade="BF"/>
            <w:sz w:val="24"/>
            <w:szCs w:val="24"/>
          </w:rPr>
          <w:t xml:space="preserve">Table </w:t>
        </w:r>
      </w:ins>
      <w:ins w:id="207" w:author="Dan Olson" w:date="2019-04-24T20:44:00Z">
        <w:r w:rsidR="007F675D">
          <w:rPr>
            <w:rFonts w:cs="Times New Roman"/>
            <w:color w:val="2E74B5" w:themeColor="accent1" w:themeShade="BF"/>
            <w:sz w:val="24"/>
            <w:szCs w:val="24"/>
          </w:rPr>
          <w:t>2 list</w:t>
        </w:r>
      </w:ins>
      <w:ins w:id="208" w:author="Satyakam Dash" w:date="2019-05-14T20:09:00Z">
        <w:r w:rsidR="00352034">
          <w:rPr>
            <w:rFonts w:cs="Times New Roman"/>
            <w:color w:val="2E74B5" w:themeColor="accent1" w:themeShade="BF"/>
            <w:sz w:val="24"/>
            <w:szCs w:val="24"/>
          </w:rPr>
          <w:t>s</w:t>
        </w:r>
      </w:ins>
      <w:ins w:id="209" w:author="Dan Olson" w:date="2019-04-24T20:44:00Z">
        <w:r w:rsidR="007F675D">
          <w:rPr>
            <w:rFonts w:cs="Times New Roman"/>
            <w:color w:val="2E74B5" w:themeColor="accent1" w:themeShade="BF"/>
            <w:sz w:val="24"/>
            <w:szCs w:val="24"/>
          </w:rPr>
          <w:t xml:space="preserve"> the pool of reactions from which </w:t>
        </w:r>
      </w:ins>
      <w:ins w:id="210" w:author="Satyakam Dash" w:date="2019-05-14T20:09:00Z">
        <w:r w:rsidR="00352034">
          <w:rPr>
            <w:rFonts w:cs="Times New Roman"/>
            <w:color w:val="2E74B5" w:themeColor="accent1" w:themeShade="BF"/>
            <w:sz w:val="24"/>
            <w:szCs w:val="24"/>
          </w:rPr>
          <w:t xml:space="preserve">the </w:t>
        </w:r>
      </w:ins>
      <w:ins w:id="211" w:author="Dan Olson" w:date="2019-04-24T20:44:00Z">
        <w:r w:rsidR="007F675D">
          <w:rPr>
            <w:rFonts w:cs="Times New Roman"/>
            <w:color w:val="2E74B5" w:themeColor="accent1" w:themeShade="BF"/>
            <w:sz w:val="24"/>
            <w:szCs w:val="24"/>
          </w:rPr>
          <w:t>EFMs were constructed. A given EFM will include</w:t>
        </w:r>
        <w:r w:rsidR="005454C9">
          <w:rPr>
            <w:rFonts w:cs="Times New Roman"/>
            <w:color w:val="2E74B5" w:themeColor="accent1" w:themeShade="BF"/>
            <w:sz w:val="24"/>
            <w:szCs w:val="24"/>
          </w:rPr>
          <w:t xml:space="preserve"> </w:t>
        </w:r>
      </w:ins>
      <w:ins w:id="212" w:author="Satyakam Dash" w:date="2019-05-14T20:09:00Z">
        <w:r w:rsidR="00352034">
          <w:rPr>
            <w:rFonts w:cs="Times New Roman"/>
            <w:color w:val="2E74B5" w:themeColor="accent1" w:themeShade="BF"/>
            <w:sz w:val="24"/>
            <w:szCs w:val="24"/>
          </w:rPr>
          <w:t xml:space="preserve">only </w:t>
        </w:r>
      </w:ins>
      <w:ins w:id="213" w:author="Dan Olson" w:date="2019-04-24T20:44:00Z">
        <w:r w:rsidR="005454C9">
          <w:rPr>
            <w:rFonts w:cs="Times New Roman"/>
            <w:color w:val="2E74B5" w:themeColor="accent1" w:themeShade="BF"/>
            <w:sz w:val="24"/>
            <w:szCs w:val="24"/>
          </w:rPr>
          <w:t xml:space="preserve">a subset of </w:t>
        </w:r>
      </w:ins>
      <w:ins w:id="214" w:author="Satyakam Dash" w:date="2019-05-14T20:09:00Z">
        <w:r w:rsidR="00352034">
          <w:rPr>
            <w:rFonts w:cs="Times New Roman"/>
            <w:color w:val="2E74B5" w:themeColor="accent1" w:themeShade="BF"/>
            <w:sz w:val="24"/>
            <w:szCs w:val="24"/>
          </w:rPr>
          <w:t xml:space="preserve">the </w:t>
        </w:r>
      </w:ins>
      <w:ins w:id="215" w:author="Dan Olson" w:date="2019-04-24T20:44:00Z">
        <w:r w:rsidR="005454C9">
          <w:rPr>
            <w:rFonts w:cs="Times New Roman"/>
            <w:color w:val="2E74B5" w:themeColor="accent1" w:themeShade="BF"/>
            <w:sz w:val="24"/>
            <w:szCs w:val="24"/>
          </w:rPr>
          <w:t>reactions listed in Table 2</w:t>
        </w:r>
      </w:ins>
      <w:ins w:id="216" w:author="Satyakam Dash" w:date="2019-05-14T20:10:00Z">
        <w:r w:rsidR="00352034">
          <w:rPr>
            <w:rFonts w:cs="Times New Roman"/>
            <w:color w:val="2E74B5" w:themeColor="accent1" w:themeShade="BF"/>
            <w:sz w:val="24"/>
            <w:szCs w:val="24"/>
          </w:rPr>
          <w:t xml:space="preserve"> which convert Cellobiose to ethanol</w:t>
        </w:r>
      </w:ins>
      <w:ins w:id="217" w:author="Dan Olson" w:date="2019-04-24T20:44:00Z">
        <w:r w:rsidR="005454C9">
          <w:rPr>
            <w:rFonts w:cs="Times New Roman"/>
            <w:color w:val="2E74B5" w:themeColor="accent1" w:themeShade="BF"/>
            <w:sz w:val="24"/>
            <w:szCs w:val="24"/>
          </w:rPr>
          <w:t>.</w:t>
        </w:r>
      </w:ins>
      <w:ins w:id="218" w:author="Dan Olson" w:date="2019-04-24T20:45:00Z">
        <w:r w:rsidR="005454C9">
          <w:rPr>
            <w:rFonts w:cs="Times New Roman"/>
            <w:color w:val="2E74B5" w:themeColor="accent1" w:themeShade="BF"/>
            <w:sz w:val="24"/>
            <w:szCs w:val="24"/>
          </w:rPr>
          <w:t xml:space="preserve"> </w:t>
        </w:r>
      </w:ins>
      <w:ins w:id="219" w:author="Satyakam Dash" w:date="2019-05-14T20:10:00Z">
        <w:r w:rsidR="00352034">
          <w:rPr>
            <w:rFonts w:cs="Times New Roman"/>
            <w:color w:val="2E74B5" w:themeColor="accent1" w:themeShade="BF"/>
            <w:sz w:val="24"/>
            <w:szCs w:val="24"/>
          </w:rPr>
          <w:t xml:space="preserve">This has been clarified in the table caption. </w:t>
        </w:r>
      </w:ins>
      <w:ins w:id="220" w:author="Dan Olson" w:date="2019-04-24T20:45:00Z">
        <w:r w:rsidR="005454C9">
          <w:rPr>
            <w:rFonts w:cs="Times New Roman"/>
            <w:color w:val="2E74B5" w:themeColor="accent1" w:themeShade="BF"/>
            <w:sz w:val="24"/>
            <w:szCs w:val="24"/>
          </w:rPr>
          <w:t xml:space="preserve">A complete list of EFMs is presented in </w:t>
        </w:r>
        <w:r w:rsidR="005454C9" w:rsidRPr="005454C9">
          <w:rPr>
            <w:rFonts w:cs="Times New Roman"/>
            <w:color w:val="2E74B5" w:themeColor="accent1" w:themeShade="BF"/>
            <w:sz w:val="24"/>
            <w:szCs w:val="24"/>
            <w:highlight w:val="yellow"/>
            <w:rPrChange w:id="221" w:author="Dan Olson" w:date="2019-04-24T20:45:00Z">
              <w:rPr>
                <w:rFonts w:cs="Times New Roman"/>
                <w:color w:val="2E74B5" w:themeColor="accent1" w:themeShade="BF"/>
                <w:sz w:val="24"/>
                <w:szCs w:val="24"/>
              </w:rPr>
            </w:rPrChange>
          </w:rPr>
          <w:t>Supplementary file 4.</w:t>
        </w:r>
      </w:ins>
    </w:p>
    <w:p w14:paraId="1F70AD4B" w14:textId="59C1DC9F" w:rsidR="00DE6F04" w:rsidRPr="00ED21D1" w:rsidRDefault="00DE6F04">
      <w:pPr>
        <w:ind w:left="720"/>
        <w:jc w:val="both"/>
        <w:rPr>
          <w:rFonts w:eastAsia="Times New Roman" w:cs="Times New Roman"/>
          <w:color w:val="222222"/>
          <w:sz w:val="24"/>
          <w:szCs w:val="24"/>
        </w:rPr>
        <w:pPrChange w:id="222" w:author="Satyakam Dash" w:date="2019-05-15T18:56:00Z">
          <w:pPr>
            <w:jc w:val="both"/>
          </w:pPr>
        </w:pPrChange>
      </w:pPr>
    </w:p>
    <w:p w14:paraId="18F6A406" w14:textId="3555C65B" w:rsidR="00DE6F04" w:rsidRPr="00ED21D1" w:rsidRDefault="3E22ED8A" w:rsidP="025DBB92">
      <w:pPr>
        <w:jc w:val="both"/>
      </w:pPr>
      <w:r w:rsidRPr="3E22ED8A">
        <w:rPr>
          <w:rFonts w:eastAsia="Times New Roman" w:cs="Times New Roman"/>
          <w:color w:val="222222"/>
          <w:sz w:val="24"/>
          <w:szCs w:val="24"/>
        </w:rPr>
        <w:t>Table 4: the values need units</w:t>
      </w:r>
    </w:p>
    <w:p w14:paraId="622B6475" w14:textId="19E3E6E5" w:rsidR="3E22ED8A" w:rsidRDefault="3E22ED8A" w:rsidP="3E22ED8A">
      <w:pPr>
        <w:ind w:left="720"/>
        <w:jc w:val="both"/>
      </w:pPr>
      <w:r w:rsidRPr="3E22ED8A">
        <w:rPr>
          <w:rFonts w:eastAsia="Times New Roman" w:cs="Times New Roman"/>
          <w:color w:val="2E74B5" w:themeColor="accent1" w:themeShade="BF"/>
          <w:sz w:val="24"/>
          <w:szCs w:val="24"/>
        </w:rPr>
        <w:t>We thank the reviewer for pointing these out. We have updated these corrections in the manuscript.</w:t>
      </w:r>
    </w:p>
    <w:p w14:paraId="4F160B62" w14:textId="17584856" w:rsidR="3E22ED8A" w:rsidRDefault="3E22ED8A" w:rsidP="3E22ED8A">
      <w:pPr>
        <w:ind w:left="720"/>
        <w:jc w:val="both"/>
        <w:rPr>
          <w:rFonts w:cs="Times New Roman"/>
          <w:color w:val="2E74B5" w:themeColor="accent1" w:themeShade="BF"/>
          <w:sz w:val="24"/>
          <w:szCs w:val="24"/>
        </w:rPr>
      </w:pPr>
    </w:p>
    <w:p w14:paraId="685CE32B" w14:textId="6DF2EFF2" w:rsidR="00DE6F04" w:rsidRPr="00ED21D1" w:rsidRDefault="00DE6F04" w:rsidP="025DBB92">
      <w:pPr>
        <w:jc w:val="both"/>
        <w:rPr>
          <w:rFonts w:eastAsia="Times New Roman" w:cs="Times New Roman"/>
          <w:color w:val="222222"/>
          <w:sz w:val="24"/>
          <w:szCs w:val="24"/>
        </w:rPr>
      </w:pPr>
    </w:p>
    <w:p w14:paraId="7083FE36" w14:textId="601DB6F9" w:rsidR="00DE6F04" w:rsidRPr="00ED21D1" w:rsidRDefault="025DBB92" w:rsidP="025DBB92">
      <w:pPr>
        <w:jc w:val="both"/>
      </w:pPr>
      <w:r w:rsidRPr="025DBB92">
        <w:rPr>
          <w:rFonts w:eastAsia="Times New Roman" w:cs="Times New Roman"/>
          <w:color w:val="222222"/>
          <w:sz w:val="24"/>
          <w:szCs w:val="24"/>
        </w:rPr>
        <w:t>The H2 levels in the experiment could have a large effect on the redox cofactor equilibria, was the H2 measured or is there an estimate of the range?</w:t>
      </w:r>
    </w:p>
    <w:p w14:paraId="39269B33" w14:textId="706843FE" w:rsidR="00DE6F04" w:rsidRDefault="025DBB92" w:rsidP="025DBB92">
      <w:pPr>
        <w:ind w:left="720"/>
        <w:jc w:val="both"/>
        <w:rPr>
          <w:ins w:id="223" w:author="Dan Olson" w:date="2019-05-16T10:32:00Z"/>
          <w:rFonts w:cs="Times New Roman"/>
          <w:color w:val="2E74B5" w:themeColor="accent1" w:themeShade="BF"/>
          <w:sz w:val="24"/>
          <w:szCs w:val="24"/>
        </w:rPr>
      </w:pPr>
      <w:del w:id="224" w:author="Dan Olson" w:date="2019-04-24T20:46:00Z">
        <w:r w:rsidRPr="025DBB92" w:rsidDel="005454C9">
          <w:rPr>
            <w:rFonts w:cs="Times New Roman"/>
            <w:color w:val="2E74B5" w:themeColor="accent1" w:themeShade="BF"/>
            <w:sz w:val="24"/>
            <w:szCs w:val="24"/>
          </w:rPr>
          <w:lastRenderedPageBreak/>
          <w:delText>&lt;Answer&gt;</w:delText>
        </w:r>
      </w:del>
      <w:ins w:id="225" w:author="Dan Olson" w:date="2019-04-24T20:46:00Z">
        <w:r w:rsidR="005454C9">
          <w:rPr>
            <w:rFonts w:cs="Times New Roman"/>
            <w:color w:val="2E74B5" w:themeColor="accent1" w:themeShade="BF"/>
            <w:sz w:val="24"/>
            <w:szCs w:val="24"/>
          </w:rPr>
          <w:t xml:space="preserve">The </w:t>
        </w:r>
      </w:ins>
      <w:ins w:id="226" w:author="Dan Olson" w:date="2019-04-24T20:47:00Z">
        <w:r w:rsidR="005454C9">
          <w:rPr>
            <w:rFonts w:cs="Times New Roman"/>
            <w:color w:val="2E74B5" w:themeColor="accent1" w:themeShade="BF"/>
            <w:sz w:val="24"/>
            <w:szCs w:val="24"/>
          </w:rPr>
          <w:t xml:space="preserve">dataset from Tian 2017b does not include H2 measurement, so we were not able to include that data in our model. </w:t>
        </w:r>
      </w:ins>
      <w:ins w:id="227" w:author="Dan Olson" w:date="2019-04-24T20:48:00Z">
        <w:r w:rsidR="005454C9">
          <w:rPr>
            <w:rFonts w:cs="Times New Roman"/>
            <w:color w:val="2E74B5" w:themeColor="accent1" w:themeShade="BF"/>
            <w:sz w:val="24"/>
            <w:szCs w:val="24"/>
          </w:rPr>
          <w:t xml:space="preserve">There is recent </w:t>
        </w:r>
      </w:ins>
      <w:ins w:id="228" w:author="Dan Olson" w:date="2019-04-24T20:51:00Z">
        <w:r w:rsidR="005454C9">
          <w:rPr>
            <w:rFonts w:cs="Times New Roman"/>
            <w:color w:val="2E74B5" w:themeColor="accent1" w:themeShade="BF"/>
            <w:sz w:val="24"/>
            <w:szCs w:val="24"/>
          </w:rPr>
          <w:t>evidence t</w:t>
        </w:r>
      </w:ins>
      <w:ins w:id="229" w:author="Dan Olson" w:date="2019-04-24T20:52:00Z">
        <w:r w:rsidR="005454C9">
          <w:rPr>
            <w:rFonts w:cs="Times New Roman"/>
            <w:color w:val="2E74B5" w:themeColor="accent1" w:themeShade="BF"/>
            <w:sz w:val="24"/>
            <w:szCs w:val="24"/>
          </w:rPr>
          <w:t>hat H2 in the liquid phase is not in equilibrium with the gas phase</w:t>
        </w:r>
      </w:ins>
      <w:ins w:id="230" w:author="Satyakam Dash" w:date="2019-05-02T09:59:00Z">
        <w:r w:rsidR="00B919B9" w:rsidRPr="00B919B9">
          <w:t xml:space="preserve"> </w:t>
        </w:r>
      </w:ins>
      <w:r w:rsidR="003F1703">
        <w:rPr>
          <w:rFonts w:cs="Times New Roman"/>
          <w:color w:val="2E74B5" w:themeColor="accent1" w:themeShade="BF"/>
          <w:sz w:val="24"/>
          <w:szCs w:val="24"/>
        </w:rPr>
        <w:fldChar w:fldCharType="begin"/>
      </w:r>
      <w:r w:rsidR="003F1703">
        <w:rPr>
          <w:rFonts w:cs="Times New Roman"/>
          <w:color w:val="2E74B5" w:themeColor="accent1" w:themeShade="BF"/>
          <w:sz w:val="24"/>
          <w:szCs w:val="24"/>
        </w:rPr>
        <w:instrText xml:space="preserve"> ADDIN EN.CITE &lt;EndNote&gt;&lt;Cite&gt;&lt;Author&gt;Blunt&lt;/Author&gt;&lt;Year&gt;2015&lt;/Year&gt;&lt;RecNum&gt;606&lt;/RecNum&gt;&lt;DisplayText&gt;(Blunt et al., 2015)&lt;/DisplayText&gt;&lt;record&gt;&lt;rec-number&gt;606&lt;/rec-number&gt;&lt;foreign-keys&gt;&lt;key app="EN" db-id="rde2ee5zc0dwsbez5pg5s2ztd5fdfsdpvexd" timestamp="1556816356"&gt;606&lt;/key&gt;&lt;/foreign-keys&gt;&lt;ref-type name="Conference Proceedings"&gt;10&lt;/ref-type&gt;&lt;contributors&gt;&lt;authors&gt;&lt;author&gt;Blunt, Warren A&lt;/author&gt;&lt;author&gt;Gapes, Daniel J&lt;/author&gt;&lt;author&gt;Sparling, Richard&lt;/author&gt;&lt;author&gt;Levin, David B&lt;/author&gt;&lt;author&gt;Cicek, Nazim&lt;/author&gt;&lt;/authors&gt;&lt;/contributors&gt;&lt;titles&gt;&lt;title&gt;Quantitative assessment of H2 and CO2 supersaturation during thermophilic cellobiose fermentation with Clostridium thermocellum&lt;/title&gt;&lt;secondary-title&gt;2015 ASABE Annual International Meeting&lt;/secondary-title&gt;&lt;/titles&gt;&lt;pages&gt;1&lt;/pages&gt;&lt;dates&gt;&lt;year&gt;2015&lt;/year&gt;&lt;/dates&gt;&lt;publisher&gt;American Society of Agricultural and Biological Engineers&lt;/publisher&gt;&lt;urls&gt;&lt;/urls&gt;&lt;/record&gt;&lt;/Cite&gt;&lt;/EndNote&gt;</w:instrText>
      </w:r>
      <w:r w:rsidR="003F1703">
        <w:rPr>
          <w:rFonts w:cs="Times New Roman"/>
          <w:color w:val="2E74B5" w:themeColor="accent1" w:themeShade="BF"/>
          <w:sz w:val="24"/>
          <w:szCs w:val="24"/>
        </w:rPr>
        <w:fldChar w:fldCharType="separate"/>
      </w:r>
      <w:r w:rsidR="003F1703">
        <w:rPr>
          <w:rFonts w:cs="Times New Roman"/>
          <w:noProof/>
          <w:color w:val="2E74B5" w:themeColor="accent1" w:themeShade="BF"/>
          <w:sz w:val="24"/>
          <w:szCs w:val="24"/>
        </w:rPr>
        <w:t>(</w:t>
      </w:r>
      <w:hyperlink w:anchor="_ENREF_1" w:tooltip="Blunt, 2015 #606" w:history="1">
        <w:r w:rsidR="00375CC5">
          <w:rPr>
            <w:rFonts w:cs="Times New Roman"/>
            <w:noProof/>
            <w:color w:val="2E74B5" w:themeColor="accent1" w:themeShade="BF"/>
            <w:sz w:val="24"/>
            <w:szCs w:val="24"/>
          </w:rPr>
          <w:t>Blunt et al., 2015</w:t>
        </w:r>
      </w:hyperlink>
      <w:r w:rsidR="003F1703">
        <w:rPr>
          <w:rFonts w:cs="Times New Roman"/>
          <w:noProof/>
          <w:color w:val="2E74B5" w:themeColor="accent1" w:themeShade="BF"/>
          <w:sz w:val="24"/>
          <w:szCs w:val="24"/>
        </w:rPr>
        <w:t>)</w:t>
      </w:r>
      <w:r w:rsidR="003F1703">
        <w:rPr>
          <w:rFonts w:cs="Times New Roman"/>
          <w:color w:val="2E74B5" w:themeColor="accent1" w:themeShade="BF"/>
          <w:sz w:val="24"/>
          <w:szCs w:val="24"/>
        </w:rPr>
        <w:fldChar w:fldCharType="end"/>
      </w:r>
      <w:ins w:id="231" w:author="Dan Olson" w:date="2019-04-24T20:52:00Z">
        <w:r w:rsidR="005454C9">
          <w:rPr>
            <w:rFonts w:cs="Times New Roman"/>
            <w:color w:val="2E74B5" w:themeColor="accent1" w:themeShade="BF"/>
            <w:sz w:val="24"/>
            <w:szCs w:val="24"/>
          </w:rPr>
          <w:t>, and measurement of dissolved H2 requires specialized equipment which we currently do not have ac</w:t>
        </w:r>
      </w:ins>
      <w:ins w:id="232" w:author="Dan Olson" w:date="2019-04-24T20:53:00Z">
        <w:r w:rsidR="005454C9">
          <w:rPr>
            <w:rFonts w:cs="Times New Roman"/>
            <w:color w:val="2E74B5" w:themeColor="accent1" w:themeShade="BF"/>
            <w:sz w:val="24"/>
            <w:szCs w:val="24"/>
          </w:rPr>
          <w:t>cess to.</w:t>
        </w:r>
      </w:ins>
    </w:p>
    <w:p w14:paraId="6B0564B3" w14:textId="5B3EEC14" w:rsidR="00AA4414" w:rsidRPr="00ED21D1" w:rsidRDefault="00AA4414" w:rsidP="025DBB92">
      <w:pPr>
        <w:ind w:left="720"/>
        <w:jc w:val="both"/>
      </w:pPr>
      <w:ins w:id="233" w:author="Dan Olson" w:date="2019-05-16T10:32:00Z">
        <w:r>
          <w:rPr>
            <w:rFonts w:cs="Times New Roman"/>
            <w:color w:val="2E74B5" w:themeColor="accent1" w:themeShade="BF"/>
            <w:sz w:val="24"/>
            <w:szCs w:val="24"/>
          </w:rPr>
          <w:t xml:space="preserve">To </w:t>
        </w:r>
      </w:ins>
      <w:ins w:id="234" w:author="Dan Olson" w:date="2019-05-16T10:33:00Z">
        <w:r>
          <w:rPr>
            <w:rFonts w:cs="Times New Roman"/>
            <w:color w:val="2E74B5" w:themeColor="accent1" w:themeShade="BF"/>
            <w:sz w:val="24"/>
            <w:szCs w:val="24"/>
          </w:rPr>
          <w:t>account</w:t>
        </w:r>
      </w:ins>
      <w:ins w:id="235" w:author="Dan Olson" w:date="2019-05-16T10:32:00Z">
        <w:r>
          <w:rPr>
            <w:rFonts w:cs="Times New Roman"/>
            <w:color w:val="2E74B5" w:themeColor="accent1" w:themeShade="BF"/>
            <w:sz w:val="24"/>
            <w:szCs w:val="24"/>
          </w:rPr>
          <w:t xml:space="preserve"> for this uncertainty, we </w:t>
        </w:r>
      </w:ins>
      <w:ins w:id="236" w:author="Dan Olson" w:date="2019-05-16T10:33:00Z">
        <w:r>
          <w:rPr>
            <w:rFonts w:cs="Times New Roman"/>
            <w:color w:val="2E74B5" w:themeColor="accent1" w:themeShade="BF"/>
            <w:sz w:val="24"/>
            <w:szCs w:val="24"/>
          </w:rPr>
          <w:t xml:space="preserve">allowed a wide range for the </w:t>
        </w:r>
        <w:proofErr w:type="spellStart"/>
        <w:proofErr w:type="gramStart"/>
        <w:r>
          <w:rPr>
            <w:rFonts w:cs="Times New Roman"/>
            <w:color w:val="2E74B5" w:themeColor="accent1" w:themeShade="BF"/>
            <w:sz w:val="24"/>
            <w:szCs w:val="24"/>
          </w:rPr>
          <w:t>reduced:oxidized</w:t>
        </w:r>
        <w:proofErr w:type="spellEnd"/>
        <w:proofErr w:type="gramEnd"/>
        <w:r>
          <w:rPr>
            <w:rFonts w:cs="Times New Roman"/>
            <w:color w:val="2E74B5" w:themeColor="accent1" w:themeShade="BF"/>
            <w:sz w:val="24"/>
            <w:szCs w:val="24"/>
          </w:rPr>
          <w:t xml:space="preserve"> </w:t>
        </w:r>
      </w:ins>
      <w:ins w:id="237" w:author="Dan Olson" w:date="2019-05-16T10:34:00Z">
        <w:r>
          <w:rPr>
            <w:rFonts w:cs="Times New Roman"/>
            <w:color w:val="2E74B5" w:themeColor="accent1" w:themeShade="BF"/>
            <w:sz w:val="24"/>
            <w:szCs w:val="24"/>
          </w:rPr>
          <w:t xml:space="preserve">ferredoxin </w:t>
        </w:r>
      </w:ins>
      <w:ins w:id="238" w:author="Dan Olson" w:date="2019-05-16T10:33:00Z">
        <w:r>
          <w:rPr>
            <w:rFonts w:cs="Times New Roman"/>
            <w:color w:val="2E74B5" w:themeColor="accent1" w:themeShade="BF"/>
            <w:sz w:val="24"/>
            <w:szCs w:val="24"/>
          </w:rPr>
          <w:t>ratio</w:t>
        </w:r>
      </w:ins>
      <w:ins w:id="239" w:author="Dan Olson" w:date="2019-05-16T10:34:00Z">
        <w:r>
          <w:rPr>
            <w:rFonts w:cs="Times New Roman"/>
            <w:color w:val="2E74B5" w:themeColor="accent1" w:themeShade="BF"/>
            <w:sz w:val="24"/>
            <w:szCs w:val="24"/>
          </w:rPr>
          <w:t>: from 0.01 to 100</w:t>
        </w:r>
      </w:ins>
      <w:ins w:id="240" w:author="Dan Olson" w:date="2019-05-16T10:35:00Z">
        <w:r>
          <w:rPr>
            <w:rFonts w:cs="Times New Roman"/>
            <w:color w:val="2E74B5" w:themeColor="accent1" w:themeShade="BF"/>
            <w:sz w:val="24"/>
            <w:szCs w:val="24"/>
          </w:rPr>
          <w:t>.</w:t>
        </w:r>
      </w:ins>
    </w:p>
    <w:p w14:paraId="7858C7D8" w14:textId="27F46C97" w:rsidR="00DE6F04" w:rsidRPr="00ED21D1" w:rsidRDefault="00DE6F04" w:rsidP="025DBB92">
      <w:pPr>
        <w:jc w:val="both"/>
        <w:rPr>
          <w:rFonts w:eastAsia="Times New Roman" w:cs="Times New Roman"/>
          <w:color w:val="222222"/>
          <w:sz w:val="24"/>
          <w:szCs w:val="24"/>
        </w:rPr>
      </w:pPr>
    </w:p>
    <w:p w14:paraId="0ABFE6E8" w14:textId="0C51C3C3" w:rsidR="00DE6F04" w:rsidRPr="00ED21D1" w:rsidRDefault="7A6EC047" w:rsidP="025DBB92">
      <w:pPr>
        <w:jc w:val="both"/>
      </w:pPr>
      <w:r w:rsidRPr="7A6EC047">
        <w:rPr>
          <w:rFonts w:eastAsia="Times New Roman" w:cs="Times New Roman"/>
          <w:color w:val="222222"/>
          <w:sz w:val="24"/>
          <w:szCs w:val="24"/>
        </w:rPr>
        <w:t xml:space="preserve">Line 216 vs 324: is this supposed to be positive or negative? MDF (i.e., - 0.13 kJ/mol vs 0.13 </w:t>
      </w:r>
      <w:proofErr w:type="spellStart"/>
      <w:r w:rsidRPr="7A6EC047">
        <w:rPr>
          <w:rFonts w:eastAsia="Times New Roman" w:cs="Times New Roman"/>
          <w:color w:val="222222"/>
          <w:sz w:val="24"/>
          <w:szCs w:val="24"/>
        </w:rPr>
        <w:t>kj</w:t>
      </w:r>
      <w:proofErr w:type="spellEnd"/>
      <w:r w:rsidRPr="7A6EC047">
        <w:rPr>
          <w:rFonts w:eastAsia="Times New Roman" w:cs="Times New Roman"/>
          <w:color w:val="222222"/>
          <w:sz w:val="24"/>
          <w:szCs w:val="24"/>
        </w:rPr>
        <w:t>/mol)</w:t>
      </w:r>
    </w:p>
    <w:p w14:paraId="3806A2C7" w14:textId="2BD3EC72" w:rsidR="7A6EC047" w:rsidRDefault="7A6EC047" w:rsidP="7A6EC047">
      <w:pPr>
        <w:ind w:left="720"/>
        <w:jc w:val="both"/>
        <w:rPr>
          <w:rFonts w:cs="Times New Roman"/>
          <w:color w:val="2E74B5" w:themeColor="accent1" w:themeShade="BF"/>
          <w:sz w:val="24"/>
          <w:szCs w:val="24"/>
        </w:rPr>
      </w:pPr>
      <w:r w:rsidRPr="7A6EC047">
        <w:rPr>
          <w:rFonts w:cs="Times New Roman"/>
          <w:color w:val="2E74B5" w:themeColor="accent1" w:themeShade="BF"/>
          <w:sz w:val="24"/>
          <w:szCs w:val="24"/>
        </w:rPr>
        <w:t>Line 216 talks about the EFMs which are thermodynamically infeasible and thus have negative MDF while Line 324 talks about the EFMs which carry positive MDF and are thermodynamically feasible.</w:t>
      </w:r>
    </w:p>
    <w:p w14:paraId="51D74A40" w14:textId="0E7E3791" w:rsidR="00DE6F04" w:rsidRPr="00ED21D1" w:rsidRDefault="00DE6F04" w:rsidP="025DBB92">
      <w:pPr>
        <w:jc w:val="both"/>
        <w:rPr>
          <w:rFonts w:eastAsia="Times New Roman" w:cs="Times New Roman"/>
          <w:color w:val="222222"/>
          <w:sz w:val="24"/>
          <w:szCs w:val="24"/>
        </w:rPr>
      </w:pPr>
    </w:p>
    <w:p w14:paraId="623DBF8D" w14:textId="087E57F3" w:rsidR="00DE6F04" w:rsidRPr="00ED21D1" w:rsidRDefault="025DBB92" w:rsidP="025DBB92">
      <w:pPr>
        <w:jc w:val="both"/>
      </w:pPr>
      <w:r w:rsidRPr="025DBB92">
        <w:rPr>
          <w:rFonts w:eastAsia="Times New Roman" w:cs="Times New Roman"/>
          <w:color w:val="222222"/>
          <w:sz w:val="24"/>
          <w:szCs w:val="24"/>
        </w:rPr>
        <w:t xml:space="preserve">EFMs play a large role in the document, yet they are only introduced in the results section.  I would recommend introducing the concept in the introduction and providing a brief summary of earlier work which is relevant.  The current work should be framed in terms of some of the earlier EFM thermodynamics and metabolic engineering work: </w:t>
      </w:r>
      <w:r w:rsidRPr="025DBB92">
        <w:rPr>
          <w:rFonts w:eastAsia="Times New Roman" w:cs="Times New Roman"/>
          <w:color w:val="FF0000"/>
          <w:sz w:val="24"/>
          <w:szCs w:val="24"/>
        </w:rPr>
        <w:t xml:space="preserve"> </w:t>
      </w:r>
      <w:hyperlink r:id="rId10">
        <w:r w:rsidRPr="025DBB92">
          <w:rPr>
            <w:rStyle w:val="Hyperlink"/>
            <w:rFonts w:eastAsia="Times New Roman" w:cs="Times New Roman"/>
            <w:color w:val="1155CC"/>
            <w:sz w:val="24"/>
            <w:szCs w:val="24"/>
          </w:rPr>
          <w:t>https://www.sciencedirect.com/science/article/pii/S1096717606000103</w:t>
        </w:r>
      </w:hyperlink>
    </w:p>
    <w:p w14:paraId="3B4BACB6" w14:textId="08061054" w:rsidR="00DE6F04" w:rsidRPr="00ED21D1" w:rsidRDefault="009E271C" w:rsidP="025DBB92">
      <w:pPr>
        <w:jc w:val="both"/>
      </w:pPr>
      <w:hyperlink r:id="rId11">
        <w:r w:rsidR="025DBB92" w:rsidRPr="025DBB92">
          <w:rPr>
            <w:rStyle w:val="Hyperlink"/>
            <w:rFonts w:eastAsia="Times New Roman" w:cs="Times New Roman"/>
            <w:color w:val="1155CC"/>
            <w:sz w:val="24"/>
            <w:szCs w:val="24"/>
          </w:rPr>
          <w:t>https://journals.plos.org/plosone/article?id=10.1371/journal.pone.0171440</w:t>
        </w:r>
      </w:hyperlink>
    </w:p>
    <w:p w14:paraId="6131FC5F" w14:textId="6F84EC29" w:rsidR="00DE6F04" w:rsidRPr="00ED21D1" w:rsidRDefault="009E271C" w:rsidP="025DBB92">
      <w:pPr>
        <w:jc w:val="both"/>
      </w:pPr>
      <w:hyperlink r:id="rId12">
        <w:r w:rsidR="025DBB92" w:rsidRPr="025DBB92">
          <w:rPr>
            <w:rStyle w:val="Hyperlink"/>
            <w:rFonts w:eastAsia="Times New Roman" w:cs="Times New Roman"/>
            <w:color w:val="1155CC"/>
            <w:sz w:val="24"/>
            <w:szCs w:val="24"/>
          </w:rPr>
          <w:t>https://link.springer.com/article/10.1007/s00253-008-1770-1</w:t>
        </w:r>
      </w:hyperlink>
    </w:p>
    <w:p w14:paraId="42C1E6AD" w14:textId="780FB67E" w:rsidR="003C59B9" w:rsidDel="00AA4414" w:rsidRDefault="025DBB92" w:rsidP="025DBB92">
      <w:pPr>
        <w:ind w:left="720"/>
        <w:jc w:val="both"/>
        <w:rPr>
          <w:ins w:id="241" w:author="Satyakam Dash" w:date="2019-05-02T13:24:00Z"/>
          <w:del w:id="242" w:author="Dan Olson" w:date="2019-05-16T10:35:00Z"/>
          <w:rFonts w:cs="Times New Roman"/>
          <w:color w:val="2E74B5" w:themeColor="accent1" w:themeShade="BF"/>
          <w:sz w:val="24"/>
          <w:szCs w:val="24"/>
        </w:rPr>
      </w:pPr>
      <w:del w:id="243" w:author="Dan Olson" w:date="2019-05-16T10:35:00Z">
        <w:r w:rsidRPr="025DBB92" w:rsidDel="00AA4414">
          <w:rPr>
            <w:rFonts w:cs="Times New Roman"/>
            <w:color w:val="2E74B5" w:themeColor="accent1" w:themeShade="BF"/>
            <w:sz w:val="24"/>
            <w:szCs w:val="24"/>
          </w:rPr>
          <w:delText>&lt;Answer&gt;</w:delText>
        </w:r>
      </w:del>
    </w:p>
    <w:p w14:paraId="2BFA92AE" w14:textId="5E1A02A6" w:rsidR="00DE6F04" w:rsidRPr="00ED21D1" w:rsidRDefault="003C59B9" w:rsidP="025DBB92">
      <w:pPr>
        <w:ind w:left="720"/>
        <w:jc w:val="both"/>
      </w:pPr>
      <w:ins w:id="244" w:author="Satyakam Dash" w:date="2019-05-02T13:24:00Z">
        <w:r>
          <w:rPr>
            <w:rFonts w:cs="Times New Roman"/>
            <w:color w:val="2E74B5" w:themeColor="accent1" w:themeShade="BF"/>
            <w:sz w:val="24"/>
            <w:szCs w:val="24"/>
          </w:rPr>
          <w:t>We have modified the manuscript to intr</w:t>
        </w:r>
      </w:ins>
      <w:ins w:id="245" w:author="Satyakam Dash" w:date="2019-05-02T13:25:00Z">
        <w:r>
          <w:rPr>
            <w:rFonts w:cs="Times New Roman"/>
            <w:color w:val="2E74B5" w:themeColor="accent1" w:themeShade="BF"/>
            <w:sz w:val="24"/>
            <w:szCs w:val="24"/>
          </w:rPr>
          <w:t>oduce EFMs and highlight their usefulness in the introduction section.</w:t>
        </w:r>
      </w:ins>
    </w:p>
    <w:p w14:paraId="03E6E7C9" w14:textId="189AE476" w:rsidR="00DE6F04" w:rsidRPr="00ED21D1" w:rsidRDefault="00DE6F04" w:rsidP="025DBB92">
      <w:pPr>
        <w:jc w:val="both"/>
        <w:rPr>
          <w:rFonts w:eastAsia="Times New Roman" w:cs="Times New Roman"/>
          <w:color w:val="1155CC"/>
          <w:sz w:val="24"/>
          <w:szCs w:val="24"/>
        </w:rPr>
      </w:pPr>
    </w:p>
    <w:p w14:paraId="3AB2628F" w14:textId="00FD3678" w:rsidR="00DE6F04" w:rsidRDefault="3E22ED8A" w:rsidP="025DBB92">
      <w:pPr>
        <w:jc w:val="both"/>
        <w:rPr>
          <w:ins w:id="246" w:author="Satyakam Dash" w:date="2019-05-15T18:35:00Z"/>
          <w:rFonts w:eastAsia="Times New Roman" w:cs="Times New Roman"/>
          <w:color w:val="222222"/>
          <w:sz w:val="24"/>
          <w:szCs w:val="24"/>
        </w:rPr>
      </w:pPr>
      <w:r w:rsidRPr="3E22ED8A">
        <w:rPr>
          <w:rFonts w:eastAsia="Times New Roman" w:cs="Times New Roman"/>
          <w:color w:val="222222"/>
          <w:sz w:val="24"/>
          <w:szCs w:val="24"/>
        </w:rPr>
        <w:t>Line 211 references citation [17] which isn’t consistent with the name and date format of the other references.</w:t>
      </w:r>
    </w:p>
    <w:p w14:paraId="48B73B6D" w14:textId="77777777" w:rsidR="000201D7" w:rsidRDefault="000201D7" w:rsidP="000201D7">
      <w:pPr>
        <w:ind w:left="720"/>
        <w:jc w:val="both"/>
        <w:rPr>
          <w:ins w:id="247" w:author="Satyakam Dash" w:date="2019-05-15T18:35:00Z"/>
        </w:rPr>
      </w:pPr>
      <w:ins w:id="248" w:author="Satyakam Dash" w:date="2019-05-15T18:35:00Z">
        <w:r w:rsidRPr="3E22ED8A">
          <w:rPr>
            <w:rFonts w:eastAsia="Times New Roman" w:cs="Times New Roman"/>
            <w:color w:val="2E74B5" w:themeColor="accent1" w:themeShade="BF"/>
            <w:sz w:val="24"/>
            <w:szCs w:val="24"/>
          </w:rPr>
          <w:t>We thank the reviewer for pointing these out. We have updated these corrections in the manuscript.</w:t>
        </w:r>
      </w:ins>
    </w:p>
    <w:p w14:paraId="3628C745" w14:textId="77777777" w:rsidR="000201D7" w:rsidRPr="00ED21D1" w:rsidRDefault="000201D7" w:rsidP="025DBB92">
      <w:pPr>
        <w:jc w:val="both"/>
      </w:pPr>
    </w:p>
    <w:p w14:paraId="340F1EF6" w14:textId="58DF3FDB" w:rsidR="00DE6F04" w:rsidRDefault="3E22ED8A" w:rsidP="025DBB92">
      <w:pPr>
        <w:jc w:val="both"/>
        <w:rPr>
          <w:ins w:id="249" w:author="Satyakam Dash" w:date="2019-05-15T18:35:00Z"/>
          <w:rFonts w:eastAsia="Times New Roman" w:cs="Times New Roman"/>
          <w:color w:val="222222"/>
          <w:sz w:val="24"/>
          <w:szCs w:val="24"/>
        </w:rPr>
      </w:pPr>
      <w:r w:rsidRPr="3E22ED8A">
        <w:rPr>
          <w:rFonts w:eastAsia="Times New Roman" w:cs="Times New Roman"/>
          <w:color w:val="222222"/>
          <w:sz w:val="24"/>
          <w:szCs w:val="24"/>
        </w:rPr>
        <w:t>Line 333, 335 mu is used on one line and u on the other, double check consistent use of ‘micro’ designator</w:t>
      </w:r>
    </w:p>
    <w:p w14:paraId="386FA807" w14:textId="307BBF05" w:rsidR="000201D7" w:rsidRPr="00ED21D1" w:rsidRDefault="000201D7">
      <w:pPr>
        <w:ind w:left="720"/>
        <w:jc w:val="both"/>
        <w:pPrChange w:id="250" w:author="Satyakam Dash" w:date="2019-05-15T18:36:00Z">
          <w:pPr>
            <w:jc w:val="both"/>
          </w:pPr>
        </w:pPrChange>
      </w:pPr>
      <w:ins w:id="251" w:author="Satyakam Dash" w:date="2019-05-15T18:35:00Z">
        <w:r w:rsidRPr="3E22ED8A">
          <w:rPr>
            <w:rFonts w:eastAsia="Times New Roman" w:cs="Times New Roman"/>
            <w:color w:val="2E74B5" w:themeColor="accent1" w:themeShade="BF"/>
            <w:sz w:val="24"/>
            <w:szCs w:val="24"/>
          </w:rPr>
          <w:t>We thank the reviewer for pointing these out. We have updated these corrections in the manuscript.</w:t>
        </w:r>
      </w:ins>
    </w:p>
    <w:p w14:paraId="6A6BE901" w14:textId="77777777" w:rsidR="000201D7" w:rsidRDefault="3E22ED8A">
      <w:pPr>
        <w:jc w:val="both"/>
        <w:rPr>
          <w:ins w:id="252" w:author="Satyakam Dash" w:date="2019-05-15T18:36:00Z"/>
          <w:rFonts w:eastAsia="Times New Roman" w:cs="Times New Roman"/>
          <w:color w:val="222222"/>
          <w:sz w:val="24"/>
          <w:szCs w:val="24"/>
        </w:rPr>
        <w:pPrChange w:id="253" w:author="Satyakam Dash" w:date="2019-05-15T18:36:00Z">
          <w:pPr>
            <w:ind w:left="720"/>
            <w:jc w:val="both"/>
          </w:pPr>
        </w:pPrChange>
      </w:pPr>
      <w:r w:rsidRPr="3E22ED8A">
        <w:rPr>
          <w:rFonts w:eastAsia="Times New Roman" w:cs="Times New Roman"/>
          <w:color w:val="222222"/>
          <w:sz w:val="24"/>
          <w:szCs w:val="24"/>
        </w:rPr>
        <w:t>Line 62: missing the word ‘more’</w:t>
      </w:r>
    </w:p>
    <w:p w14:paraId="652C2A9E" w14:textId="48D6C3FF" w:rsidR="000201D7" w:rsidRDefault="000201D7" w:rsidP="00B04F72">
      <w:pPr>
        <w:ind w:left="720"/>
        <w:jc w:val="both"/>
        <w:rPr>
          <w:ins w:id="254" w:author="Satyakam Dash" w:date="2019-05-15T18:36:00Z"/>
        </w:rPr>
      </w:pPr>
      <w:ins w:id="255" w:author="Satyakam Dash" w:date="2019-05-15T18:36:00Z">
        <w:r w:rsidRPr="3E22ED8A">
          <w:rPr>
            <w:rFonts w:eastAsia="Times New Roman" w:cs="Times New Roman"/>
            <w:color w:val="2E74B5" w:themeColor="accent1" w:themeShade="BF"/>
            <w:sz w:val="24"/>
            <w:szCs w:val="24"/>
          </w:rPr>
          <w:lastRenderedPageBreak/>
          <w:t>We thank the reviewer for pointing these out. We have updated these corrections in the manuscript.</w:t>
        </w:r>
      </w:ins>
    </w:p>
    <w:p w14:paraId="429D8B83" w14:textId="32EDBB03" w:rsidR="00DE6F04" w:rsidRPr="00ED21D1" w:rsidRDefault="00DE6F04" w:rsidP="000201D7">
      <w:pPr>
        <w:jc w:val="both"/>
      </w:pPr>
    </w:p>
    <w:p w14:paraId="4AA58739" w14:textId="1CE621C4" w:rsidR="00DE6F04" w:rsidRPr="00ED21D1" w:rsidRDefault="3E22ED8A" w:rsidP="000201D7">
      <w:pPr>
        <w:jc w:val="both"/>
      </w:pPr>
      <w:r w:rsidRPr="3E22ED8A">
        <w:rPr>
          <w:rFonts w:eastAsia="Times New Roman" w:cs="Times New Roman"/>
          <w:color w:val="222222"/>
          <w:sz w:val="24"/>
          <w:szCs w:val="24"/>
        </w:rPr>
        <w:t>Line 191: missing an ‘s’ on reaction</w:t>
      </w:r>
    </w:p>
    <w:p w14:paraId="18DF932A" w14:textId="1A9C50E8" w:rsidR="3E22ED8A" w:rsidRDefault="3E22ED8A" w:rsidP="000201D7">
      <w:pPr>
        <w:ind w:left="720"/>
        <w:jc w:val="both"/>
      </w:pPr>
      <w:r w:rsidRPr="3E22ED8A">
        <w:rPr>
          <w:rFonts w:eastAsia="Times New Roman" w:cs="Times New Roman"/>
          <w:color w:val="2E74B5" w:themeColor="accent1" w:themeShade="BF"/>
          <w:sz w:val="24"/>
          <w:szCs w:val="24"/>
        </w:rPr>
        <w:t>We thank the reviewer for pointing these out. We have updated these corrections in the manuscript.</w:t>
      </w:r>
    </w:p>
    <w:p w14:paraId="45A8AB7D" w14:textId="37557A81" w:rsidR="3E22ED8A" w:rsidRDefault="3E22ED8A" w:rsidP="3E22ED8A">
      <w:pPr>
        <w:ind w:left="720"/>
        <w:jc w:val="both"/>
        <w:rPr>
          <w:rFonts w:cs="Times New Roman"/>
          <w:color w:val="2E74B5" w:themeColor="accent1" w:themeShade="BF"/>
          <w:sz w:val="24"/>
          <w:szCs w:val="24"/>
        </w:rPr>
      </w:pPr>
    </w:p>
    <w:p w14:paraId="0072060C" w14:textId="3539A313" w:rsidR="00DE6F04" w:rsidRPr="00ED21D1" w:rsidRDefault="007A3B91" w:rsidP="025DBB92">
      <w:r>
        <w:br w:type="page"/>
      </w:r>
    </w:p>
    <w:p w14:paraId="782BC85A" w14:textId="107E846A" w:rsidR="00DE6F04" w:rsidRPr="00ED21D1" w:rsidRDefault="00DE6F04" w:rsidP="025DBB92">
      <w:pPr>
        <w:jc w:val="both"/>
        <w:rPr>
          <w:rFonts w:eastAsia="Times New Roman" w:cs="Times New Roman"/>
          <w:color w:val="222222"/>
          <w:sz w:val="24"/>
          <w:szCs w:val="24"/>
        </w:rPr>
      </w:pPr>
    </w:p>
    <w:p w14:paraId="4980D9AE" w14:textId="7599576A" w:rsidR="00DE6F04" w:rsidRPr="00ED21D1" w:rsidRDefault="007A3B91" w:rsidP="025DBB92">
      <w:pPr>
        <w:jc w:val="both"/>
        <w:rPr>
          <w:rFonts w:eastAsia="Times New Roman" w:cs="Times New Roman"/>
          <w:b/>
          <w:bCs/>
          <w:color w:val="222222"/>
          <w:sz w:val="24"/>
          <w:szCs w:val="24"/>
        </w:rPr>
      </w:pPr>
      <w:r>
        <w:br/>
      </w:r>
      <w:r w:rsidR="025DBB92" w:rsidRPr="025DBB92">
        <w:rPr>
          <w:rFonts w:eastAsia="Times New Roman" w:cs="Times New Roman"/>
          <w:color w:val="222222"/>
          <w:sz w:val="24"/>
          <w:szCs w:val="24"/>
        </w:rPr>
        <w:t>-</w:t>
      </w:r>
      <w:r w:rsidR="025DBB92" w:rsidRPr="025DBB92">
        <w:rPr>
          <w:rFonts w:eastAsia="Times New Roman" w:cs="Times New Roman"/>
          <w:b/>
          <w:bCs/>
          <w:color w:val="222222"/>
          <w:sz w:val="24"/>
          <w:szCs w:val="24"/>
        </w:rPr>
        <w:t>Reviewer 2</w:t>
      </w:r>
      <w:r>
        <w:br/>
      </w:r>
      <w:r>
        <w:br/>
      </w:r>
      <w:r w:rsidR="025DBB92" w:rsidRPr="025DBB92">
        <w:rPr>
          <w:rFonts w:eastAsia="Times New Roman" w:cs="Times New Roman"/>
          <w:color w:val="222222"/>
          <w:sz w:val="24"/>
          <w:szCs w:val="24"/>
        </w:rPr>
        <w:t>Overall:</w:t>
      </w:r>
    </w:p>
    <w:p w14:paraId="4BE7FEE9" w14:textId="79838835" w:rsidR="00DE6F04" w:rsidRPr="00ED21D1" w:rsidRDefault="025DBB92" w:rsidP="025DBB92">
      <w:pPr>
        <w:jc w:val="both"/>
      </w:pPr>
      <w:r w:rsidRPr="025DBB92">
        <w:rPr>
          <w:rFonts w:eastAsia="Times New Roman" w:cs="Times New Roman"/>
          <w:color w:val="222222"/>
          <w:sz w:val="24"/>
          <w:szCs w:val="24"/>
        </w:rPr>
        <w:t>The authors performed a thermodynamic analysis of ethanol production in C. thermocellum with the goal of understanding why production is inhibited at high ethanol concentrations.  The analysis is very high-quality and leads to meaningful metabolic explanations.  The authors could likely go further in the discussion/conclusions section and address whether their findings change the industrial potential of C. thermocellum for ethanol production.</w:t>
      </w:r>
    </w:p>
    <w:p w14:paraId="5687C8A6" w14:textId="2ADEE8D6" w:rsidR="00DE6F04" w:rsidRPr="00ED21D1" w:rsidRDefault="025DBB92" w:rsidP="025DBB92">
      <w:pPr>
        <w:jc w:val="both"/>
      </w:pPr>
      <w:r w:rsidRPr="025DBB92">
        <w:rPr>
          <w:rFonts w:eastAsia="Times New Roman" w:cs="Times New Roman"/>
          <w:color w:val="222222"/>
          <w:sz w:val="24"/>
          <w:szCs w:val="24"/>
        </w:rPr>
        <w:t>Questions/Points:</w:t>
      </w:r>
    </w:p>
    <w:p w14:paraId="39A766D6" w14:textId="03136572" w:rsidR="00DE6F04" w:rsidRPr="00ED21D1" w:rsidRDefault="025DBB92" w:rsidP="025DBB92">
      <w:pPr>
        <w:jc w:val="both"/>
      </w:pPr>
      <w:r w:rsidRPr="025DBB92">
        <w:rPr>
          <w:rFonts w:eastAsia="Times New Roman" w:cs="Times New Roman"/>
          <w:color w:val="222222"/>
          <w:sz w:val="24"/>
          <w:szCs w:val="24"/>
        </w:rPr>
        <w:t>Table 3: Any issues with replacing NAD(H) with NADP(H)?  Should cofactor stability be considered?</w:t>
      </w:r>
    </w:p>
    <w:p w14:paraId="6D66FAB6" w14:textId="50E74664" w:rsidR="00DE6F04" w:rsidRPr="00ED21D1" w:rsidRDefault="00A52EA5" w:rsidP="025DBB92">
      <w:pPr>
        <w:ind w:left="720"/>
        <w:jc w:val="both"/>
      </w:pPr>
      <w:r>
        <w:rPr>
          <w:rFonts w:cs="Times New Roman"/>
          <w:color w:val="2E74B5" w:themeColor="accent1" w:themeShade="BF"/>
          <w:sz w:val="24"/>
          <w:szCs w:val="24"/>
        </w:rPr>
        <w:t xml:space="preserve">NADPH is generally used as a cofactor for enzymes involved in biosynthesis. Thus, using NADPH as a cofactor for fermentation reactions has the potential to reduce its availability for biosynthesis. Taken to extremes, this could be problematic, however wild-type </w:t>
      </w:r>
      <w:r w:rsidRPr="00941C69">
        <w:rPr>
          <w:rFonts w:cs="Times New Roman"/>
          <w:i/>
          <w:color w:val="2E74B5" w:themeColor="accent1" w:themeShade="BF"/>
          <w:sz w:val="24"/>
          <w:szCs w:val="24"/>
        </w:rPr>
        <w:t>C. thermocellum</w:t>
      </w:r>
      <w:r>
        <w:rPr>
          <w:rFonts w:cs="Times New Roman"/>
          <w:color w:val="2E74B5" w:themeColor="accent1" w:themeShade="BF"/>
          <w:sz w:val="24"/>
          <w:szCs w:val="24"/>
        </w:rPr>
        <w:t xml:space="preserve"> produces high levels of cell biomass, and reducing this value slightly might have a beneficial impact on biofuel yield. </w:t>
      </w:r>
      <w:r w:rsidR="002E362A">
        <w:rPr>
          <w:rFonts w:cs="Times New Roman"/>
          <w:color w:val="2E74B5" w:themeColor="accent1" w:themeShade="BF"/>
          <w:sz w:val="24"/>
          <w:szCs w:val="24"/>
        </w:rPr>
        <w:t>Previously, we have observed that introducing NADPH-ADH activity increases ethanol production</w:t>
      </w:r>
      <w:del w:id="256" w:author="Satyakam Dash" w:date="2019-05-02T09:52:00Z">
        <w:r w:rsidR="002E362A" w:rsidDel="00941C69">
          <w:rPr>
            <w:rFonts w:cs="Times New Roman"/>
            <w:color w:val="2E74B5" w:themeColor="accent1" w:themeShade="BF"/>
            <w:sz w:val="24"/>
            <w:szCs w:val="24"/>
          </w:rPr>
          <w:delText>.</w:delText>
        </w:r>
      </w:del>
      <w:ins w:id="257" w:author="Satyakam Dash" w:date="2019-05-02T09:52:00Z">
        <w:r w:rsidR="00941C69" w:rsidRPr="00941C69">
          <w:t xml:space="preserve"> </w:t>
        </w:r>
      </w:ins>
      <w:r w:rsidR="00941C69">
        <w:rPr>
          <w:rFonts w:cs="Times New Roman"/>
          <w:color w:val="2E74B5" w:themeColor="accent1" w:themeShade="BF"/>
          <w:sz w:val="24"/>
          <w:szCs w:val="24"/>
        </w:rPr>
        <w:fldChar w:fldCharType="begin">
          <w:fldData xml:space="preserve">PEVuZE5vdGU+PENpdGU+PEF1dGhvcj5Ib248L0F1dGhvcj48WWVhcj4yMDE3PC9ZZWFyPjxSZWNO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==
</w:fldData>
        </w:fldChar>
      </w:r>
      <w:r w:rsidR="00941C69">
        <w:rPr>
          <w:rFonts w:cs="Times New Roman"/>
          <w:color w:val="2E74B5" w:themeColor="accent1" w:themeShade="BF"/>
          <w:sz w:val="24"/>
          <w:szCs w:val="24"/>
        </w:rPr>
        <w:instrText xml:space="preserve"> ADDIN EN.CITE </w:instrText>
      </w:r>
      <w:r w:rsidR="00941C69">
        <w:rPr>
          <w:rFonts w:cs="Times New Roman"/>
          <w:color w:val="2E74B5" w:themeColor="accent1" w:themeShade="BF"/>
          <w:sz w:val="24"/>
          <w:szCs w:val="24"/>
        </w:rPr>
        <w:fldChar w:fldCharType="begin">
          <w:fldData xml:space="preserve">PEVuZE5vdGU+PENpdGU+PEF1dGhvcj5Ib248L0F1dGhvcj48WWVhcj4yMDE3PC9ZZWFyPjxSZWNO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==
</w:fldData>
        </w:fldChar>
      </w:r>
      <w:r w:rsidR="00941C69">
        <w:rPr>
          <w:rFonts w:cs="Times New Roman"/>
          <w:color w:val="2E74B5" w:themeColor="accent1" w:themeShade="BF"/>
          <w:sz w:val="24"/>
          <w:szCs w:val="24"/>
        </w:rPr>
        <w:instrText xml:space="preserve"> ADDIN EN.CITE.DATA </w:instrText>
      </w:r>
      <w:r w:rsidR="00941C69">
        <w:rPr>
          <w:rFonts w:cs="Times New Roman"/>
          <w:color w:val="2E74B5" w:themeColor="accent1" w:themeShade="BF"/>
          <w:sz w:val="24"/>
          <w:szCs w:val="24"/>
        </w:rPr>
      </w:r>
      <w:r w:rsidR="00941C69">
        <w:rPr>
          <w:rFonts w:cs="Times New Roman"/>
          <w:color w:val="2E74B5" w:themeColor="accent1" w:themeShade="BF"/>
          <w:sz w:val="24"/>
          <w:szCs w:val="24"/>
        </w:rPr>
        <w:fldChar w:fldCharType="end"/>
      </w:r>
      <w:r w:rsidR="00941C69">
        <w:rPr>
          <w:rFonts w:cs="Times New Roman"/>
          <w:color w:val="2E74B5" w:themeColor="accent1" w:themeShade="BF"/>
          <w:sz w:val="24"/>
          <w:szCs w:val="24"/>
        </w:rPr>
      </w:r>
      <w:r w:rsidR="00941C69">
        <w:rPr>
          <w:rFonts w:cs="Times New Roman"/>
          <w:color w:val="2E74B5" w:themeColor="accent1" w:themeShade="BF"/>
          <w:sz w:val="24"/>
          <w:szCs w:val="24"/>
        </w:rPr>
        <w:fldChar w:fldCharType="separate"/>
      </w:r>
      <w:r w:rsidR="00941C69">
        <w:rPr>
          <w:rFonts w:cs="Times New Roman"/>
          <w:noProof/>
          <w:color w:val="2E74B5" w:themeColor="accent1" w:themeShade="BF"/>
          <w:sz w:val="24"/>
          <w:szCs w:val="24"/>
        </w:rPr>
        <w:t>(</w:t>
      </w:r>
      <w:hyperlink w:anchor="_ENREF_4" w:tooltip="Hon, 2017 #359" w:history="1">
        <w:r w:rsidR="00375CC5">
          <w:rPr>
            <w:rFonts w:cs="Times New Roman"/>
            <w:noProof/>
            <w:color w:val="2E74B5" w:themeColor="accent1" w:themeShade="BF"/>
            <w:sz w:val="24"/>
            <w:szCs w:val="24"/>
          </w:rPr>
          <w:t>Hon et al., 2017</w:t>
        </w:r>
      </w:hyperlink>
      <w:r w:rsidR="00941C69">
        <w:rPr>
          <w:rFonts w:cs="Times New Roman"/>
          <w:noProof/>
          <w:color w:val="2E74B5" w:themeColor="accent1" w:themeShade="BF"/>
          <w:sz w:val="24"/>
          <w:szCs w:val="24"/>
        </w:rPr>
        <w:t>)</w:t>
      </w:r>
      <w:r w:rsidR="00941C69">
        <w:rPr>
          <w:rFonts w:cs="Times New Roman"/>
          <w:color w:val="2E74B5" w:themeColor="accent1" w:themeShade="BF"/>
          <w:sz w:val="24"/>
          <w:szCs w:val="24"/>
        </w:rPr>
        <w:fldChar w:fldCharType="end"/>
      </w:r>
      <w:ins w:id="258" w:author="Satyakam Dash" w:date="2019-05-02T09:52:00Z">
        <w:r w:rsidR="00941C69">
          <w:rPr>
            <w:rFonts w:cs="Times New Roman"/>
            <w:color w:val="2E74B5" w:themeColor="accent1" w:themeShade="BF"/>
            <w:sz w:val="24"/>
            <w:szCs w:val="24"/>
          </w:rPr>
          <w:t>.</w:t>
        </w:r>
      </w:ins>
      <w:r w:rsidR="002E362A">
        <w:rPr>
          <w:rFonts w:cs="Times New Roman"/>
          <w:color w:val="2E74B5" w:themeColor="accent1" w:themeShade="BF"/>
          <w:sz w:val="24"/>
          <w:szCs w:val="24"/>
        </w:rPr>
        <w:t xml:space="preserve"> </w:t>
      </w:r>
    </w:p>
    <w:p w14:paraId="7DFB48B8" w14:textId="68857270" w:rsidR="00DE6F04" w:rsidRPr="00ED21D1" w:rsidRDefault="00DE6F04" w:rsidP="025DBB92">
      <w:pPr>
        <w:jc w:val="both"/>
        <w:rPr>
          <w:rFonts w:eastAsia="Times New Roman" w:cs="Times New Roman"/>
          <w:color w:val="222222"/>
          <w:sz w:val="24"/>
          <w:szCs w:val="24"/>
        </w:rPr>
      </w:pPr>
    </w:p>
    <w:p w14:paraId="60EF2E3C" w14:textId="1057D2B2" w:rsidR="00DE6F04" w:rsidRPr="00ED21D1" w:rsidRDefault="025DBB92" w:rsidP="025DBB92">
      <w:pPr>
        <w:jc w:val="both"/>
      </w:pPr>
      <w:r w:rsidRPr="025DBB92">
        <w:rPr>
          <w:rFonts w:eastAsia="Times New Roman" w:cs="Times New Roman"/>
          <w:color w:val="222222"/>
          <w:sz w:val="24"/>
          <w:szCs w:val="24"/>
        </w:rPr>
        <w:t>Ethanol toxicity has been thought to occur due to cell membrane leaking and possibly enzyme inhibition or unfolding.  How do you know these factors are not involved in this case with C. thermocellum?</w:t>
      </w:r>
    </w:p>
    <w:p w14:paraId="28D394F5" w14:textId="5C13E3BF" w:rsidR="00475F37" w:rsidRDefault="00475F37" w:rsidP="7A6EC047">
      <w:pPr>
        <w:ind w:left="720"/>
        <w:jc w:val="both"/>
        <w:rPr>
          <w:rFonts w:cs="Times New Roman"/>
          <w:color w:val="2E74B5" w:themeColor="accent1" w:themeShade="BF"/>
          <w:sz w:val="24"/>
          <w:szCs w:val="24"/>
        </w:rPr>
      </w:pPr>
      <w:r>
        <w:rPr>
          <w:rFonts w:cs="Times New Roman"/>
          <w:color w:val="2E74B5" w:themeColor="accent1" w:themeShade="BF"/>
          <w:sz w:val="24"/>
          <w:szCs w:val="24"/>
        </w:rPr>
        <w:t xml:space="preserve">Wild type </w:t>
      </w:r>
      <w:r w:rsidRPr="00941C69">
        <w:rPr>
          <w:rFonts w:cs="Times New Roman"/>
          <w:i/>
          <w:color w:val="2E74B5" w:themeColor="accent1" w:themeShade="BF"/>
          <w:sz w:val="24"/>
          <w:szCs w:val="24"/>
        </w:rPr>
        <w:t xml:space="preserve">C. thermocellum </w:t>
      </w:r>
      <w:r>
        <w:rPr>
          <w:rFonts w:cs="Times New Roman"/>
          <w:color w:val="2E74B5" w:themeColor="accent1" w:themeShade="BF"/>
          <w:sz w:val="24"/>
          <w:szCs w:val="24"/>
        </w:rPr>
        <w:t>can initiate growth in ethanol concentrations only up to about 20 g/l</w:t>
      </w:r>
      <w:ins w:id="259" w:author="Satyakam Dash" w:date="2019-05-02T09:53:00Z">
        <w:r w:rsidR="00941C69" w:rsidRPr="00941C69">
          <w:t xml:space="preserve"> </w:t>
        </w:r>
      </w:ins>
      <w:r w:rsidR="00B919B9">
        <w:rPr>
          <w:rFonts w:cs="Times New Roman"/>
          <w:color w:val="2E74B5" w:themeColor="accent1" w:themeShade="BF"/>
          <w:sz w:val="24"/>
          <w:szCs w:val="24"/>
        </w:rPr>
        <w:fldChar w:fldCharType="begin"/>
      </w:r>
      <w:r w:rsidR="00B919B9">
        <w:rPr>
          <w:rFonts w:cs="Times New Roman"/>
          <w:color w:val="2E74B5" w:themeColor="accent1" w:themeShade="BF"/>
          <w:sz w:val="24"/>
          <w:szCs w:val="24"/>
        </w:rPr>
        <w:instrText xml:space="preserve"> ADDIN EN.CITE &lt;EndNote&gt;&lt;Cite&gt;&lt;Author&gt;Brown&lt;/Author&gt;&lt;Year&gt;2011&lt;/Year&gt;&lt;RecNum&gt;379&lt;/RecNum&gt;&lt;DisplayText&gt;(Brown et al., 2011)&lt;/DisplayText&gt;&lt;record&gt;&lt;rec-number&gt;379&lt;/rec-number&gt;&lt;foreign-keys&gt;&lt;key app="EN" db-id="rde2ee5zc0dwsbez5pg5s2ztd5fdfsdpvexd" timestamp="1546728135"&gt;379&lt;/key&gt;&lt;/foreign-keys&gt;&lt;ref-type name="Journal Article"&gt;17&lt;/ref-type&gt;&lt;contributors&gt;&lt;authors&gt;&lt;author&gt;Brown, S. D.&lt;/author&gt;&lt;author&gt;Guss, A. M.&lt;/author&gt;&lt;author&gt;Karpinets, T. V.&lt;/author&gt;&lt;author&gt;Parks, J. M.&lt;/author&gt;&lt;author&gt;Smolin, N.&lt;/author&gt;&lt;author&gt;Yang, S.&lt;/author&gt;&lt;author&gt;Land, M. L.&lt;/author&gt;&lt;author&gt;Klingeman, D. M.&lt;/author&gt;&lt;author&gt;Bhandiwad, A.&lt;/author&gt;&lt;author&gt;Rodriguez, M., Jr.&lt;/author&gt;&lt;author&gt;Raman, B.&lt;/author&gt;&lt;author&gt;Shao, X.&lt;/author&gt;&lt;author&gt;Mielenz, J. R.&lt;/author&gt;&lt;author&gt;Smith, J. C.&lt;/author&gt;&lt;author&gt;Keller, M.&lt;/author&gt;&lt;author&gt;Lynd, L. R.&lt;/author&gt;&lt;/authors&gt;&lt;/contributors&gt;&lt;auth-address&gt;Biosciences Division and BioEnergy Science Center, Oak Ridge National Laboratory, Oak Ridge, TN 37831, USA. brownsd@ornl.gov&lt;/auth-address&gt;&lt;titles&gt;&lt;title&gt;Mutant alcohol dehydrogenase leads to improved ethanol tolerance in Clostridium thermocellum&lt;/title&gt;&lt;secondary-title&gt;Proc Natl Acad Sci U S A&lt;/secondary-title&gt;&lt;/titles&gt;&lt;periodical&gt;&lt;full-title&gt;Proc Natl Acad Sci U S A&lt;/full-title&gt;&lt;/periodical&gt;&lt;pages&gt;13752-7&lt;/pages&gt;&lt;volume&gt;108&lt;/volume&gt;&lt;number&gt;33&lt;/number&gt;&lt;keywords&gt;&lt;keyword&gt;Alcohol Dehydrogenase/*genetics&lt;/keyword&gt;&lt;keyword&gt;Aldehyde Oxidoreductases&lt;/keyword&gt;&lt;keyword&gt;Clostridium thermocellum/enzymology/*genetics/physiology&lt;/keyword&gt;&lt;keyword&gt;Drug Tolerance/*genetics&lt;/keyword&gt;&lt;keyword&gt;Ethanol/*metabolism&lt;/keyword&gt;&lt;keyword&gt;*Mutation&lt;/keyword&gt;&lt;keyword&gt;Nad&lt;/keyword&gt;&lt;keyword&gt;Nadp&lt;/keyword&gt;&lt;/keywords&gt;&lt;dates&gt;&lt;year&gt;2011&lt;/year&gt;&lt;pub-dates&gt;&lt;date&gt;Aug 16&lt;/date&gt;&lt;/pub-dates&gt;&lt;/dates&gt;&lt;isbn&gt;1091-6490 (Electronic)&amp;#xD;0027-8424 (Linking)&lt;/isbn&gt;&lt;accession-num&gt;21825121&lt;/accession-num&gt;&lt;urls&gt;&lt;related-urls&gt;&lt;url&gt;https://www.ncbi.nlm.nih.gov/pubmed/21825121&lt;/url&gt;&lt;/related-urls&gt;&lt;/urls&gt;&lt;custom2&gt;PMC3158198&lt;/custom2&gt;&lt;electronic-resource-num&gt;10.1073/pnas.1102444108&lt;/electronic-resource-num&gt;&lt;/record&gt;&lt;/Cite&gt;&lt;/EndNote&gt;</w:instrText>
      </w:r>
      <w:r w:rsidR="00B919B9">
        <w:rPr>
          <w:rFonts w:cs="Times New Roman"/>
          <w:color w:val="2E74B5" w:themeColor="accent1" w:themeShade="BF"/>
          <w:sz w:val="24"/>
          <w:szCs w:val="24"/>
        </w:rPr>
        <w:fldChar w:fldCharType="separate"/>
      </w:r>
      <w:r w:rsidR="00B919B9">
        <w:rPr>
          <w:rFonts w:cs="Times New Roman"/>
          <w:noProof/>
          <w:color w:val="2E74B5" w:themeColor="accent1" w:themeShade="BF"/>
          <w:sz w:val="24"/>
          <w:szCs w:val="24"/>
        </w:rPr>
        <w:t>(</w:t>
      </w:r>
      <w:hyperlink w:anchor="_ENREF_2" w:tooltip="Brown, 2011 #379" w:history="1">
        <w:r w:rsidR="00375CC5">
          <w:rPr>
            <w:rFonts w:cs="Times New Roman"/>
            <w:noProof/>
            <w:color w:val="2E74B5" w:themeColor="accent1" w:themeShade="BF"/>
            <w:sz w:val="24"/>
            <w:szCs w:val="24"/>
          </w:rPr>
          <w:t>Brown et al., 2011</w:t>
        </w:r>
      </w:hyperlink>
      <w:r w:rsidR="00B919B9">
        <w:rPr>
          <w:rFonts w:cs="Times New Roman"/>
          <w:noProof/>
          <w:color w:val="2E74B5" w:themeColor="accent1" w:themeShade="BF"/>
          <w:sz w:val="24"/>
          <w:szCs w:val="24"/>
        </w:rPr>
        <w:t>)</w:t>
      </w:r>
      <w:r w:rsidR="00B919B9">
        <w:rPr>
          <w:rFonts w:cs="Times New Roman"/>
          <w:color w:val="2E74B5" w:themeColor="accent1" w:themeShade="BF"/>
          <w:sz w:val="24"/>
          <w:szCs w:val="24"/>
        </w:rPr>
        <w:fldChar w:fldCharType="end"/>
      </w:r>
      <w:r w:rsidR="00556BD7">
        <w:rPr>
          <w:rFonts w:cs="Times New Roman"/>
          <w:color w:val="2E74B5" w:themeColor="accent1" w:themeShade="BF"/>
          <w:sz w:val="24"/>
          <w:szCs w:val="24"/>
        </w:rPr>
        <w:t>.</w:t>
      </w:r>
      <w:r>
        <w:rPr>
          <w:rFonts w:cs="Times New Roman"/>
          <w:color w:val="2E74B5" w:themeColor="accent1" w:themeShade="BF"/>
          <w:sz w:val="24"/>
          <w:szCs w:val="24"/>
        </w:rPr>
        <w:t xml:space="preserve"> </w:t>
      </w:r>
      <w:r w:rsidR="00AB36A8">
        <w:rPr>
          <w:rFonts w:cs="Times New Roman"/>
          <w:color w:val="2E74B5" w:themeColor="accent1" w:themeShade="BF"/>
          <w:sz w:val="24"/>
          <w:szCs w:val="24"/>
        </w:rPr>
        <w:t>Inhibition of thermophiles by low levels of ethanol (3-4%) is thought to be due to enzyme inhibition, while inhibition at higher levels (4-8%) may be due to membrane effects</w:t>
      </w:r>
      <w:del w:id="260" w:author="Satyakam Dash" w:date="2019-05-02T09:54:00Z">
        <w:r w:rsidR="00AB36A8" w:rsidDel="00B919B9">
          <w:rPr>
            <w:rFonts w:cs="Times New Roman"/>
            <w:color w:val="2E74B5" w:themeColor="accent1" w:themeShade="BF"/>
            <w:sz w:val="24"/>
            <w:szCs w:val="24"/>
          </w:rPr>
          <w:delText>.</w:delText>
        </w:r>
      </w:del>
      <w:ins w:id="261" w:author="Satyakam Dash" w:date="2019-05-02T09:54:00Z">
        <w:r w:rsidR="00B919B9" w:rsidRPr="00B919B9">
          <w:t xml:space="preserve"> </w:t>
        </w:r>
      </w:ins>
      <w:r w:rsidR="00B919B9">
        <w:rPr>
          <w:rFonts w:cs="Times New Roman"/>
          <w:color w:val="2E74B5" w:themeColor="accent1" w:themeShade="BF"/>
          <w:sz w:val="24"/>
          <w:szCs w:val="24"/>
        </w:rPr>
        <w:fldChar w:fldCharType="begin"/>
      </w:r>
      <w:r w:rsidR="00B919B9">
        <w:rPr>
          <w:rFonts w:cs="Times New Roman"/>
          <w:color w:val="2E74B5" w:themeColor="accent1" w:themeShade="BF"/>
          <w:sz w:val="24"/>
          <w:szCs w:val="24"/>
        </w:rPr>
        <w:instrText xml:space="preserve"> ADDIN EN.CITE &lt;EndNote&gt;&lt;Cite&gt;&lt;Author&gt;Lovitt&lt;/Author&gt;&lt;Year&gt;1988&lt;/Year&gt;&lt;RecNum&gt;603&lt;/RecNum&gt;&lt;DisplayText&gt;(Lovitt et al., 1988)&lt;/DisplayText&gt;&lt;record&gt;&lt;rec-number&gt;603&lt;/rec-number&gt;&lt;foreign-keys&gt;&lt;key app="EN" db-id="rde2ee5zc0dwsbez5pg5s2ztd5fdfsdpvexd" timestamp="1556816033"&gt;603&lt;/key&gt;&lt;/foreign-keys&gt;&lt;ref-type name="Journal Article"&gt;17&lt;/ref-type&gt;&lt;contributors&gt;&lt;authors&gt;&lt;author&gt;Lovitt, R. W.&lt;/author&gt;&lt;author&gt;Shen, G. J.&lt;/author&gt;&lt;author&gt;Zeikus, J. G.&lt;/author&gt;&lt;/authors&gt;&lt;/contributors&gt;&lt;auth-address&gt;Michigan Biotechnology Institute, Lansing 48910.&lt;/auth-address&gt;&lt;titles&gt;&lt;title&gt;Ethanol production by thermophilic bacteria: biochemical basis for ethanol and hydrogen tolerance in Clostridium thermohydrosulfuricum&lt;/title&gt;&lt;secondary-title&gt;J Bacteriol&lt;/secondary-title&gt;&lt;/titles&gt;&lt;periodical&gt;&lt;full-title&gt;J Bacteriol&lt;/full-title&gt;&lt;/periodical&gt;&lt;pages&gt;2809-15&lt;/pages&gt;&lt;volume&gt;170&lt;/volume&gt;&lt;number&gt;6&lt;/number&gt;&lt;keywords&gt;&lt;keyword&gt;Clostridium/*metabolism&lt;/keyword&gt;&lt;keyword&gt;Ethanol/*biosynthesis&lt;/keyword&gt;&lt;keyword&gt;Fermentation&lt;/keyword&gt;&lt;keyword&gt;Glyceraldehyde-3-Phosphate Dehydrogenases/metabolism&lt;/keyword&gt;&lt;keyword&gt;Hydrogen/*metabolism&lt;/keyword&gt;&lt;keyword&gt;NAD/metabolism&lt;/keyword&gt;&lt;/keywords&gt;&lt;dates&gt;&lt;year&gt;1988&lt;/year&gt;&lt;pub-dates&gt;&lt;date&gt;Jun&lt;/date&gt;&lt;/pub-dates&gt;&lt;/dates&gt;&lt;isbn&gt;0021-9193 (Print)&amp;#xD;0021-9193 (Linking)&lt;/isbn&gt;&lt;accession-num&gt;3372483&lt;/accession-num&gt;&lt;urls&gt;&lt;related-urls&gt;&lt;url&gt;https://www.ncbi.nlm.nih.gov/pubmed/3372483&lt;/url&gt;&lt;/related-urls&gt;&lt;/urls&gt;&lt;custom2&gt;PMC211207&lt;/custom2&gt;&lt;/record&gt;&lt;/Cite&gt;&lt;/EndNote&gt;</w:instrText>
      </w:r>
      <w:r w:rsidR="00B919B9">
        <w:rPr>
          <w:rFonts w:cs="Times New Roman"/>
          <w:color w:val="2E74B5" w:themeColor="accent1" w:themeShade="BF"/>
          <w:sz w:val="24"/>
          <w:szCs w:val="24"/>
        </w:rPr>
        <w:fldChar w:fldCharType="separate"/>
      </w:r>
      <w:r w:rsidR="00B919B9">
        <w:rPr>
          <w:rFonts w:cs="Times New Roman"/>
          <w:noProof/>
          <w:color w:val="2E74B5" w:themeColor="accent1" w:themeShade="BF"/>
          <w:sz w:val="24"/>
          <w:szCs w:val="24"/>
        </w:rPr>
        <w:t>(</w:t>
      </w:r>
      <w:hyperlink w:anchor="_ENREF_5" w:tooltip="Lovitt, 1988 #603" w:history="1">
        <w:r w:rsidR="00375CC5">
          <w:rPr>
            <w:rFonts w:cs="Times New Roman"/>
            <w:noProof/>
            <w:color w:val="2E74B5" w:themeColor="accent1" w:themeShade="BF"/>
            <w:sz w:val="24"/>
            <w:szCs w:val="24"/>
          </w:rPr>
          <w:t>Lovitt et al., 1988</w:t>
        </w:r>
      </w:hyperlink>
      <w:r w:rsidR="00B919B9">
        <w:rPr>
          <w:rFonts w:cs="Times New Roman"/>
          <w:noProof/>
          <w:color w:val="2E74B5" w:themeColor="accent1" w:themeShade="BF"/>
          <w:sz w:val="24"/>
          <w:szCs w:val="24"/>
        </w:rPr>
        <w:t>)</w:t>
      </w:r>
      <w:r w:rsidR="00B919B9">
        <w:rPr>
          <w:rFonts w:cs="Times New Roman"/>
          <w:color w:val="2E74B5" w:themeColor="accent1" w:themeShade="BF"/>
          <w:sz w:val="24"/>
          <w:szCs w:val="24"/>
        </w:rPr>
        <w:fldChar w:fldCharType="end"/>
      </w:r>
      <w:ins w:id="262" w:author="Satyakam Dash" w:date="2019-05-02T09:54:00Z">
        <w:r w:rsidR="00B919B9">
          <w:rPr>
            <w:rFonts w:cs="Times New Roman"/>
            <w:color w:val="2E74B5" w:themeColor="accent1" w:themeShade="BF"/>
            <w:sz w:val="24"/>
            <w:szCs w:val="24"/>
          </w:rPr>
          <w:t>.</w:t>
        </w:r>
      </w:ins>
    </w:p>
    <w:p w14:paraId="5FB72634" w14:textId="494E7536" w:rsidR="00DE6F04" w:rsidRPr="00ED21D1" w:rsidRDefault="00DE6F04" w:rsidP="025DBB92">
      <w:pPr>
        <w:jc w:val="both"/>
        <w:rPr>
          <w:rFonts w:eastAsia="Times New Roman" w:cs="Times New Roman"/>
          <w:color w:val="222222"/>
          <w:sz w:val="24"/>
          <w:szCs w:val="24"/>
        </w:rPr>
      </w:pPr>
    </w:p>
    <w:p w14:paraId="4E0C65F9" w14:textId="1F064000" w:rsidR="00DE6F04" w:rsidRPr="00ED21D1" w:rsidRDefault="025DBB92" w:rsidP="025DBB92">
      <w:pPr>
        <w:jc w:val="both"/>
        <w:rPr>
          <w:rFonts w:eastAsia="Times New Roman" w:cs="Times New Roman"/>
          <w:color w:val="222222"/>
          <w:sz w:val="24"/>
          <w:szCs w:val="24"/>
        </w:rPr>
      </w:pPr>
      <w:r w:rsidRPr="025DBB92">
        <w:rPr>
          <w:rFonts w:eastAsia="Times New Roman" w:cs="Times New Roman"/>
          <w:color w:val="222222"/>
          <w:sz w:val="24"/>
          <w:szCs w:val="24"/>
        </w:rPr>
        <w:t xml:space="preserve">After learning that </w:t>
      </w:r>
      <w:r w:rsidRPr="025DBB92">
        <w:rPr>
          <w:rFonts w:eastAsia="Times New Roman" w:cs="Times New Roman"/>
          <w:i/>
          <w:iCs/>
          <w:color w:val="222222"/>
          <w:sz w:val="24"/>
          <w:szCs w:val="24"/>
        </w:rPr>
        <w:t xml:space="preserve">T. saccharolyticum </w:t>
      </w:r>
      <w:r w:rsidRPr="025DBB92">
        <w:rPr>
          <w:rFonts w:eastAsia="Times New Roman" w:cs="Times New Roman"/>
          <w:color w:val="222222"/>
          <w:sz w:val="24"/>
          <w:szCs w:val="24"/>
        </w:rPr>
        <w:t xml:space="preserve">has more favorable metabolism for ethanol production, which organism should be engineered?  Shouldn’t the favorable characteristics of </w:t>
      </w:r>
      <w:r w:rsidRPr="025DBB92">
        <w:rPr>
          <w:rFonts w:eastAsia="Times New Roman" w:cs="Times New Roman"/>
          <w:i/>
          <w:iCs/>
          <w:color w:val="222222"/>
          <w:sz w:val="24"/>
          <w:szCs w:val="24"/>
        </w:rPr>
        <w:t>C. thermocellum</w:t>
      </w:r>
      <w:r w:rsidRPr="025DBB92">
        <w:rPr>
          <w:rFonts w:eastAsia="Times New Roman" w:cs="Times New Roman"/>
          <w:color w:val="222222"/>
          <w:sz w:val="24"/>
          <w:szCs w:val="24"/>
        </w:rPr>
        <w:t xml:space="preserve"> be applied to </w:t>
      </w:r>
      <w:r w:rsidRPr="025DBB92">
        <w:rPr>
          <w:rFonts w:eastAsia="Times New Roman" w:cs="Times New Roman"/>
          <w:i/>
          <w:iCs/>
          <w:color w:val="222222"/>
          <w:sz w:val="24"/>
          <w:szCs w:val="24"/>
        </w:rPr>
        <w:t>T. saccharolyticum</w:t>
      </w:r>
      <w:r w:rsidRPr="025DBB92">
        <w:rPr>
          <w:rFonts w:eastAsia="Times New Roman" w:cs="Times New Roman"/>
          <w:color w:val="222222"/>
          <w:sz w:val="24"/>
          <w:szCs w:val="24"/>
        </w:rPr>
        <w:t xml:space="preserve"> and not vice-versa?</w:t>
      </w:r>
    </w:p>
    <w:p w14:paraId="65044837" w14:textId="14787C5B" w:rsidR="00DE6F04" w:rsidRPr="00ED21D1" w:rsidRDefault="7A6EC047" w:rsidP="7A6EC047">
      <w:pPr>
        <w:ind w:left="720"/>
        <w:jc w:val="both"/>
        <w:rPr>
          <w:rFonts w:cs="Times New Roman"/>
          <w:color w:val="2E74B5" w:themeColor="accent1" w:themeShade="BF"/>
          <w:sz w:val="24"/>
          <w:szCs w:val="24"/>
        </w:rPr>
      </w:pPr>
      <w:r w:rsidRPr="7A6EC047">
        <w:rPr>
          <w:rFonts w:cs="Times New Roman"/>
          <w:color w:val="2E74B5" w:themeColor="accent1" w:themeShade="BF"/>
          <w:sz w:val="24"/>
          <w:szCs w:val="24"/>
        </w:rPr>
        <w:t xml:space="preserve">A major advantage of </w:t>
      </w:r>
      <w:r w:rsidRPr="00941C69">
        <w:rPr>
          <w:rFonts w:cs="Times New Roman"/>
          <w:i/>
          <w:color w:val="2E74B5" w:themeColor="accent1" w:themeShade="BF"/>
          <w:sz w:val="24"/>
          <w:szCs w:val="24"/>
        </w:rPr>
        <w:t>C</w:t>
      </w:r>
      <w:r w:rsidR="005A3A27">
        <w:rPr>
          <w:rFonts w:cs="Times New Roman"/>
          <w:i/>
          <w:color w:val="2E74B5" w:themeColor="accent1" w:themeShade="BF"/>
          <w:sz w:val="24"/>
          <w:szCs w:val="24"/>
        </w:rPr>
        <w:t>.</w:t>
      </w:r>
      <w:r w:rsidRPr="00941C69">
        <w:rPr>
          <w:rFonts w:cs="Times New Roman"/>
          <w:i/>
          <w:color w:val="2E74B5" w:themeColor="accent1" w:themeShade="BF"/>
          <w:sz w:val="24"/>
          <w:szCs w:val="24"/>
        </w:rPr>
        <w:t xml:space="preserve"> thermocellum’s</w:t>
      </w:r>
      <w:r w:rsidRPr="7A6EC047">
        <w:rPr>
          <w:rFonts w:cs="Times New Roman"/>
          <w:color w:val="2E74B5" w:themeColor="accent1" w:themeShade="BF"/>
          <w:sz w:val="24"/>
          <w:szCs w:val="24"/>
        </w:rPr>
        <w:t xml:space="preserve"> metabolism is its ability to solubilize cellulose. </w:t>
      </w:r>
      <w:r w:rsidR="00475F37">
        <w:rPr>
          <w:rFonts w:cs="Times New Roman"/>
          <w:color w:val="2E74B5" w:themeColor="accent1" w:themeShade="BF"/>
          <w:sz w:val="24"/>
          <w:szCs w:val="24"/>
        </w:rPr>
        <w:t xml:space="preserve">The reviewer raises an interesting point, </w:t>
      </w:r>
      <w:ins w:id="263" w:author="Satyakam Dash" w:date="2019-05-14T20:23:00Z">
        <w:r w:rsidR="00F436D5">
          <w:rPr>
            <w:rFonts w:cs="Times New Roman"/>
            <w:color w:val="2E74B5" w:themeColor="accent1" w:themeShade="BF"/>
            <w:sz w:val="24"/>
            <w:szCs w:val="24"/>
          </w:rPr>
          <w:t>h</w:t>
        </w:r>
      </w:ins>
      <w:del w:id="264" w:author="Satyakam Dash" w:date="2019-05-14T20:18:00Z">
        <w:r w:rsidR="00475F37" w:rsidDel="00C536E6">
          <w:rPr>
            <w:rFonts w:cs="Times New Roman"/>
            <w:color w:val="2E74B5" w:themeColor="accent1" w:themeShade="BF"/>
            <w:sz w:val="24"/>
            <w:szCs w:val="24"/>
          </w:rPr>
          <w:delText>but that is really a topic for a different paper</w:delText>
        </w:r>
      </w:del>
      <w:ins w:id="265" w:author="Satyakam Dash" w:date="2019-05-14T20:22:00Z">
        <w:r w:rsidR="00F436D5">
          <w:rPr>
            <w:rFonts w:cs="Times New Roman"/>
            <w:color w:val="2E74B5" w:themeColor="accent1" w:themeShade="BF"/>
            <w:sz w:val="24"/>
            <w:szCs w:val="24"/>
          </w:rPr>
          <w:t>owever there are</w:t>
        </w:r>
      </w:ins>
      <w:ins w:id="266" w:author="Satyakam Dash" w:date="2019-05-14T20:18:00Z">
        <w:r w:rsidR="00C536E6">
          <w:rPr>
            <w:rFonts w:cs="Times New Roman"/>
            <w:color w:val="2E74B5" w:themeColor="accent1" w:themeShade="BF"/>
            <w:sz w:val="24"/>
            <w:szCs w:val="24"/>
          </w:rPr>
          <w:t xml:space="preserve"> several </w:t>
        </w:r>
      </w:ins>
      <w:ins w:id="267" w:author="Satyakam Dash" w:date="2019-05-14T20:21:00Z">
        <w:r w:rsidR="00C536E6">
          <w:rPr>
            <w:rFonts w:cs="Times New Roman"/>
            <w:color w:val="2E74B5" w:themeColor="accent1" w:themeShade="BF"/>
            <w:sz w:val="24"/>
            <w:szCs w:val="24"/>
          </w:rPr>
          <w:t>challenges</w:t>
        </w:r>
      </w:ins>
      <w:ins w:id="268" w:author="Satyakam Dash" w:date="2019-05-14T20:18:00Z">
        <w:r w:rsidR="00C536E6">
          <w:rPr>
            <w:rFonts w:cs="Times New Roman"/>
            <w:color w:val="2E74B5" w:themeColor="accent1" w:themeShade="BF"/>
            <w:sz w:val="24"/>
            <w:szCs w:val="24"/>
          </w:rPr>
          <w:t xml:space="preserve"> </w:t>
        </w:r>
      </w:ins>
      <w:ins w:id="269" w:author="Satyakam Dash" w:date="2019-05-14T20:21:00Z">
        <w:r w:rsidR="00C536E6">
          <w:rPr>
            <w:rFonts w:cs="Times New Roman"/>
            <w:color w:val="2E74B5" w:themeColor="accent1" w:themeShade="BF"/>
            <w:sz w:val="24"/>
            <w:szCs w:val="24"/>
          </w:rPr>
          <w:t>associated</w:t>
        </w:r>
      </w:ins>
      <w:ins w:id="270" w:author="Satyakam Dash" w:date="2019-05-14T20:20:00Z">
        <w:r w:rsidR="00C536E6">
          <w:rPr>
            <w:rFonts w:cs="Times New Roman"/>
            <w:color w:val="2E74B5" w:themeColor="accent1" w:themeShade="BF"/>
            <w:sz w:val="24"/>
            <w:szCs w:val="24"/>
          </w:rPr>
          <w:t xml:space="preserve"> with cellulosome </w:t>
        </w:r>
      </w:ins>
      <w:ins w:id="271" w:author="Satyakam Dash" w:date="2019-05-14T20:21:00Z">
        <w:r w:rsidR="00C536E6">
          <w:rPr>
            <w:rFonts w:cs="Times New Roman"/>
            <w:color w:val="2E74B5" w:themeColor="accent1" w:themeShade="BF"/>
            <w:sz w:val="24"/>
            <w:szCs w:val="24"/>
          </w:rPr>
          <w:t>synthesizing</w:t>
        </w:r>
      </w:ins>
      <w:ins w:id="272" w:author="Satyakam Dash" w:date="2019-05-14T20:20:00Z">
        <w:r w:rsidR="00C536E6">
          <w:rPr>
            <w:rFonts w:cs="Times New Roman"/>
            <w:color w:val="2E74B5" w:themeColor="accent1" w:themeShade="BF"/>
            <w:sz w:val="24"/>
            <w:szCs w:val="24"/>
          </w:rPr>
          <w:t xml:space="preserve"> genes</w:t>
        </w:r>
      </w:ins>
      <w:ins w:id="273" w:author="Satyakam Dash" w:date="2019-05-14T20:21:00Z">
        <w:r w:rsidR="00C536E6">
          <w:rPr>
            <w:rFonts w:cs="Times New Roman"/>
            <w:color w:val="2E74B5" w:themeColor="accent1" w:themeShade="BF"/>
            <w:sz w:val="24"/>
            <w:szCs w:val="24"/>
          </w:rPr>
          <w:t>.</w:t>
        </w:r>
      </w:ins>
      <w:ins w:id="274" w:author="Satyakam Dash" w:date="2019-05-14T20:22:00Z">
        <w:r w:rsidR="00C536E6">
          <w:rPr>
            <w:rFonts w:cs="Times New Roman"/>
            <w:color w:val="2E74B5" w:themeColor="accent1" w:themeShade="BF"/>
            <w:sz w:val="24"/>
            <w:szCs w:val="24"/>
          </w:rPr>
          <w:t xml:space="preserve"> See</w:t>
        </w:r>
      </w:ins>
      <w:ins w:id="275" w:author="Satyakam Dash" w:date="2019-05-14T20:19:00Z">
        <w:r w:rsidR="00C536E6">
          <w:rPr>
            <w:rFonts w:cs="Times New Roman"/>
            <w:color w:val="2E74B5" w:themeColor="accent1" w:themeShade="BF"/>
            <w:sz w:val="24"/>
            <w:szCs w:val="24"/>
          </w:rPr>
          <w:t xml:space="preserve"> </w:t>
        </w:r>
      </w:ins>
      <w:del w:id="276" w:author="Satyakam Dash" w:date="2019-05-14T20:19:00Z">
        <w:r w:rsidR="00475F37" w:rsidDel="00C536E6">
          <w:rPr>
            <w:rFonts w:cs="Times New Roman"/>
            <w:color w:val="2E74B5" w:themeColor="accent1" w:themeShade="BF"/>
            <w:sz w:val="24"/>
            <w:szCs w:val="24"/>
          </w:rPr>
          <w:delText>. See</w:delText>
        </w:r>
      </w:del>
      <w:del w:id="277" w:author="Satyakam Dash" w:date="2019-05-14T20:21:00Z">
        <w:r w:rsidR="00475F37" w:rsidDel="00C536E6">
          <w:rPr>
            <w:rFonts w:cs="Times New Roman"/>
            <w:color w:val="2E74B5" w:themeColor="accent1" w:themeShade="BF"/>
            <w:sz w:val="24"/>
            <w:szCs w:val="24"/>
          </w:rPr>
          <w:delText xml:space="preserve"> </w:delText>
        </w:r>
      </w:del>
      <w:ins w:id="278" w:author="Satyakam Dash" w:date="2019-05-02T09:55:00Z">
        <w:r w:rsidR="00B919B9">
          <w:rPr>
            <w:rFonts w:cs="Times New Roman"/>
            <w:color w:val="2E74B5" w:themeColor="accent1" w:themeShade="BF"/>
            <w:sz w:val="24"/>
            <w:szCs w:val="24"/>
          </w:rPr>
          <w:fldChar w:fldCharType="begin"/>
        </w:r>
      </w:ins>
      <w:r w:rsidR="00B919B9">
        <w:rPr>
          <w:rFonts w:cs="Times New Roman"/>
          <w:color w:val="2E74B5" w:themeColor="accent1" w:themeShade="BF"/>
          <w:sz w:val="24"/>
          <w:szCs w:val="24"/>
        </w:rPr>
        <w:instrText xml:space="preserve"> ADDIN EN.CITE &lt;EndNote&gt;&lt;Cite&gt;&lt;Author&gt;Currie&lt;/Author&gt;&lt;Year&gt;2013&lt;/Year&gt;&lt;RecNum&gt;604&lt;/RecNum&gt;&lt;DisplayText&gt;(Currie et al., 2013)&lt;/DisplayText&gt;&lt;record&gt;&lt;rec-number&gt;604&lt;/rec-number&gt;&lt;foreign-keys&gt;&lt;key app="EN" db-id="rde2ee5zc0dwsbez5pg5s2ztd5fdfsdpvexd" timestamp="1556816097"&gt;604&lt;/key&gt;&lt;/foreign-keys&gt;&lt;ref-type name="Journal Article"&gt;17&lt;/ref-type&gt;&lt;contributors&gt;&lt;authors&gt;&lt;author&gt;Currie, D. H.&lt;/author&gt;&lt;author&gt;Herring, C. D.&lt;/author&gt;&lt;author&gt;Guss, A. M.&lt;/author&gt;&lt;author&gt;Olson, D. G.&lt;/author&gt;&lt;author&gt;Hogsett, D. A.&lt;/author&gt;&lt;author&gt;Lynd, L. R.&lt;/author&gt;&lt;/authors&gt;&lt;/contributors&gt;&lt;auth-address&gt;Thayer School of Engineering, Dartmouth College, Hanover, NH 03755, USA. Lee.R.Lynd@dartmouth.edu.&lt;/auth-address&gt;&lt;titles&gt;&lt;title&gt;Functional heterologous expression of an engineered full length CipA from Clostridium thermocellum in Thermoanaerobacterium saccharolyticum&lt;/title&gt;&lt;secondary-title&gt;Biotechnol Biofuels&lt;/secondary-title&gt;&lt;/titles&gt;&lt;periodical&gt;&lt;full-title&gt;Biotechnology for Biofuels&lt;/full-title&gt;&lt;abbr-1&gt;Biotechnol Biofuels&lt;/abbr-1&gt;&lt;/periodical&gt;&lt;pages&gt;32&lt;/pages&gt;&lt;volume&gt;6&lt;/volume&gt;&lt;number&gt;1&lt;/number&gt;&lt;dates&gt;&lt;year&gt;2013&lt;/year&gt;&lt;pub-dates&gt;&lt;date&gt;Mar 1&lt;/date&gt;&lt;/pub-dates&gt;&lt;/dates&gt;&lt;isbn&gt;1754-6834 (Print)&amp;#xD;1754-6834 (Linking)&lt;/isbn&gt;&lt;accession-num&gt;23448319&lt;/accession-num&gt;&lt;urls&gt;&lt;related-urls&gt;&lt;url&gt;https://www.ncbi.nlm.nih.gov/pubmed/23448319&lt;/url&gt;&lt;/related-urls&gt;&lt;/urls&gt;&lt;custom2&gt;PMC3598777&lt;/custom2&gt;&lt;electronic-resource-num&gt;10.1186/1754-6834-6-32&lt;/electronic-resource-num&gt;&lt;/record&gt;&lt;/Cite&gt;&lt;/EndNote&gt;</w:instrText>
      </w:r>
      <w:r w:rsidR="00B919B9">
        <w:rPr>
          <w:rFonts w:cs="Times New Roman"/>
          <w:color w:val="2E74B5" w:themeColor="accent1" w:themeShade="BF"/>
          <w:sz w:val="24"/>
          <w:szCs w:val="24"/>
        </w:rPr>
        <w:fldChar w:fldCharType="separate"/>
      </w:r>
      <w:r w:rsidR="00B919B9">
        <w:rPr>
          <w:rFonts w:cs="Times New Roman"/>
          <w:noProof/>
          <w:color w:val="2E74B5" w:themeColor="accent1" w:themeShade="BF"/>
          <w:sz w:val="24"/>
          <w:szCs w:val="24"/>
        </w:rPr>
        <w:t>(</w:t>
      </w:r>
      <w:hyperlink w:anchor="_ENREF_3" w:tooltip="Currie, 2013 #604" w:history="1">
        <w:r w:rsidR="00375CC5">
          <w:rPr>
            <w:rFonts w:cs="Times New Roman"/>
            <w:noProof/>
            <w:color w:val="2E74B5" w:themeColor="accent1" w:themeShade="BF"/>
            <w:sz w:val="24"/>
            <w:szCs w:val="24"/>
          </w:rPr>
          <w:t>Currie et al., 2013</w:t>
        </w:r>
      </w:hyperlink>
      <w:r w:rsidR="00B919B9">
        <w:rPr>
          <w:rFonts w:cs="Times New Roman"/>
          <w:noProof/>
          <w:color w:val="2E74B5" w:themeColor="accent1" w:themeShade="BF"/>
          <w:sz w:val="24"/>
          <w:szCs w:val="24"/>
        </w:rPr>
        <w:t>)</w:t>
      </w:r>
      <w:ins w:id="279" w:author="Satyakam Dash" w:date="2019-05-02T09:55:00Z">
        <w:r w:rsidR="00B919B9">
          <w:rPr>
            <w:rFonts w:cs="Times New Roman"/>
            <w:color w:val="2E74B5" w:themeColor="accent1" w:themeShade="BF"/>
            <w:sz w:val="24"/>
            <w:szCs w:val="24"/>
          </w:rPr>
          <w:fldChar w:fldCharType="end"/>
        </w:r>
      </w:ins>
      <w:del w:id="280" w:author="Satyakam Dash" w:date="2019-05-02T09:55:00Z">
        <w:r w:rsidR="00475F37" w:rsidDel="00B919B9">
          <w:rPr>
            <w:rFonts w:cs="Times New Roman"/>
            <w:color w:val="2E74B5" w:themeColor="accent1" w:themeShade="BF"/>
            <w:sz w:val="24"/>
            <w:szCs w:val="24"/>
          </w:rPr>
          <w:delText>Currie et al. 2013</w:delText>
        </w:r>
      </w:del>
      <w:r w:rsidR="00475F37">
        <w:rPr>
          <w:rFonts w:cs="Times New Roman"/>
          <w:color w:val="2E74B5" w:themeColor="accent1" w:themeShade="BF"/>
          <w:sz w:val="24"/>
          <w:szCs w:val="24"/>
        </w:rPr>
        <w:t xml:space="preserve"> for a discussion of some of the pitfalls of this approach.</w:t>
      </w:r>
    </w:p>
    <w:p w14:paraId="174435BA" w14:textId="712217B5" w:rsidR="00DE6F04" w:rsidRPr="00ED21D1" w:rsidRDefault="00DE6F04" w:rsidP="025DBB92">
      <w:pPr>
        <w:jc w:val="both"/>
        <w:rPr>
          <w:rFonts w:eastAsia="Times New Roman" w:cs="Times New Roman"/>
          <w:color w:val="222222"/>
          <w:sz w:val="24"/>
          <w:szCs w:val="24"/>
        </w:rPr>
      </w:pPr>
    </w:p>
    <w:p w14:paraId="72186A76" w14:textId="3DF52EFA" w:rsidR="007F38D7" w:rsidRDefault="025DBB92" w:rsidP="025DBB92">
      <w:pPr>
        <w:jc w:val="both"/>
        <w:rPr>
          <w:rFonts w:eastAsia="Times New Roman" w:cs="Times New Roman"/>
          <w:color w:val="222222"/>
          <w:sz w:val="24"/>
          <w:szCs w:val="24"/>
        </w:rPr>
      </w:pPr>
      <w:r w:rsidRPr="025DBB92">
        <w:rPr>
          <w:rFonts w:eastAsia="Times New Roman" w:cs="Times New Roman"/>
          <w:color w:val="222222"/>
          <w:sz w:val="24"/>
          <w:szCs w:val="24"/>
        </w:rPr>
        <w:lastRenderedPageBreak/>
        <w:t xml:space="preserve">It is somewhat unclear what conclusions are being made, and I feel there is plenty of room to establish metabolic and organismal guidelines for ethanol production based on the thermodynamic analysis. Some example questions follow….  Metabolic interventions for C. thermocellum were found, but can these be implemented?  If so, what are the expected improvements in production?  </w:t>
      </w:r>
    </w:p>
    <w:p w14:paraId="0F4209CC" w14:textId="1D684B46" w:rsidR="007F38D7" w:rsidRPr="00941C69" w:rsidRDefault="007F38D7">
      <w:pPr>
        <w:ind w:left="720"/>
        <w:jc w:val="both"/>
        <w:rPr>
          <w:rFonts w:eastAsia="Times New Roman" w:cs="Times New Roman"/>
          <w:color w:val="4472C4" w:themeColor="accent5"/>
          <w:sz w:val="24"/>
          <w:szCs w:val="24"/>
          <w:rPrChange w:id="281" w:author="Satyakam Dash" w:date="2019-05-02T09:50:00Z">
            <w:rPr>
              <w:rFonts w:eastAsia="Times New Roman" w:cs="Times New Roman"/>
              <w:color w:val="222222"/>
              <w:sz w:val="24"/>
              <w:szCs w:val="24"/>
            </w:rPr>
          </w:rPrChange>
        </w:rPr>
        <w:pPrChange w:id="282" w:author="Satyakam Dash" w:date="2019-05-02T09:50:00Z">
          <w:pPr>
            <w:ind w:firstLine="720"/>
            <w:jc w:val="both"/>
          </w:pPr>
        </w:pPrChange>
      </w:pPr>
      <w:r w:rsidRPr="00941C69">
        <w:rPr>
          <w:rFonts w:eastAsia="Times New Roman" w:cs="Times New Roman"/>
          <w:color w:val="4472C4" w:themeColor="accent5"/>
          <w:sz w:val="24"/>
          <w:szCs w:val="24"/>
          <w:rPrChange w:id="283" w:author="Satyakam Dash" w:date="2019-05-02T09:50:00Z">
            <w:rPr>
              <w:rFonts w:eastAsia="Times New Roman" w:cs="Times New Roman"/>
              <w:color w:val="222222"/>
              <w:sz w:val="24"/>
              <w:szCs w:val="24"/>
            </w:rPr>
          </w:rPrChange>
        </w:rPr>
        <w:t>We are currently working on implementing some of the suggestions presented in this paper.</w:t>
      </w:r>
      <w:r w:rsidR="006F1C31" w:rsidRPr="00941C69">
        <w:rPr>
          <w:rFonts w:eastAsia="Times New Roman" w:cs="Times New Roman"/>
          <w:color w:val="4472C4" w:themeColor="accent5"/>
          <w:sz w:val="24"/>
          <w:szCs w:val="24"/>
          <w:rPrChange w:id="284" w:author="Satyakam Dash" w:date="2019-05-02T09:50:00Z">
            <w:rPr>
              <w:rFonts w:eastAsia="Times New Roman" w:cs="Times New Roman"/>
              <w:color w:val="222222"/>
              <w:sz w:val="24"/>
              <w:szCs w:val="24"/>
            </w:rPr>
          </w:rPrChange>
        </w:rPr>
        <w:t xml:space="preserve"> Once we have created these strains, and collected metabolite data from them, we plan to revisit this analysis.</w:t>
      </w:r>
    </w:p>
    <w:p w14:paraId="32604AF3" w14:textId="451C7D78" w:rsidR="007F38D7" w:rsidRDefault="025DBB92" w:rsidP="025DBB92">
      <w:pPr>
        <w:jc w:val="both"/>
        <w:rPr>
          <w:rFonts w:eastAsia="Times New Roman" w:cs="Times New Roman"/>
          <w:color w:val="222222"/>
          <w:sz w:val="24"/>
          <w:szCs w:val="24"/>
        </w:rPr>
      </w:pPr>
      <w:r w:rsidRPr="025DBB92">
        <w:rPr>
          <w:rFonts w:eastAsia="Times New Roman" w:cs="Times New Roman"/>
          <w:color w:val="222222"/>
          <w:sz w:val="24"/>
          <w:szCs w:val="24"/>
        </w:rPr>
        <w:t xml:space="preserve">Is the metabolic engineering strategy too difficult for this organism?  </w:t>
      </w:r>
    </w:p>
    <w:p w14:paraId="7106318B" w14:textId="79C77166" w:rsidR="006F1C31" w:rsidRPr="00941C69" w:rsidRDefault="006F1C31">
      <w:pPr>
        <w:ind w:left="720"/>
        <w:jc w:val="both"/>
        <w:rPr>
          <w:rFonts w:eastAsia="Times New Roman" w:cs="Times New Roman"/>
          <w:color w:val="4472C4" w:themeColor="accent5"/>
          <w:sz w:val="24"/>
          <w:szCs w:val="24"/>
          <w:rPrChange w:id="285" w:author="Satyakam Dash" w:date="2019-05-02T09:50:00Z">
            <w:rPr>
              <w:rFonts w:eastAsia="Times New Roman" w:cs="Times New Roman"/>
              <w:color w:val="222222"/>
              <w:sz w:val="24"/>
              <w:szCs w:val="24"/>
            </w:rPr>
          </w:rPrChange>
        </w:rPr>
        <w:pPrChange w:id="286" w:author="Satyakam Dash" w:date="2019-05-02T09:50:00Z">
          <w:pPr>
            <w:jc w:val="both"/>
          </w:pPr>
        </w:pPrChange>
      </w:pPr>
      <w:del w:id="287" w:author="Satyakam Dash" w:date="2019-05-02T09:50:00Z">
        <w:r w:rsidRPr="00941C69" w:rsidDel="00941C69">
          <w:rPr>
            <w:rFonts w:eastAsia="Times New Roman" w:cs="Times New Roman"/>
            <w:color w:val="4472C4" w:themeColor="accent5"/>
            <w:sz w:val="24"/>
            <w:szCs w:val="24"/>
            <w:rPrChange w:id="288" w:author="Satyakam Dash" w:date="2019-05-02T09:50:00Z">
              <w:rPr>
                <w:rFonts w:eastAsia="Times New Roman" w:cs="Times New Roman"/>
                <w:color w:val="222222"/>
                <w:sz w:val="24"/>
                <w:szCs w:val="24"/>
              </w:rPr>
            </w:rPrChange>
          </w:rPr>
          <w:tab/>
        </w:r>
      </w:del>
      <w:r w:rsidRPr="00941C69">
        <w:rPr>
          <w:rFonts w:eastAsia="Times New Roman" w:cs="Times New Roman"/>
          <w:color w:val="4472C4" w:themeColor="accent5"/>
          <w:sz w:val="24"/>
          <w:szCs w:val="24"/>
          <w:rPrChange w:id="289" w:author="Satyakam Dash" w:date="2019-05-02T09:50:00Z">
            <w:rPr>
              <w:rFonts w:eastAsia="Times New Roman" w:cs="Times New Roman"/>
              <w:color w:val="222222"/>
              <w:sz w:val="24"/>
              <w:szCs w:val="24"/>
            </w:rPr>
          </w:rPrChange>
        </w:rPr>
        <w:t xml:space="preserve">We have generated several different engineered strains of C. thermocellum with a half-dozen or more genetic modifications, so the set of three modifications proposed in this work is certainly reasonable. </w:t>
      </w:r>
    </w:p>
    <w:p w14:paraId="22A4E89A" w14:textId="73563D61" w:rsidR="007F38D7" w:rsidRDefault="025DBB92" w:rsidP="025DBB92">
      <w:pPr>
        <w:jc w:val="both"/>
        <w:rPr>
          <w:rFonts w:eastAsia="Times New Roman" w:cs="Times New Roman"/>
          <w:color w:val="222222"/>
          <w:sz w:val="24"/>
          <w:szCs w:val="24"/>
        </w:rPr>
      </w:pPr>
      <w:r w:rsidRPr="025DBB92">
        <w:rPr>
          <w:rFonts w:eastAsia="Times New Roman" w:cs="Times New Roman"/>
          <w:color w:val="222222"/>
          <w:sz w:val="24"/>
          <w:szCs w:val="24"/>
        </w:rPr>
        <w:t xml:space="preserve">Should continuous ethanol stripping during fermentation be used over metabolic engineering?  </w:t>
      </w:r>
    </w:p>
    <w:p w14:paraId="4E7DAA33" w14:textId="591129E8" w:rsidR="006F1C31" w:rsidRPr="00941C69" w:rsidRDefault="006F1C31">
      <w:pPr>
        <w:ind w:left="720"/>
        <w:jc w:val="both"/>
        <w:rPr>
          <w:rFonts w:eastAsia="Times New Roman" w:cs="Times New Roman"/>
          <w:color w:val="4472C4" w:themeColor="accent5"/>
          <w:sz w:val="24"/>
          <w:szCs w:val="24"/>
          <w:rPrChange w:id="290" w:author="Satyakam Dash" w:date="2019-05-02T09:51:00Z">
            <w:rPr>
              <w:rFonts w:eastAsia="Times New Roman" w:cs="Times New Roman"/>
              <w:color w:val="222222"/>
              <w:sz w:val="24"/>
              <w:szCs w:val="24"/>
            </w:rPr>
          </w:rPrChange>
        </w:rPr>
        <w:pPrChange w:id="291" w:author="Satyakam Dash" w:date="2019-05-02T09:51:00Z">
          <w:pPr>
            <w:jc w:val="both"/>
          </w:pPr>
        </w:pPrChange>
      </w:pPr>
      <w:del w:id="292" w:author="Satyakam Dash" w:date="2019-05-02T09:51:00Z">
        <w:r w:rsidRPr="00941C69" w:rsidDel="00941C69">
          <w:rPr>
            <w:rFonts w:eastAsia="Times New Roman" w:cs="Times New Roman"/>
            <w:color w:val="4472C4" w:themeColor="accent5"/>
            <w:sz w:val="24"/>
            <w:szCs w:val="24"/>
            <w:rPrChange w:id="293" w:author="Satyakam Dash" w:date="2019-05-02T09:51:00Z">
              <w:rPr>
                <w:rFonts w:eastAsia="Times New Roman" w:cs="Times New Roman"/>
                <w:color w:val="222222"/>
                <w:sz w:val="24"/>
                <w:szCs w:val="24"/>
              </w:rPr>
            </w:rPrChange>
          </w:rPr>
          <w:tab/>
        </w:r>
      </w:del>
      <w:r w:rsidR="00121925" w:rsidRPr="00941C69">
        <w:rPr>
          <w:rFonts w:eastAsia="Times New Roman" w:cs="Times New Roman"/>
          <w:color w:val="4472C4" w:themeColor="accent5"/>
          <w:sz w:val="24"/>
          <w:szCs w:val="24"/>
          <w:rPrChange w:id="294" w:author="Satyakam Dash" w:date="2019-05-02T09:51:00Z">
            <w:rPr>
              <w:rFonts w:eastAsia="Times New Roman" w:cs="Times New Roman"/>
              <w:color w:val="222222"/>
              <w:sz w:val="24"/>
              <w:szCs w:val="24"/>
            </w:rPr>
          </w:rPrChange>
        </w:rPr>
        <w:t xml:space="preserve">Ethanol stripping does </w:t>
      </w:r>
      <w:del w:id="295" w:author="Satyakam Dash" w:date="2019-05-14T20:27:00Z">
        <w:r w:rsidR="00121925" w:rsidRPr="00941C69" w:rsidDel="00237131">
          <w:rPr>
            <w:rFonts w:eastAsia="Times New Roman" w:cs="Times New Roman"/>
            <w:color w:val="4472C4" w:themeColor="accent5"/>
            <w:sz w:val="24"/>
            <w:szCs w:val="24"/>
            <w:rPrChange w:id="296" w:author="Satyakam Dash" w:date="2019-05-02T09:51:00Z">
              <w:rPr>
                <w:rFonts w:eastAsia="Times New Roman" w:cs="Times New Roman"/>
                <w:color w:val="222222"/>
                <w:sz w:val="24"/>
                <w:szCs w:val="24"/>
              </w:rPr>
            </w:rPrChange>
          </w:rPr>
          <w:delText xml:space="preserve">not improve ethanol </w:delText>
        </w:r>
      </w:del>
      <w:del w:id="297" w:author="Satyakam Dash" w:date="2019-05-14T20:24:00Z">
        <w:r w:rsidR="00121925" w:rsidRPr="00941C69" w:rsidDel="00F436D5">
          <w:rPr>
            <w:rFonts w:eastAsia="Times New Roman" w:cs="Times New Roman"/>
            <w:color w:val="4472C4" w:themeColor="accent5"/>
            <w:sz w:val="24"/>
            <w:szCs w:val="24"/>
            <w:rPrChange w:id="298" w:author="Satyakam Dash" w:date="2019-05-02T09:51:00Z">
              <w:rPr>
                <w:rFonts w:eastAsia="Times New Roman" w:cs="Times New Roman"/>
                <w:color w:val="222222"/>
                <w:sz w:val="24"/>
                <w:szCs w:val="24"/>
              </w:rPr>
            </w:rPrChange>
          </w:rPr>
          <w:delText>titer,</w:delText>
        </w:r>
      </w:del>
      <w:del w:id="299" w:author="Satyakam Dash" w:date="2019-05-14T20:27:00Z">
        <w:r w:rsidR="00121925" w:rsidRPr="00941C69" w:rsidDel="00237131">
          <w:rPr>
            <w:rFonts w:eastAsia="Times New Roman" w:cs="Times New Roman"/>
            <w:color w:val="4472C4" w:themeColor="accent5"/>
            <w:sz w:val="24"/>
            <w:szCs w:val="24"/>
            <w:rPrChange w:id="300" w:author="Satyakam Dash" w:date="2019-05-02T09:51:00Z">
              <w:rPr>
                <w:rFonts w:eastAsia="Times New Roman" w:cs="Times New Roman"/>
                <w:color w:val="222222"/>
                <w:sz w:val="24"/>
                <w:szCs w:val="24"/>
              </w:rPr>
            </w:rPrChange>
          </w:rPr>
          <w:delText xml:space="preserve"> </w:delText>
        </w:r>
      </w:del>
      <w:del w:id="301" w:author="Satyakam Dash" w:date="2019-05-14T20:24:00Z">
        <w:r w:rsidR="00121925" w:rsidRPr="00941C69" w:rsidDel="00F436D5">
          <w:rPr>
            <w:rFonts w:eastAsia="Times New Roman" w:cs="Times New Roman"/>
            <w:color w:val="4472C4" w:themeColor="accent5"/>
            <w:sz w:val="24"/>
            <w:szCs w:val="24"/>
            <w:rPrChange w:id="302" w:author="Satyakam Dash" w:date="2019-05-02T09:51:00Z">
              <w:rPr>
                <w:rFonts w:eastAsia="Times New Roman" w:cs="Times New Roman"/>
                <w:color w:val="222222"/>
                <w:sz w:val="24"/>
                <w:szCs w:val="24"/>
              </w:rPr>
            </w:rPrChange>
          </w:rPr>
          <w:delText>indeed</w:delText>
        </w:r>
      </w:del>
      <w:del w:id="303" w:author="Satyakam Dash" w:date="2019-05-14T20:27:00Z">
        <w:r w:rsidR="00121925" w:rsidRPr="00941C69" w:rsidDel="00237131">
          <w:rPr>
            <w:rFonts w:eastAsia="Times New Roman" w:cs="Times New Roman"/>
            <w:color w:val="4472C4" w:themeColor="accent5"/>
            <w:sz w:val="24"/>
            <w:szCs w:val="24"/>
            <w:rPrChange w:id="304" w:author="Satyakam Dash" w:date="2019-05-02T09:51:00Z">
              <w:rPr>
                <w:rFonts w:eastAsia="Times New Roman" w:cs="Times New Roman"/>
                <w:color w:val="222222"/>
                <w:sz w:val="24"/>
                <w:szCs w:val="24"/>
              </w:rPr>
            </w:rPrChange>
          </w:rPr>
          <w:delText xml:space="preserve"> its purpose is to </w:delText>
        </w:r>
      </w:del>
      <w:r w:rsidR="00121925" w:rsidRPr="00941C69">
        <w:rPr>
          <w:rFonts w:eastAsia="Times New Roman" w:cs="Times New Roman"/>
          <w:color w:val="4472C4" w:themeColor="accent5"/>
          <w:sz w:val="24"/>
          <w:szCs w:val="24"/>
          <w:rPrChange w:id="305" w:author="Satyakam Dash" w:date="2019-05-02T09:51:00Z">
            <w:rPr>
              <w:rFonts w:eastAsia="Times New Roman" w:cs="Times New Roman"/>
              <w:color w:val="222222"/>
              <w:sz w:val="24"/>
              <w:szCs w:val="24"/>
            </w:rPr>
          </w:rPrChange>
        </w:rPr>
        <w:t>keep ethanol titer low</w:t>
      </w:r>
      <w:del w:id="306" w:author="Satyakam Dash" w:date="2019-05-14T20:27:00Z">
        <w:r w:rsidR="00121925" w:rsidRPr="00941C69" w:rsidDel="00237131">
          <w:rPr>
            <w:rFonts w:eastAsia="Times New Roman" w:cs="Times New Roman"/>
            <w:color w:val="4472C4" w:themeColor="accent5"/>
            <w:sz w:val="24"/>
            <w:szCs w:val="24"/>
            <w:rPrChange w:id="307" w:author="Satyakam Dash" w:date="2019-05-02T09:51:00Z">
              <w:rPr>
                <w:rFonts w:eastAsia="Times New Roman" w:cs="Times New Roman"/>
                <w:color w:val="222222"/>
                <w:sz w:val="24"/>
                <w:szCs w:val="24"/>
              </w:rPr>
            </w:rPrChange>
          </w:rPr>
          <w:delText xml:space="preserve">. </w:delText>
        </w:r>
      </w:del>
      <w:r w:rsidR="00121925" w:rsidRPr="00941C69">
        <w:rPr>
          <w:rFonts w:eastAsia="Times New Roman" w:cs="Times New Roman"/>
          <w:color w:val="4472C4" w:themeColor="accent5"/>
          <w:sz w:val="24"/>
          <w:szCs w:val="24"/>
          <w:rPrChange w:id="308" w:author="Satyakam Dash" w:date="2019-05-02T09:51:00Z">
            <w:rPr>
              <w:rFonts w:eastAsia="Times New Roman" w:cs="Times New Roman"/>
              <w:color w:val="222222"/>
              <w:sz w:val="24"/>
              <w:szCs w:val="24"/>
            </w:rPr>
          </w:rPrChange>
        </w:rPr>
        <w:t xml:space="preserve"> </w:t>
      </w:r>
      <w:del w:id="309" w:author="Satyakam Dash" w:date="2019-05-14T20:27:00Z">
        <w:r w:rsidR="00121925" w:rsidRPr="00941C69" w:rsidDel="00237131">
          <w:rPr>
            <w:rFonts w:eastAsia="Times New Roman" w:cs="Times New Roman"/>
            <w:color w:val="4472C4" w:themeColor="accent5"/>
            <w:sz w:val="24"/>
            <w:szCs w:val="24"/>
            <w:rPrChange w:id="310" w:author="Satyakam Dash" w:date="2019-05-02T09:51:00Z">
              <w:rPr>
                <w:rFonts w:eastAsia="Times New Roman" w:cs="Times New Roman"/>
                <w:color w:val="222222"/>
                <w:sz w:val="24"/>
                <w:szCs w:val="24"/>
              </w:rPr>
            </w:rPrChange>
          </w:rPr>
          <w:delText>Rather, ethanol stripping</w:delText>
        </w:r>
      </w:del>
      <w:ins w:id="311" w:author="Satyakam Dash" w:date="2019-05-14T20:27:00Z">
        <w:r w:rsidR="00237131">
          <w:rPr>
            <w:rFonts w:eastAsia="Times New Roman" w:cs="Times New Roman"/>
            <w:color w:val="4472C4" w:themeColor="accent5"/>
            <w:sz w:val="24"/>
            <w:szCs w:val="24"/>
          </w:rPr>
          <w:t>and</w:t>
        </w:r>
      </w:ins>
      <w:r w:rsidR="00121925" w:rsidRPr="00941C69">
        <w:rPr>
          <w:rFonts w:eastAsia="Times New Roman" w:cs="Times New Roman"/>
          <w:color w:val="4472C4" w:themeColor="accent5"/>
          <w:sz w:val="24"/>
          <w:szCs w:val="24"/>
          <w:rPrChange w:id="312" w:author="Satyakam Dash" w:date="2019-05-02T09:51:00Z">
            <w:rPr>
              <w:rFonts w:eastAsia="Times New Roman" w:cs="Times New Roman"/>
              <w:color w:val="222222"/>
              <w:sz w:val="24"/>
              <w:szCs w:val="24"/>
            </w:rPr>
          </w:rPrChange>
        </w:rPr>
        <w:t xml:space="preserve"> increases volumetric productivity.  While this approach has merit, and has indeed been investigated by the </w:t>
      </w:r>
      <w:commentRangeStart w:id="313"/>
      <w:commentRangeStart w:id="314"/>
      <w:r w:rsidR="00121925" w:rsidRPr="00941C69">
        <w:rPr>
          <w:rFonts w:eastAsia="Times New Roman" w:cs="Times New Roman"/>
          <w:color w:val="4472C4" w:themeColor="accent5"/>
          <w:sz w:val="24"/>
          <w:szCs w:val="24"/>
          <w:rPrChange w:id="315" w:author="Satyakam Dash" w:date="2019-05-02T09:51:00Z">
            <w:rPr>
              <w:rFonts w:eastAsia="Times New Roman" w:cs="Times New Roman"/>
              <w:color w:val="222222"/>
              <w:sz w:val="24"/>
              <w:szCs w:val="24"/>
            </w:rPr>
          </w:rPrChange>
        </w:rPr>
        <w:t xml:space="preserve">Lynd group for </w:t>
      </w:r>
      <w:r w:rsidR="00121925" w:rsidRPr="00941C69">
        <w:rPr>
          <w:rFonts w:eastAsia="Times New Roman" w:cs="Times New Roman"/>
          <w:i/>
          <w:color w:val="4472C4" w:themeColor="accent5"/>
          <w:sz w:val="24"/>
          <w:szCs w:val="24"/>
          <w:rPrChange w:id="316" w:author="Satyakam Dash" w:date="2019-05-02T09:51:00Z">
            <w:rPr>
              <w:rFonts w:eastAsia="Times New Roman" w:cs="Times New Roman"/>
              <w:i/>
              <w:color w:val="222222"/>
              <w:sz w:val="24"/>
              <w:szCs w:val="24"/>
            </w:rPr>
          </w:rPrChange>
        </w:rPr>
        <w:t>C. thermocellum</w:t>
      </w:r>
      <w:r w:rsidR="00121925" w:rsidRPr="00941C69">
        <w:rPr>
          <w:rFonts w:eastAsia="Times New Roman" w:cs="Times New Roman"/>
          <w:color w:val="4472C4" w:themeColor="accent5"/>
          <w:sz w:val="24"/>
          <w:szCs w:val="24"/>
          <w:rPrChange w:id="317" w:author="Satyakam Dash" w:date="2019-05-02T09:51:00Z">
            <w:rPr>
              <w:rFonts w:eastAsia="Times New Roman" w:cs="Times New Roman"/>
              <w:color w:val="222222"/>
              <w:sz w:val="24"/>
              <w:szCs w:val="24"/>
            </w:rPr>
          </w:rPrChange>
        </w:rPr>
        <w:t xml:space="preserve"> fermentations</w:t>
      </w:r>
      <w:commentRangeEnd w:id="313"/>
      <w:r w:rsidR="00237131">
        <w:rPr>
          <w:rStyle w:val="CommentReference"/>
        </w:rPr>
        <w:commentReference w:id="313"/>
      </w:r>
      <w:commentRangeEnd w:id="314"/>
      <w:r w:rsidR="00DD69E4">
        <w:rPr>
          <w:rStyle w:val="CommentReference"/>
        </w:rPr>
        <w:commentReference w:id="314"/>
      </w:r>
      <w:ins w:id="318" w:author="Satyakam Dash" w:date="2019-05-14T20:31:00Z">
        <w:r w:rsidR="00375CC5" w:rsidRPr="00375CC5">
          <w:t xml:space="preserve"> </w:t>
        </w:r>
      </w:ins>
      <w:r w:rsidR="00375CC5">
        <w:rPr>
          <w:rFonts w:eastAsia="Times New Roman" w:cs="Times New Roman"/>
          <w:color w:val="4472C4" w:themeColor="accent5"/>
          <w:sz w:val="24"/>
          <w:szCs w:val="24"/>
        </w:rPr>
        <w:fldChar w:fldCharType="begin"/>
      </w:r>
      <w:r w:rsidR="00375CC5">
        <w:rPr>
          <w:rFonts w:eastAsia="Times New Roman" w:cs="Times New Roman"/>
          <w:color w:val="4472C4" w:themeColor="accent5"/>
          <w:sz w:val="24"/>
          <w:szCs w:val="24"/>
        </w:rPr>
        <w:instrText xml:space="preserve"> ADDIN EN.CITE &lt;EndNote&gt;&lt;Cite&gt;&lt;Author&gt;Lynd&lt;/Author&gt;&lt;Year&gt;1991&lt;/Year&gt;&lt;RecNum&gt;617&lt;/RecNum&gt;&lt;DisplayText&gt;(Lynd et al., 1991)&lt;/DisplayText&gt;&lt;record&gt;&lt;rec-number&gt;617&lt;/rec-number&gt;&lt;foreign-keys&gt;&lt;key app="EN" db-id="rde2ee5zc0dwsbez5pg5s2ztd5fdfsdpvexd" timestamp="1557891075"&gt;617&lt;/key&gt;&lt;/foreign-keys&gt;&lt;ref-type name="Journal Article"&gt;17&lt;/ref-type&gt;&lt;contributors&gt;&lt;authors&gt;&lt;author&gt;Lynd, Lee R&lt;/author&gt;&lt;author&gt;Ahn, Hyung-Jun&lt;/author&gt;&lt;author&gt;Anderson, Greg&lt;/author&gt;&lt;author&gt;Hill, Paul&lt;/author&gt;&lt;author&gt;Kersey, D Sean&lt;/author&gt;&lt;author&gt;Klapatch, Taryn&lt;/author&gt;&lt;/authors&gt;&lt;/contributors&gt;&lt;titles&gt;&lt;title&gt;Thermophilic ethanol production investigation of ethanol yield and tolerance in continuous culture&lt;/title&gt;&lt;secondary-title&gt;Applied Biochemistry and biotechnology&lt;/secondary-title&gt;&lt;/titles&gt;&lt;periodical&gt;&lt;full-title&gt;Applied Biochemistry and biotechnology&lt;/full-title&gt;&lt;/periodical&gt;&lt;pages&gt;549&lt;/pages&gt;&lt;volume&gt;28&lt;/volume&gt;&lt;number&gt;1&lt;/number&gt;&lt;dates&gt;&lt;year&gt;1991&lt;/year&gt;&lt;/dates&gt;&lt;isbn&gt;0273-2289&lt;/isbn&gt;&lt;urls&gt;&lt;/urls&gt;&lt;/record&gt;&lt;/Cite&gt;&lt;/EndNote&gt;</w:instrText>
      </w:r>
      <w:r w:rsidR="00375CC5">
        <w:rPr>
          <w:rFonts w:eastAsia="Times New Roman" w:cs="Times New Roman"/>
          <w:color w:val="4472C4" w:themeColor="accent5"/>
          <w:sz w:val="24"/>
          <w:szCs w:val="24"/>
        </w:rPr>
        <w:fldChar w:fldCharType="separate"/>
      </w:r>
      <w:r w:rsidR="00375CC5">
        <w:rPr>
          <w:rFonts w:eastAsia="Times New Roman" w:cs="Times New Roman"/>
          <w:noProof/>
          <w:color w:val="4472C4" w:themeColor="accent5"/>
          <w:sz w:val="24"/>
          <w:szCs w:val="24"/>
        </w:rPr>
        <w:t>(</w:t>
      </w:r>
      <w:r w:rsidR="00375CC5">
        <w:rPr>
          <w:rFonts w:eastAsia="Times New Roman" w:cs="Times New Roman"/>
          <w:noProof/>
          <w:color w:val="4472C4" w:themeColor="accent5"/>
          <w:sz w:val="24"/>
          <w:szCs w:val="24"/>
        </w:rPr>
        <w:fldChar w:fldCharType="begin"/>
      </w:r>
      <w:r w:rsidR="00375CC5">
        <w:rPr>
          <w:rFonts w:eastAsia="Times New Roman" w:cs="Times New Roman"/>
          <w:noProof/>
          <w:color w:val="4472C4" w:themeColor="accent5"/>
          <w:sz w:val="24"/>
          <w:szCs w:val="24"/>
        </w:rPr>
        <w:instrText xml:space="preserve"> HYPERLINK \l "_ENREF_6" \o "Lynd, 1991 #617" </w:instrText>
      </w:r>
      <w:r w:rsidR="00375CC5">
        <w:rPr>
          <w:rFonts w:eastAsia="Times New Roman" w:cs="Times New Roman"/>
          <w:noProof/>
          <w:color w:val="4472C4" w:themeColor="accent5"/>
          <w:sz w:val="24"/>
          <w:szCs w:val="24"/>
        </w:rPr>
        <w:fldChar w:fldCharType="separate"/>
      </w:r>
      <w:r w:rsidR="00375CC5">
        <w:rPr>
          <w:rFonts w:eastAsia="Times New Roman" w:cs="Times New Roman"/>
          <w:noProof/>
          <w:color w:val="4472C4" w:themeColor="accent5"/>
          <w:sz w:val="24"/>
          <w:szCs w:val="24"/>
        </w:rPr>
        <w:t>Lynd et al., 1991</w:t>
      </w:r>
      <w:r w:rsidR="00375CC5">
        <w:rPr>
          <w:rFonts w:eastAsia="Times New Roman" w:cs="Times New Roman"/>
          <w:noProof/>
          <w:color w:val="4472C4" w:themeColor="accent5"/>
          <w:sz w:val="24"/>
          <w:szCs w:val="24"/>
        </w:rPr>
        <w:fldChar w:fldCharType="end"/>
      </w:r>
      <w:r w:rsidR="00375CC5">
        <w:rPr>
          <w:rFonts w:eastAsia="Times New Roman" w:cs="Times New Roman"/>
          <w:noProof/>
          <w:color w:val="4472C4" w:themeColor="accent5"/>
          <w:sz w:val="24"/>
          <w:szCs w:val="24"/>
        </w:rPr>
        <w:t>)</w:t>
      </w:r>
      <w:r w:rsidR="00375CC5">
        <w:rPr>
          <w:rFonts w:eastAsia="Times New Roman" w:cs="Times New Roman"/>
          <w:color w:val="4472C4" w:themeColor="accent5"/>
          <w:sz w:val="24"/>
          <w:szCs w:val="24"/>
        </w:rPr>
        <w:fldChar w:fldCharType="end"/>
      </w:r>
      <w:r w:rsidR="00121925" w:rsidRPr="00941C69">
        <w:rPr>
          <w:rFonts w:eastAsia="Times New Roman" w:cs="Times New Roman"/>
          <w:color w:val="4472C4" w:themeColor="accent5"/>
          <w:sz w:val="24"/>
          <w:szCs w:val="24"/>
          <w:rPrChange w:id="319" w:author="Satyakam Dash" w:date="2019-05-02T09:51:00Z">
            <w:rPr>
              <w:rFonts w:eastAsia="Times New Roman" w:cs="Times New Roman"/>
              <w:color w:val="222222"/>
              <w:sz w:val="24"/>
              <w:szCs w:val="24"/>
            </w:rPr>
          </w:rPrChange>
        </w:rPr>
        <w:t>, improving titer via metabolic engineering also has merit and would be less expensive to implement if successful.</w:t>
      </w:r>
    </w:p>
    <w:p w14:paraId="478E7AC5" w14:textId="77777777" w:rsidR="006F1C31" w:rsidRDefault="025DBB92" w:rsidP="025DBB92">
      <w:pPr>
        <w:jc w:val="both"/>
        <w:rPr>
          <w:rFonts w:eastAsia="Times New Roman" w:cs="Times New Roman"/>
          <w:color w:val="222222"/>
          <w:sz w:val="24"/>
          <w:szCs w:val="24"/>
        </w:rPr>
      </w:pPr>
      <w:r w:rsidRPr="025DBB92">
        <w:rPr>
          <w:rFonts w:eastAsia="Times New Roman" w:cs="Times New Roman"/>
          <w:color w:val="222222"/>
          <w:sz w:val="24"/>
          <w:szCs w:val="24"/>
        </w:rPr>
        <w:t>Or, does this analysis suggest C. thermocellum is not the best candidate for ethanol production?</w:t>
      </w:r>
    </w:p>
    <w:p w14:paraId="56959849" w14:textId="3903CE61" w:rsidR="007F38D7" w:rsidRPr="00941C69" w:rsidRDefault="006F1C31">
      <w:pPr>
        <w:ind w:left="720"/>
        <w:jc w:val="both"/>
        <w:rPr>
          <w:rFonts w:eastAsia="Times New Roman" w:cs="Times New Roman"/>
          <w:color w:val="4472C4" w:themeColor="accent5"/>
          <w:sz w:val="24"/>
          <w:szCs w:val="24"/>
          <w:rPrChange w:id="320" w:author="Satyakam Dash" w:date="2019-05-02T09:51:00Z">
            <w:rPr>
              <w:rFonts w:eastAsia="Times New Roman" w:cs="Times New Roman"/>
              <w:color w:val="222222"/>
              <w:sz w:val="24"/>
              <w:szCs w:val="24"/>
            </w:rPr>
          </w:rPrChange>
        </w:rPr>
        <w:pPrChange w:id="321" w:author="Satyakam Dash" w:date="2019-05-02T09:51:00Z">
          <w:pPr>
            <w:jc w:val="both"/>
          </w:pPr>
        </w:pPrChange>
      </w:pPr>
      <w:del w:id="322" w:author="Satyakam Dash" w:date="2019-05-02T09:51:00Z">
        <w:r w:rsidRPr="00941C69" w:rsidDel="00941C69">
          <w:rPr>
            <w:rFonts w:eastAsia="Times New Roman" w:cs="Times New Roman"/>
            <w:color w:val="4472C4" w:themeColor="accent5"/>
            <w:sz w:val="24"/>
            <w:szCs w:val="24"/>
            <w:rPrChange w:id="323" w:author="Satyakam Dash" w:date="2019-05-02T09:51:00Z">
              <w:rPr>
                <w:rFonts w:eastAsia="Times New Roman" w:cs="Times New Roman"/>
                <w:color w:val="222222"/>
                <w:sz w:val="24"/>
                <w:szCs w:val="24"/>
              </w:rPr>
            </w:rPrChange>
          </w:rPr>
          <w:tab/>
        </w:r>
      </w:del>
      <w:r w:rsidR="003C0FA8" w:rsidRPr="00941C69">
        <w:rPr>
          <w:rFonts w:eastAsia="Times New Roman" w:cs="Times New Roman"/>
          <w:color w:val="4472C4" w:themeColor="accent5"/>
          <w:sz w:val="24"/>
          <w:szCs w:val="24"/>
          <w:rPrChange w:id="324" w:author="Satyakam Dash" w:date="2019-05-02T09:51:00Z">
            <w:rPr>
              <w:rFonts w:eastAsia="Times New Roman" w:cs="Times New Roman"/>
              <w:color w:val="222222"/>
              <w:sz w:val="24"/>
              <w:szCs w:val="24"/>
            </w:rPr>
          </w:rPrChange>
        </w:rPr>
        <w:t xml:space="preserve">Wild type </w:t>
      </w:r>
      <w:r w:rsidR="003C0FA8" w:rsidRPr="00941C69">
        <w:rPr>
          <w:rFonts w:eastAsia="Times New Roman" w:cs="Times New Roman"/>
          <w:i/>
          <w:color w:val="4472C4" w:themeColor="accent5"/>
          <w:sz w:val="24"/>
          <w:szCs w:val="24"/>
          <w:rPrChange w:id="325" w:author="Satyakam Dash" w:date="2019-05-02T09:51:00Z">
            <w:rPr>
              <w:rFonts w:eastAsia="Times New Roman" w:cs="Times New Roman"/>
              <w:i/>
              <w:color w:val="222222"/>
              <w:sz w:val="24"/>
              <w:szCs w:val="24"/>
            </w:rPr>
          </w:rPrChange>
        </w:rPr>
        <w:t>C. thermocellum</w:t>
      </w:r>
      <w:r w:rsidR="003C0FA8" w:rsidRPr="00941C69">
        <w:rPr>
          <w:rFonts w:eastAsia="Times New Roman" w:cs="Times New Roman"/>
          <w:color w:val="4472C4" w:themeColor="accent5"/>
          <w:sz w:val="24"/>
          <w:szCs w:val="24"/>
          <w:rPrChange w:id="326" w:author="Satyakam Dash" w:date="2019-05-02T09:51:00Z">
            <w:rPr>
              <w:rFonts w:eastAsia="Times New Roman" w:cs="Times New Roman"/>
              <w:color w:val="222222"/>
              <w:sz w:val="24"/>
              <w:szCs w:val="24"/>
            </w:rPr>
          </w:rPrChange>
        </w:rPr>
        <w:t xml:space="preserve"> is not very good at producing ethanol, but we’re hoping to change this. For example, there is a fundamental tradeoff between energy conservation and </w:t>
      </w:r>
      <w:proofErr w:type="spellStart"/>
      <w:r w:rsidR="003C0FA8" w:rsidRPr="00941C69">
        <w:rPr>
          <w:rFonts w:eastAsia="Times New Roman" w:cs="Times New Roman"/>
          <w:color w:val="4472C4" w:themeColor="accent5"/>
          <w:sz w:val="24"/>
          <w:szCs w:val="24"/>
          <w:rPrChange w:id="327" w:author="Satyakam Dash" w:date="2019-05-02T09:51:00Z">
            <w:rPr>
              <w:rFonts w:eastAsia="Times New Roman" w:cs="Times New Roman"/>
              <w:color w:val="222222"/>
              <w:sz w:val="24"/>
              <w:szCs w:val="24"/>
            </w:rPr>
          </w:rPrChange>
        </w:rPr>
        <w:t>thermodyanamic</w:t>
      </w:r>
      <w:proofErr w:type="spellEnd"/>
      <w:r w:rsidR="003C0FA8" w:rsidRPr="00941C69">
        <w:rPr>
          <w:rFonts w:eastAsia="Times New Roman" w:cs="Times New Roman"/>
          <w:color w:val="4472C4" w:themeColor="accent5"/>
          <w:sz w:val="24"/>
          <w:szCs w:val="24"/>
          <w:rPrChange w:id="328" w:author="Satyakam Dash" w:date="2019-05-02T09:51:00Z">
            <w:rPr>
              <w:rFonts w:eastAsia="Times New Roman" w:cs="Times New Roman"/>
              <w:color w:val="222222"/>
              <w:sz w:val="24"/>
              <w:szCs w:val="24"/>
            </w:rPr>
          </w:rPrChange>
        </w:rPr>
        <w:t xml:space="preserve"> driving force. We may need to disrupt some of </w:t>
      </w:r>
      <w:r w:rsidR="003C0FA8" w:rsidRPr="00941C69">
        <w:rPr>
          <w:rFonts w:eastAsia="Times New Roman" w:cs="Times New Roman"/>
          <w:i/>
          <w:color w:val="4472C4" w:themeColor="accent5"/>
          <w:sz w:val="24"/>
          <w:szCs w:val="24"/>
          <w:rPrChange w:id="329" w:author="Satyakam Dash" w:date="2019-05-02T09:51:00Z">
            <w:rPr>
              <w:rFonts w:eastAsia="Times New Roman" w:cs="Times New Roman"/>
              <w:i/>
              <w:color w:val="222222"/>
              <w:sz w:val="24"/>
              <w:szCs w:val="24"/>
            </w:rPr>
          </w:rPrChange>
        </w:rPr>
        <w:t>C. thermocellum’s</w:t>
      </w:r>
      <w:r w:rsidR="003C0FA8" w:rsidRPr="00941C69">
        <w:rPr>
          <w:rFonts w:eastAsia="Times New Roman" w:cs="Times New Roman"/>
          <w:color w:val="4472C4" w:themeColor="accent5"/>
          <w:sz w:val="24"/>
          <w:szCs w:val="24"/>
          <w:rPrChange w:id="330" w:author="Satyakam Dash" w:date="2019-05-02T09:51:00Z">
            <w:rPr>
              <w:rFonts w:eastAsia="Times New Roman" w:cs="Times New Roman"/>
              <w:color w:val="222222"/>
              <w:sz w:val="24"/>
              <w:szCs w:val="24"/>
            </w:rPr>
          </w:rPrChange>
        </w:rPr>
        <w:t xml:space="preserve"> energy conservation strategies to improve ethanol titer. </w:t>
      </w:r>
      <w:r w:rsidR="025DBB92" w:rsidRPr="00941C69">
        <w:rPr>
          <w:rFonts w:eastAsia="Times New Roman" w:cs="Times New Roman"/>
          <w:color w:val="4472C4" w:themeColor="accent5"/>
          <w:sz w:val="24"/>
          <w:szCs w:val="24"/>
          <w:rPrChange w:id="331" w:author="Satyakam Dash" w:date="2019-05-02T09:51:00Z">
            <w:rPr>
              <w:rFonts w:eastAsia="Times New Roman" w:cs="Times New Roman"/>
              <w:color w:val="222222"/>
              <w:sz w:val="24"/>
              <w:szCs w:val="24"/>
            </w:rPr>
          </w:rPrChange>
        </w:rPr>
        <w:t xml:space="preserve">  </w:t>
      </w:r>
    </w:p>
    <w:p w14:paraId="77ADEC6F" w14:textId="00FB709E" w:rsidR="00DE6F04" w:rsidRDefault="025DBB92" w:rsidP="025DBB92">
      <w:pPr>
        <w:jc w:val="both"/>
        <w:rPr>
          <w:rFonts w:eastAsia="Times New Roman" w:cs="Times New Roman"/>
          <w:color w:val="222222"/>
          <w:sz w:val="24"/>
          <w:szCs w:val="24"/>
        </w:rPr>
      </w:pPr>
      <w:r w:rsidRPr="025DBB92">
        <w:rPr>
          <w:rFonts w:eastAsia="Times New Roman" w:cs="Times New Roman"/>
          <w:color w:val="222222"/>
          <w:sz w:val="24"/>
          <w:szCs w:val="24"/>
        </w:rPr>
        <w:t>Should candidate organisms for ethanol production have a set of core metabolic characteristics to be considered for further engineering?  If so, what are they?</w:t>
      </w:r>
      <w:ins w:id="332" w:author="Satyakam Dash" w:date="2019-05-14T20:32:00Z">
        <w:r w:rsidR="00375CC5">
          <w:rPr>
            <w:rFonts w:eastAsia="Times New Roman" w:cs="Times New Roman"/>
            <w:color w:val="222222"/>
            <w:sz w:val="24"/>
            <w:szCs w:val="24"/>
          </w:rPr>
          <w:t xml:space="preserve"> </w:t>
        </w:r>
      </w:ins>
      <w:r w:rsidRPr="025DBB92">
        <w:rPr>
          <w:rFonts w:eastAsia="Times New Roman" w:cs="Times New Roman"/>
          <w:color w:val="222222"/>
          <w:sz w:val="24"/>
          <w:szCs w:val="24"/>
        </w:rPr>
        <w:t xml:space="preserve">Can libraries of organisms (especially thermophiles) be scanned for these characteristics? </w:t>
      </w:r>
    </w:p>
    <w:p w14:paraId="4DB4474E" w14:textId="6136738A" w:rsidR="003C0FA8" w:rsidRPr="00941C69" w:rsidRDefault="003C0FA8">
      <w:pPr>
        <w:ind w:left="720"/>
        <w:jc w:val="both"/>
        <w:rPr>
          <w:rFonts w:eastAsia="Times New Roman" w:cs="Times New Roman"/>
          <w:color w:val="4472C4" w:themeColor="accent5"/>
          <w:sz w:val="24"/>
          <w:szCs w:val="24"/>
          <w:rPrChange w:id="333" w:author="Satyakam Dash" w:date="2019-05-02T09:51:00Z">
            <w:rPr>
              <w:rFonts w:eastAsia="Times New Roman" w:cs="Times New Roman"/>
              <w:color w:val="222222"/>
              <w:sz w:val="24"/>
              <w:szCs w:val="24"/>
            </w:rPr>
          </w:rPrChange>
        </w:rPr>
        <w:pPrChange w:id="334" w:author="Satyakam Dash" w:date="2019-05-02T09:51:00Z">
          <w:pPr>
            <w:jc w:val="both"/>
          </w:pPr>
        </w:pPrChange>
      </w:pPr>
      <w:del w:id="335" w:author="Satyakam Dash" w:date="2019-05-02T09:51:00Z">
        <w:r w:rsidRPr="00941C69" w:rsidDel="00941C69">
          <w:rPr>
            <w:rFonts w:eastAsia="Times New Roman" w:cs="Times New Roman"/>
            <w:color w:val="4472C4" w:themeColor="accent5"/>
            <w:sz w:val="24"/>
            <w:szCs w:val="24"/>
            <w:rPrChange w:id="336" w:author="Satyakam Dash" w:date="2019-05-02T09:51:00Z">
              <w:rPr>
                <w:rFonts w:eastAsia="Times New Roman" w:cs="Times New Roman"/>
                <w:color w:val="222222"/>
                <w:sz w:val="24"/>
                <w:szCs w:val="24"/>
              </w:rPr>
            </w:rPrChange>
          </w:rPr>
          <w:tab/>
        </w:r>
      </w:del>
      <w:r w:rsidRPr="00941C69">
        <w:rPr>
          <w:rFonts w:eastAsia="Times New Roman" w:cs="Times New Roman"/>
          <w:color w:val="4472C4" w:themeColor="accent5"/>
          <w:sz w:val="24"/>
          <w:szCs w:val="24"/>
          <w:rPrChange w:id="337" w:author="Satyakam Dash" w:date="2019-05-02T09:51:00Z">
            <w:rPr>
              <w:rFonts w:eastAsia="Times New Roman" w:cs="Times New Roman"/>
              <w:color w:val="222222"/>
              <w:sz w:val="24"/>
              <w:szCs w:val="24"/>
            </w:rPr>
          </w:rPrChange>
        </w:rPr>
        <w:t>Most organisms that produce ethanol at high titer use a pathway for converting pyruvate to ethanol that involves the pyruvate decarboxylase reaction. There are only one or two examples of organisms that can produce ethanol at high titer using the pyruvate ferredoxin oxidoreductase pathway. With so few examples, it’s hard to draw general conclusions</w:t>
      </w:r>
      <w:ins w:id="338" w:author="Satyakam Dash" w:date="2019-05-02T09:56:00Z">
        <w:r w:rsidR="00B919B9">
          <w:rPr>
            <w:rFonts w:eastAsia="Times New Roman" w:cs="Times New Roman"/>
            <w:color w:val="4472C4" w:themeColor="accent5"/>
            <w:sz w:val="24"/>
            <w:szCs w:val="24"/>
          </w:rPr>
          <w:t xml:space="preserve"> </w:t>
        </w:r>
      </w:ins>
      <w:r w:rsidR="003F1703">
        <w:rPr>
          <w:rFonts w:eastAsia="Times New Roman" w:cs="Times New Roman"/>
          <w:color w:val="4472C4" w:themeColor="accent5"/>
          <w:sz w:val="24"/>
          <w:szCs w:val="24"/>
        </w:rPr>
        <w:fldChar w:fldCharType="begin"/>
      </w:r>
      <w:r w:rsidR="003F1703">
        <w:rPr>
          <w:rFonts w:eastAsia="Times New Roman" w:cs="Times New Roman"/>
          <w:color w:val="4472C4" w:themeColor="accent5"/>
          <w:sz w:val="24"/>
          <w:szCs w:val="24"/>
        </w:rPr>
        <w:instrText xml:space="preserve"> ADDIN EN.CITE &lt;EndNote&gt;&lt;Cite&gt;&lt;Author&gt;Olson&lt;/Author&gt;&lt;Year&gt;2015&lt;/Year&gt;&lt;RecNum&gt;605&lt;/RecNum&gt;&lt;DisplayText&gt;(Olson et al., 2015)&lt;/DisplayText&gt;&lt;record&gt;&lt;rec-number&gt;605&lt;/rec-number&gt;&lt;foreign-keys&gt;&lt;key app="EN" db-id="rde2ee5zc0dwsbez5pg5s2ztd5fdfsdpvexd" timestamp="1556816157"&gt;605&lt;/key&gt;&lt;/foreign-keys&gt;&lt;ref-type name="Journal Article"&gt;17&lt;/ref-type&gt;&lt;contributors&gt;&lt;authors&gt;&lt;author&gt;Olson, D. G.&lt;/author&gt;&lt;author&gt;Sparling, R.&lt;/author&gt;&lt;author&gt;Lynd, L. R.&lt;/author&gt;&lt;/authors&gt;&lt;/contributors&gt;&lt;auth-address&gt;Thayer School of Engineering at Dartmouth College, Hanover, NH 03755, United States; BioEnergy Science Center, Oak Ridge, TN 37830, United States.&amp;#xD;Department of Microbiology, University of Manitoba, Winnipeg, MB, Canada R3T 5V6.&amp;#xD;Thayer School of Engineering at Dartmouth College, Hanover, NH 03755, United States; BioEnergy Science Center, Oak Ridge, TN 37830, United States. Electronic address: Lee.R.Lynd@Dartmouth.edu.&lt;/auth-address&gt;&lt;titles&gt;&lt;title&gt;Ethanol production by engineered thermophiles&lt;/title&gt;&lt;secondary-title&gt;Curr Opin Biotechnol&lt;/secondary-title&gt;&lt;/titles&gt;&lt;periodical&gt;&lt;full-title&gt;Curr Opin Biotechnol&lt;/full-title&gt;&lt;/periodical&gt;&lt;pages&gt;130-41&lt;/pages&gt;&lt;volume&gt;33&lt;/volume&gt;&lt;keywords&gt;&lt;keyword&gt;Adenosine Triphosphate/metabolism&lt;/keyword&gt;&lt;keyword&gt;Amino Acids/biosynthesis&lt;/keyword&gt;&lt;keyword&gt;Ethanol/*metabolism&lt;/keyword&gt;&lt;keyword&gt;Hot Temperature&lt;/keyword&gt;&lt;keyword&gt;Pyruvic Acid/metabolism&lt;/keyword&gt;&lt;/keywords&gt;&lt;dates&gt;&lt;year&gt;2015&lt;/year&gt;&lt;pub-dates&gt;&lt;date&gt;Jun&lt;/date&gt;&lt;/pub-dates&gt;&lt;/dates&gt;&lt;isbn&gt;1879-0429 (Electronic)&amp;#xD;0958-1669 (Linking)&lt;/isbn&gt;&lt;accession-num&gt;25745810&lt;/accession-num&gt;&lt;urls&gt;&lt;related-urls&gt;&lt;url&gt;https://www.ncbi.nlm.nih.gov/pubmed/25745810&lt;/url&gt;&lt;/related-urls&gt;&lt;/urls&gt;&lt;electronic-resource-num&gt;10.1016/j.copbio.2015.02.006&lt;/electronic-resource-num&gt;&lt;/record&gt;&lt;/Cite&gt;&lt;/EndNote&gt;</w:instrText>
      </w:r>
      <w:r w:rsidR="003F1703">
        <w:rPr>
          <w:rFonts w:eastAsia="Times New Roman" w:cs="Times New Roman"/>
          <w:color w:val="4472C4" w:themeColor="accent5"/>
          <w:sz w:val="24"/>
          <w:szCs w:val="24"/>
        </w:rPr>
        <w:fldChar w:fldCharType="separate"/>
      </w:r>
      <w:r w:rsidR="003F1703">
        <w:rPr>
          <w:rFonts w:eastAsia="Times New Roman" w:cs="Times New Roman"/>
          <w:noProof/>
          <w:color w:val="4472C4" w:themeColor="accent5"/>
          <w:sz w:val="24"/>
          <w:szCs w:val="24"/>
        </w:rPr>
        <w:t>(</w:t>
      </w:r>
      <w:r w:rsidR="00375CC5">
        <w:rPr>
          <w:rFonts w:eastAsia="Times New Roman" w:cs="Times New Roman"/>
          <w:noProof/>
          <w:color w:val="4472C4" w:themeColor="accent5"/>
          <w:sz w:val="24"/>
          <w:szCs w:val="24"/>
        </w:rPr>
        <w:fldChar w:fldCharType="begin"/>
      </w:r>
      <w:r w:rsidR="00375CC5">
        <w:rPr>
          <w:rFonts w:eastAsia="Times New Roman" w:cs="Times New Roman"/>
          <w:noProof/>
          <w:color w:val="4472C4" w:themeColor="accent5"/>
          <w:sz w:val="24"/>
          <w:szCs w:val="24"/>
        </w:rPr>
        <w:instrText xml:space="preserve"> HYPERLINK \l "_ENREF_10" \o "Olson, 2015 #605" </w:instrText>
      </w:r>
      <w:r w:rsidR="00375CC5">
        <w:rPr>
          <w:rFonts w:eastAsia="Times New Roman" w:cs="Times New Roman"/>
          <w:noProof/>
          <w:color w:val="4472C4" w:themeColor="accent5"/>
          <w:sz w:val="24"/>
          <w:szCs w:val="24"/>
        </w:rPr>
        <w:fldChar w:fldCharType="separate"/>
      </w:r>
      <w:r w:rsidR="00375CC5">
        <w:rPr>
          <w:rFonts w:eastAsia="Times New Roman" w:cs="Times New Roman"/>
          <w:noProof/>
          <w:color w:val="4472C4" w:themeColor="accent5"/>
          <w:sz w:val="24"/>
          <w:szCs w:val="24"/>
        </w:rPr>
        <w:t>Olson et al., 2015</w:t>
      </w:r>
      <w:r w:rsidR="00375CC5">
        <w:rPr>
          <w:rFonts w:eastAsia="Times New Roman" w:cs="Times New Roman"/>
          <w:noProof/>
          <w:color w:val="4472C4" w:themeColor="accent5"/>
          <w:sz w:val="24"/>
          <w:szCs w:val="24"/>
        </w:rPr>
        <w:fldChar w:fldCharType="end"/>
      </w:r>
      <w:r w:rsidR="003F1703">
        <w:rPr>
          <w:rFonts w:eastAsia="Times New Roman" w:cs="Times New Roman"/>
          <w:noProof/>
          <w:color w:val="4472C4" w:themeColor="accent5"/>
          <w:sz w:val="24"/>
          <w:szCs w:val="24"/>
        </w:rPr>
        <w:t>)</w:t>
      </w:r>
      <w:r w:rsidR="003F1703">
        <w:rPr>
          <w:rFonts w:eastAsia="Times New Roman" w:cs="Times New Roman"/>
          <w:color w:val="4472C4" w:themeColor="accent5"/>
          <w:sz w:val="24"/>
          <w:szCs w:val="24"/>
        </w:rPr>
        <w:fldChar w:fldCharType="end"/>
      </w:r>
      <w:r w:rsidRPr="00941C69">
        <w:rPr>
          <w:rFonts w:eastAsia="Times New Roman" w:cs="Times New Roman"/>
          <w:color w:val="4472C4" w:themeColor="accent5"/>
          <w:sz w:val="24"/>
          <w:szCs w:val="24"/>
          <w:rPrChange w:id="339" w:author="Satyakam Dash" w:date="2019-05-02T09:51:00Z">
            <w:rPr>
              <w:rFonts w:eastAsia="Times New Roman" w:cs="Times New Roman"/>
              <w:color w:val="222222"/>
              <w:sz w:val="24"/>
              <w:szCs w:val="24"/>
            </w:rPr>
          </w:rPrChange>
        </w:rPr>
        <w:t xml:space="preserve">.  </w:t>
      </w:r>
    </w:p>
    <w:p w14:paraId="1C7BD21C" w14:textId="56668941" w:rsidR="00DE6F04" w:rsidRPr="00ED21D1" w:rsidRDefault="007A3B91" w:rsidP="025DBB92">
      <w:r>
        <w:br w:type="page"/>
      </w:r>
    </w:p>
    <w:p w14:paraId="7C431524" w14:textId="5CC0A66F" w:rsidR="00DE6F04" w:rsidRPr="00ED21D1" w:rsidRDefault="025DBB92" w:rsidP="025DBB92">
      <w:pPr>
        <w:jc w:val="both"/>
      </w:pPr>
      <w:r w:rsidRPr="025DBB92">
        <w:rPr>
          <w:rFonts w:eastAsia="Times New Roman" w:cs="Times New Roman"/>
          <w:color w:val="222222"/>
          <w:sz w:val="24"/>
          <w:szCs w:val="24"/>
        </w:rPr>
        <w:lastRenderedPageBreak/>
        <w:t xml:space="preserve"> </w:t>
      </w:r>
    </w:p>
    <w:p w14:paraId="395D7F8D" w14:textId="2AA8DA23" w:rsidR="00DE6F04" w:rsidRPr="00ED21D1" w:rsidRDefault="025DBB92" w:rsidP="025DBB92">
      <w:pPr>
        <w:jc w:val="both"/>
      </w:pPr>
      <w:r w:rsidRPr="025DBB92">
        <w:rPr>
          <w:rFonts w:eastAsia="Times New Roman" w:cs="Times New Roman"/>
          <w:color w:val="222222"/>
          <w:sz w:val="24"/>
          <w:szCs w:val="24"/>
        </w:rPr>
        <w:t>-</w:t>
      </w:r>
      <w:r w:rsidRPr="025DBB92">
        <w:rPr>
          <w:rFonts w:eastAsia="Times New Roman" w:cs="Times New Roman"/>
          <w:b/>
          <w:bCs/>
          <w:color w:val="222222"/>
          <w:sz w:val="24"/>
          <w:szCs w:val="24"/>
        </w:rPr>
        <w:t>Reviewer 3</w:t>
      </w:r>
    </w:p>
    <w:p w14:paraId="53D62633" w14:textId="7206DEF5" w:rsidR="00DE6F04" w:rsidRPr="00ED21D1" w:rsidRDefault="025DBB92" w:rsidP="025DBB92">
      <w:pPr>
        <w:jc w:val="both"/>
      </w:pPr>
      <w:r w:rsidRPr="025DBB92">
        <w:rPr>
          <w:rFonts w:eastAsia="Times New Roman" w:cs="Times New Roman"/>
          <w:color w:val="222222"/>
          <w:sz w:val="24"/>
          <w:szCs w:val="24"/>
        </w:rPr>
        <w:t xml:space="preserve"> </w:t>
      </w:r>
    </w:p>
    <w:p w14:paraId="2F89FBD1" w14:textId="0D71E575" w:rsidR="00DE6F04" w:rsidRPr="00ED21D1" w:rsidRDefault="025DBB92" w:rsidP="025DBB92">
      <w:pPr>
        <w:jc w:val="both"/>
      </w:pPr>
      <w:r w:rsidRPr="025DBB92">
        <w:rPr>
          <w:rFonts w:eastAsia="Times New Roman" w:cs="Times New Roman"/>
          <w:b/>
          <w:bCs/>
          <w:color w:val="222222"/>
          <w:sz w:val="24"/>
          <w:szCs w:val="24"/>
        </w:rPr>
        <w:t>(Please note that this review was sent directly to me and is not in the system)</w:t>
      </w:r>
    </w:p>
    <w:p w14:paraId="6E322017" w14:textId="3D1F9B39" w:rsidR="00DE6F04" w:rsidRPr="00ED21D1" w:rsidRDefault="025DBB92" w:rsidP="025DBB92">
      <w:pPr>
        <w:jc w:val="both"/>
      </w:pPr>
      <w:r w:rsidRPr="025DBB92">
        <w:rPr>
          <w:rFonts w:eastAsia="Times New Roman" w:cs="Times New Roman"/>
          <w:color w:val="222222"/>
          <w:sz w:val="24"/>
          <w:szCs w:val="24"/>
        </w:rPr>
        <w:t xml:space="preserve"> </w:t>
      </w:r>
    </w:p>
    <w:p w14:paraId="087E1D44" w14:textId="513C2E71" w:rsidR="00DE6F04" w:rsidRPr="006D4201" w:rsidRDefault="025DBB92" w:rsidP="006D4201">
      <w:pPr>
        <w:jc w:val="both"/>
      </w:pPr>
      <w:r w:rsidRPr="025DBB92">
        <w:rPr>
          <w:rFonts w:eastAsia="Times New Roman" w:cs="Times New Roman"/>
          <w:i/>
          <w:iCs/>
          <w:color w:val="222222"/>
          <w:sz w:val="24"/>
          <w:szCs w:val="24"/>
        </w:rPr>
        <w:t>Clostridium thermocellum</w:t>
      </w:r>
      <w:r w:rsidRPr="025DBB92">
        <w:rPr>
          <w:rFonts w:eastAsia="Times New Roman" w:cs="Times New Roman"/>
          <w:color w:val="222222"/>
          <w:sz w:val="24"/>
          <w:szCs w:val="24"/>
        </w:rPr>
        <w:t xml:space="preserve"> does show arguably the best cellulose degradation capabilities for bioethanol production from cellulosic material using consolidated bioprocessing approaches. While mutant strains have been successfully designed to produce ethanol to near theoretical yields per hexose, its capacity to produce high titers of ethanol is very limited. Based on metabolite concentration measurements and thermodynamic modelling, the present manuscript provides a plausible explanation for this observation, and suggests possible gene replacements that would alleviate thermodynamic pathway bottlenecks at high ethanol titers. From an evolutionary point of view, this research permits one to appreciate how this organism has evolve to maximize energy conservation per mole substrate rather than maintain biological energy pools through fluxing high amounts of substrates to end-products like most better-known fermenting organisms.</w:t>
      </w:r>
    </w:p>
    <w:p w14:paraId="54FBCE12" w14:textId="0487C303" w:rsidR="00DE6F04" w:rsidRPr="00ED21D1" w:rsidRDefault="025DBB92" w:rsidP="025DBB92">
      <w:pPr>
        <w:jc w:val="both"/>
      </w:pPr>
      <w:r w:rsidRPr="025DBB92">
        <w:rPr>
          <w:rFonts w:eastAsia="Times New Roman" w:cs="Times New Roman"/>
          <w:color w:val="222222"/>
          <w:sz w:val="24"/>
          <w:szCs w:val="24"/>
        </w:rPr>
        <w:t>This is a very interesting set of findings with significant biotechnological applications for enhancing biofuel production from consolidated bioprocessing. There are, however, several improvements with respect to the clarity of the data presentation that can be suggested along with a few questions about the way some of the data are presented.</w:t>
      </w:r>
    </w:p>
    <w:p w14:paraId="25598C4C" w14:textId="79D046C8" w:rsidR="00DE6F04" w:rsidRPr="00ED21D1" w:rsidRDefault="025DBB92" w:rsidP="025DBB92">
      <w:pPr>
        <w:jc w:val="both"/>
      </w:pPr>
      <w:r w:rsidRPr="025DBB92">
        <w:rPr>
          <w:rFonts w:eastAsia="Times New Roman" w:cs="Times New Roman"/>
          <w:color w:val="222222"/>
          <w:sz w:val="24"/>
          <w:szCs w:val="24"/>
        </w:rPr>
        <w:t>Major comments</w:t>
      </w:r>
    </w:p>
    <w:p w14:paraId="5F4DBF82" w14:textId="0F50E062" w:rsidR="00DE6F04" w:rsidRPr="00ED21D1" w:rsidRDefault="7A6EC047" w:rsidP="025DBB92">
      <w:pPr>
        <w:jc w:val="both"/>
        <w:rPr>
          <w:rFonts w:eastAsia="Times New Roman" w:cs="Times New Roman"/>
          <w:color w:val="222222"/>
          <w:sz w:val="24"/>
          <w:szCs w:val="24"/>
        </w:rPr>
      </w:pPr>
      <w:r w:rsidRPr="7A6EC047">
        <w:rPr>
          <w:rFonts w:eastAsia="Times New Roman" w:cs="Times New Roman"/>
          <w:color w:val="222222"/>
          <w:sz w:val="24"/>
          <w:szCs w:val="24"/>
        </w:rPr>
        <w:t>1. Figure 2 legend. The positive slope of PFK, FBA, GAPDH, ALDH, and ADH reactions are not really visible within any part of this figure. A table of individual delta G values in the supplementals that you could refer the reader to would be helpful in order to appreciate these important findings.</w:t>
      </w:r>
    </w:p>
    <w:p w14:paraId="327A765F" w14:textId="7702A435" w:rsidR="7A6EC047" w:rsidRDefault="7A6EC047" w:rsidP="7A6EC047">
      <w:pPr>
        <w:ind w:left="720"/>
        <w:jc w:val="both"/>
      </w:pPr>
      <w:r w:rsidRPr="7A6EC047">
        <w:rPr>
          <w:rFonts w:cs="Times New Roman"/>
          <w:color w:val="2E74B5" w:themeColor="accent1" w:themeShade="BF"/>
          <w:sz w:val="24"/>
          <w:szCs w:val="24"/>
        </w:rPr>
        <w:t>We have added a supplementary table XX listing the change in delta G values and the cumulative delta G values for the pathway shown in Figure 2.</w:t>
      </w:r>
    </w:p>
    <w:p w14:paraId="61D66A24" w14:textId="0072704B" w:rsidR="00DE6F04" w:rsidRPr="00ED21D1" w:rsidRDefault="025DBB92" w:rsidP="025DBB92">
      <w:pPr>
        <w:jc w:val="both"/>
      </w:pPr>
      <w:r w:rsidRPr="025DBB92">
        <w:rPr>
          <w:rFonts w:eastAsia="Times New Roman" w:cs="Times New Roman"/>
          <w:color w:val="222222"/>
          <w:sz w:val="24"/>
          <w:szCs w:val="24"/>
        </w:rPr>
        <w:t>Minor comments</w:t>
      </w:r>
    </w:p>
    <w:p w14:paraId="58D7DB30" w14:textId="27AAA065" w:rsidR="00DE6F04" w:rsidRDefault="3E22ED8A" w:rsidP="025DBB92">
      <w:pPr>
        <w:jc w:val="both"/>
        <w:rPr>
          <w:ins w:id="340" w:author="Satyakam Dash" w:date="2019-05-02T09:57:00Z"/>
          <w:rFonts w:eastAsia="Times New Roman" w:cs="Times New Roman"/>
          <w:color w:val="222222"/>
          <w:sz w:val="24"/>
          <w:szCs w:val="24"/>
        </w:rPr>
      </w:pPr>
      <w:r w:rsidRPr="3E22ED8A">
        <w:rPr>
          <w:rFonts w:eastAsia="Times New Roman" w:cs="Times New Roman"/>
          <w:color w:val="222222"/>
          <w:sz w:val="24"/>
          <w:szCs w:val="24"/>
        </w:rPr>
        <w:t xml:space="preserve">Line 62 – “…is </w:t>
      </w:r>
      <w:r w:rsidRPr="3E22ED8A">
        <w:rPr>
          <w:rFonts w:eastAsia="Times New Roman" w:cs="Times New Roman"/>
          <w:b/>
          <w:bCs/>
          <w:color w:val="222222"/>
          <w:sz w:val="24"/>
          <w:szCs w:val="24"/>
        </w:rPr>
        <w:t>more</w:t>
      </w:r>
      <w:r w:rsidRPr="3E22ED8A">
        <w:rPr>
          <w:rFonts w:eastAsia="Times New Roman" w:cs="Times New Roman"/>
          <w:color w:val="222222"/>
          <w:sz w:val="24"/>
          <w:szCs w:val="24"/>
        </w:rPr>
        <w:t xml:space="preserve"> thermodynamically favorable…”</w:t>
      </w:r>
    </w:p>
    <w:p w14:paraId="66F21D26" w14:textId="77777777" w:rsidR="006A7A6D" w:rsidRDefault="006A7A6D" w:rsidP="006A7A6D">
      <w:pPr>
        <w:ind w:left="720"/>
        <w:jc w:val="both"/>
        <w:rPr>
          <w:ins w:id="341" w:author="Satyakam Dash" w:date="2019-05-15T18:39:00Z"/>
        </w:rPr>
      </w:pPr>
      <w:ins w:id="342" w:author="Satyakam Dash" w:date="2019-05-15T18:39:00Z">
        <w:r w:rsidRPr="3E22ED8A">
          <w:rPr>
            <w:rFonts w:eastAsia="Times New Roman" w:cs="Times New Roman"/>
            <w:color w:val="2E74B5" w:themeColor="accent1" w:themeShade="BF"/>
            <w:sz w:val="24"/>
            <w:szCs w:val="24"/>
          </w:rPr>
          <w:t>We thank the reviewer for pointing these out. We have updated these corrections in the manuscript.</w:t>
        </w:r>
      </w:ins>
    </w:p>
    <w:p w14:paraId="4E02495C" w14:textId="77777777" w:rsidR="00B919B9" w:rsidRPr="00ED21D1" w:rsidRDefault="00B919B9" w:rsidP="025DBB92">
      <w:pPr>
        <w:jc w:val="both"/>
      </w:pPr>
    </w:p>
    <w:p w14:paraId="6B3D60B4" w14:textId="221F4CB3" w:rsidR="00DE6F04" w:rsidRPr="00ED21D1" w:rsidRDefault="025DBB92" w:rsidP="025DBB92">
      <w:pPr>
        <w:jc w:val="both"/>
      </w:pPr>
      <w:r w:rsidRPr="025DBB92">
        <w:rPr>
          <w:rFonts w:eastAsia="Times New Roman" w:cs="Times New Roman"/>
          <w:color w:val="222222"/>
          <w:sz w:val="24"/>
          <w:szCs w:val="24"/>
        </w:rPr>
        <w:t>Supplemental file 1 – indicating Units for amounts would be helpful to the readers?</w:t>
      </w:r>
    </w:p>
    <w:p w14:paraId="45A2181B" w14:textId="38A48D5B" w:rsidR="00DE6F04" w:rsidRPr="00ED21D1" w:rsidRDefault="002E362A" w:rsidP="025DBB92">
      <w:pPr>
        <w:ind w:left="720"/>
        <w:jc w:val="both"/>
      </w:pPr>
      <w:r>
        <w:rPr>
          <w:rFonts w:cs="Times New Roman"/>
          <w:color w:val="2E74B5" w:themeColor="accent1" w:themeShade="BF"/>
          <w:sz w:val="24"/>
          <w:szCs w:val="24"/>
        </w:rPr>
        <w:t xml:space="preserve">In Supplemental file 1, the </w:t>
      </w:r>
      <w:r w:rsidR="009A1D70">
        <w:rPr>
          <w:rFonts w:cs="Times New Roman"/>
          <w:color w:val="2E74B5" w:themeColor="accent1" w:themeShade="BF"/>
          <w:sz w:val="24"/>
          <w:szCs w:val="24"/>
        </w:rPr>
        <w:t xml:space="preserve">column “amount” refers to the concentration of the metabolite in the extraction solution in units of µM and the </w:t>
      </w:r>
      <w:commentRangeStart w:id="343"/>
      <w:commentRangeStart w:id="344"/>
      <w:commentRangeStart w:id="345"/>
      <w:r w:rsidR="009A1D70">
        <w:rPr>
          <w:rFonts w:cs="Times New Roman"/>
          <w:color w:val="2E74B5" w:themeColor="accent1" w:themeShade="BF"/>
          <w:sz w:val="24"/>
          <w:szCs w:val="24"/>
        </w:rPr>
        <w:t>column “</w:t>
      </w:r>
      <w:proofErr w:type="spellStart"/>
      <w:r w:rsidR="009A1D70">
        <w:rPr>
          <w:rFonts w:cs="Times New Roman"/>
          <w:color w:val="2E74B5" w:themeColor="accent1" w:themeShade="BF"/>
          <w:sz w:val="24"/>
          <w:szCs w:val="24"/>
        </w:rPr>
        <w:t>amount_int</w:t>
      </w:r>
      <w:proofErr w:type="spellEnd"/>
      <w:r w:rsidR="009A1D70">
        <w:rPr>
          <w:rFonts w:cs="Times New Roman"/>
          <w:color w:val="2E74B5" w:themeColor="accent1" w:themeShade="BF"/>
          <w:sz w:val="24"/>
          <w:szCs w:val="24"/>
        </w:rPr>
        <w:t>” refers to the concentration of the metabolite calculated to have been present in the cytoplasm, also in units of µM.</w:t>
      </w:r>
      <w:commentRangeEnd w:id="343"/>
      <w:r w:rsidR="009A1D70">
        <w:rPr>
          <w:rStyle w:val="CommentReference"/>
        </w:rPr>
        <w:commentReference w:id="343"/>
      </w:r>
      <w:commentRangeEnd w:id="344"/>
      <w:r w:rsidR="00B919B9">
        <w:rPr>
          <w:rStyle w:val="CommentReference"/>
        </w:rPr>
        <w:commentReference w:id="344"/>
      </w:r>
      <w:commentRangeEnd w:id="345"/>
      <w:r w:rsidR="00D9231C">
        <w:rPr>
          <w:rStyle w:val="CommentReference"/>
        </w:rPr>
        <w:commentReference w:id="345"/>
      </w:r>
    </w:p>
    <w:p w14:paraId="58B9AFF8" w14:textId="29CA2D82" w:rsidR="00DE6F04" w:rsidRDefault="3E22ED8A" w:rsidP="025DBB92">
      <w:pPr>
        <w:jc w:val="both"/>
        <w:rPr>
          <w:rFonts w:eastAsia="Times New Roman" w:cs="Times New Roman"/>
          <w:color w:val="222222"/>
          <w:sz w:val="24"/>
          <w:szCs w:val="24"/>
        </w:rPr>
      </w:pPr>
      <w:r w:rsidRPr="3E22ED8A">
        <w:rPr>
          <w:rFonts w:eastAsia="Times New Roman" w:cs="Times New Roman"/>
          <w:color w:val="222222"/>
          <w:sz w:val="24"/>
          <w:szCs w:val="24"/>
        </w:rPr>
        <w:lastRenderedPageBreak/>
        <w:t>Line 271 – Looks like an “is” might be missing between “MDF” and “constrained”</w:t>
      </w:r>
    </w:p>
    <w:p w14:paraId="41E918B5" w14:textId="77777777" w:rsidR="006A7A6D" w:rsidRDefault="006A7A6D" w:rsidP="006A7A6D">
      <w:pPr>
        <w:ind w:left="720"/>
        <w:jc w:val="both"/>
        <w:rPr>
          <w:ins w:id="346" w:author="Satyakam Dash" w:date="2019-05-15T18:40:00Z"/>
        </w:rPr>
      </w:pPr>
      <w:ins w:id="347" w:author="Satyakam Dash" w:date="2019-05-15T18:40:00Z">
        <w:r w:rsidRPr="3E22ED8A">
          <w:rPr>
            <w:rFonts w:eastAsia="Times New Roman" w:cs="Times New Roman"/>
            <w:color w:val="2E74B5" w:themeColor="accent1" w:themeShade="BF"/>
            <w:sz w:val="24"/>
            <w:szCs w:val="24"/>
          </w:rPr>
          <w:t>We thank the reviewer for pointing these out. We have updated these corrections in the manuscript.</w:t>
        </w:r>
      </w:ins>
    </w:p>
    <w:p w14:paraId="4C408BBF" w14:textId="47EF49A5" w:rsidR="009A1D70" w:rsidRPr="00ED21D1" w:rsidDel="006A7A6D" w:rsidRDefault="009A1D70" w:rsidP="025DBB92">
      <w:pPr>
        <w:jc w:val="both"/>
        <w:rPr>
          <w:del w:id="348" w:author="Satyakam Dash" w:date="2019-05-15T18:40:00Z"/>
        </w:rPr>
      </w:pPr>
      <w:del w:id="349" w:author="Satyakam Dash" w:date="2019-05-15T18:40:00Z">
        <w:r w:rsidDel="006A7A6D">
          <w:rPr>
            <w:rFonts w:eastAsia="Times New Roman" w:cs="Times New Roman"/>
            <w:color w:val="222222"/>
            <w:sz w:val="24"/>
            <w:szCs w:val="24"/>
          </w:rPr>
          <w:tab/>
        </w:r>
        <w:r w:rsidRPr="00B919B9" w:rsidDel="006A7A6D">
          <w:rPr>
            <w:rFonts w:eastAsia="Times New Roman" w:cs="Times New Roman"/>
            <w:color w:val="4472C4" w:themeColor="accent5"/>
            <w:sz w:val="24"/>
            <w:szCs w:val="24"/>
            <w:rPrChange w:id="350" w:author="Satyakam Dash" w:date="2019-05-02T09:57:00Z">
              <w:rPr>
                <w:rFonts w:eastAsia="Times New Roman" w:cs="Times New Roman"/>
                <w:color w:val="222222"/>
                <w:sz w:val="24"/>
                <w:szCs w:val="24"/>
              </w:rPr>
            </w:rPrChange>
          </w:rPr>
          <w:delText>This has been corrected</w:delText>
        </w:r>
      </w:del>
    </w:p>
    <w:p w14:paraId="651F8B30" w14:textId="11BE28D5" w:rsidR="00DE6F04" w:rsidRDefault="3E22ED8A" w:rsidP="025DBB92">
      <w:pPr>
        <w:jc w:val="both"/>
        <w:rPr>
          <w:rFonts w:eastAsia="Times New Roman" w:cs="Times New Roman"/>
          <w:color w:val="222222"/>
          <w:sz w:val="24"/>
          <w:szCs w:val="24"/>
        </w:rPr>
      </w:pPr>
      <w:r w:rsidRPr="3E22ED8A">
        <w:rPr>
          <w:rFonts w:eastAsia="Times New Roman" w:cs="Times New Roman"/>
          <w:color w:val="222222"/>
          <w:sz w:val="24"/>
          <w:szCs w:val="24"/>
        </w:rPr>
        <w:t>Line 405 – “NADPH liked ALDH” should be “linked”</w:t>
      </w:r>
    </w:p>
    <w:p w14:paraId="6EF92A9C" w14:textId="77777777" w:rsidR="006A7A6D" w:rsidRDefault="006A7A6D" w:rsidP="006A7A6D">
      <w:pPr>
        <w:ind w:left="720"/>
        <w:jc w:val="both"/>
        <w:rPr>
          <w:ins w:id="351" w:author="Satyakam Dash" w:date="2019-05-15T18:40:00Z"/>
        </w:rPr>
      </w:pPr>
      <w:ins w:id="352" w:author="Satyakam Dash" w:date="2019-05-15T18:40:00Z">
        <w:r w:rsidRPr="3E22ED8A">
          <w:rPr>
            <w:rFonts w:eastAsia="Times New Roman" w:cs="Times New Roman"/>
            <w:color w:val="2E74B5" w:themeColor="accent1" w:themeShade="BF"/>
            <w:sz w:val="24"/>
            <w:szCs w:val="24"/>
          </w:rPr>
          <w:t>We thank the reviewer for pointing these out. We have updated these corrections in the manuscript.</w:t>
        </w:r>
      </w:ins>
    </w:p>
    <w:p w14:paraId="47311D44" w14:textId="04A2A74F" w:rsidR="009A1D70" w:rsidRPr="00B919B9" w:rsidDel="006A7A6D" w:rsidRDefault="009A1D70" w:rsidP="025DBB92">
      <w:pPr>
        <w:jc w:val="both"/>
        <w:rPr>
          <w:del w:id="353" w:author="Satyakam Dash" w:date="2019-05-15T18:40:00Z"/>
          <w:color w:val="4472C4" w:themeColor="accent5"/>
          <w:rPrChange w:id="354" w:author="Satyakam Dash" w:date="2019-05-02T09:57:00Z">
            <w:rPr>
              <w:del w:id="355" w:author="Satyakam Dash" w:date="2019-05-15T18:40:00Z"/>
            </w:rPr>
          </w:rPrChange>
        </w:rPr>
      </w:pPr>
      <w:del w:id="356" w:author="Satyakam Dash" w:date="2019-05-15T18:40:00Z">
        <w:r w:rsidDel="006A7A6D">
          <w:rPr>
            <w:rFonts w:eastAsia="Times New Roman" w:cs="Times New Roman"/>
            <w:color w:val="222222"/>
            <w:sz w:val="24"/>
            <w:szCs w:val="24"/>
          </w:rPr>
          <w:tab/>
        </w:r>
        <w:r w:rsidRPr="00B919B9" w:rsidDel="006A7A6D">
          <w:rPr>
            <w:rFonts w:eastAsia="Times New Roman" w:cs="Times New Roman"/>
            <w:color w:val="4472C4" w:themeColor="accent5"/>
            <w:sz w:val="24"/>
            <w:szCs w:val="24"/>
            <w:rPrChange w:id="357" w:author="Satyakam Dash" w:date="2019-05-02T09:57:00Z">
              <w:rPr>
                <w:rFonts w:eastAsia="Times New Roman" w:cs="Times New Roman"/>
                <w:color w:val="222222"/>
                <w:sz w:val="24"/>
                <w:szCs w:val="24"/>
              </w:rPr>
            </w:rPrChange>
          </w:rPr>
          <w:delText>This has been corrected</w:delText>
        </w:r>
      </w:del>
    </w:p>
    <w:p w14:paraId="6EFDAC7A" w14:textId="41992E41" w:rsidR="00DE6F04" w:rsidRPr="00ED21D1" w:rsidRDefault="3E22ED8A" w:rsidP="025DBB92">
      <w:pPr>
        <w:jc w:val="both"/>
      </w:pPr>
      <w:r w:rsidRPr="3E22ED8A">
        <w:rPr>
          <w:rFonts w:eastAsia="Times New Roman" w:cs="Times New Roman"/>
          <w:color w:val="222222"/>
          <w:sz w:val="24"/>
          <w:szCs w:val="24"/>
        </w:rPr>
        <w:t>Please look at figures 1 and 4 carefully. Some of the arrows are going in the wrong direction. For example, you are indicating in the green arrows that the conversion of acetaldehyde to ethanol used NADP to generate NADPH and you have 1,3pg +ATP yielding 3pg+ATP. I may have missed some other errors</w:t>
      </w:r>
    </w:p>
    <w:p w14:paraId="340968B6" w14:textId="77777777" w:rsidR="00941C69" w:rsidRDefault="3E22ED8A" w:rsidP="004D618D">
      <w:pPr>
        <w:ind w:left="720"/>
        <w:jc w:val="both"/>
        <w:rPr>
          <w:rFonts w:eastAsia="Times New Roman" w:cs="Times New Roman"/>
          <w:color w:val="2E74B5" w:themeColor="accent1" w:themeShade="BF"/>
          <w:sz w:val="24"/>
          <w:szCs w:val="24"/>
        </w:rPr>
      </w:pPr>
      <w:r w:rsidRPr="3E22ED8A">
        <w:rPr>
          <w:rFonts w:eastAsia="Times New Roman" w:cs="Times New Roman"/>
          <w:color w:val="2E74B5" w:themeColor="accent1" w:themeShade="BF"/>
          <w:sz w:val="24"/>
          <w:szCs w:val="24"/>
        </w:rPr>
        <w:t>We thank the reviewer for pointing these out. We have updated these corrections in the manuscript.</w:t>
      </w:r>
    </w:p>
    <w:p w14:paraId="536109FA" w14:textId="77777777" w:rsidR="00941C69" w:rsidRDefault="00941C69" w:rsidP="004D618D">
      <w:pPr>
        <w:ind w:left="720"/>
        <w:jc w:val="both"/>
        <w:rPr>
          <w:rFonts w:eastAsia="Times New Roman" w:cs="Times New Roman"/>
          <w:color w:val="2E74B5" w:themeColor="accent1" w:themeShade="BF"/>
          <w:sz w:val="24"/>
          <w:szCs w:val="24"/>
        </w:rPr>
      </w:pPr>
    </w:p>
    <w:p w14:paraId="561119CA" w14:textId="77777777" w:rsidR="00375CC5" w:rsidRPr="00375CC5" w:rsidRDefault="00941C69" w:rsidP="00375CC5">
      <w:pPr>
        <w:pStyle w:val="EndNoteBibliography"/>
        <w:spacing w:after="0"/>
        <w:ind w:left="720" w:hanging="720"/>
        <w:rPr>
          <w:noProof/>
        </w:rPr>
      </w:pPr>
      <w:r>
        <w:fldChar w:fldCharType="begin"/>
      </w:r>
      <w:r>
        <w:instrText xml:space="preserve"> ADDIN EN.REFLIST </w:instrText>
      </w:r>
      <w:r>
        <w:fldChar w:fldCharType="separate"/>
      </w:r>
      <w:bookmarkStart w:id="358" w:name="_ENREF_1"/>
      <w:r w:rsidR="00375CC5" w:rsidRPr="00375CC5">
        <w:rPr>
          <w:noProof/>
        </w:rPr>
        <w:t>Blunt, W. A., Gapes, D. J., Sparling, R., Levin, D. B., Cicek, N., Quantitative assessment of H2 and CO2 supersaturation during thermophilic cellobiose fermentation with Clostridium thermocellum. 2015 ASABE Annual International Meeting. American Society of Agricultural and Biological Engineers, 2015, pp. 1.</w:t>
      </w:r>
      <w:bookmarkEnd w:id="358"/>
    </w:p>
    <w:p w14:paraId="68A8753C" w14:textId="77777777" w:rsidR="00375CC5" w:rsidRPr="00375CC5" w:rsidRDefault="00375CC5" w:rsidP="00375CC5">
      <w:pPr>
        <w:pStyle w:val="EndNoteBibliography"/>
        <w:spacing w:after="0"/>
        <w:ind w:left="720" w:hanging="720"/>
        <w:rPr>
          <w:noProof/>
        </w:rPr>
      </w:pPr>
      <w:bookmarkStart w:id="359" w:name="_ENREF_2"/>
      <w:r w:rsidRPr="00375CC5">
        <w:rPr>
          <w:noProof/>
        </w:rPr>
        <w:t>Brown, S. D., Guss, A. M., Karpinets, T. V., Parks, J. M., Smolin, N., Yang, S., Land, M. L., Klingeman, D. M., Bhandiwad, A., Rodriguez, M., Jr., Raman, B., Shao, X., Mielenz, J. R., Smith, J. C., Keller, M., Lynd, L. R., 2011. Mutant alcohol dehydrogenase leads to improved ethanol tolerance in Clostridium thermocellum. Proc Natl Acad Sci U S A. 108</w:t>
      </w:r>
      <w:r w:rsidRPr="00375CC5">
        <w:rPr>
          <w:b/>
          <w:noProof/>
        </w:rPr>
        <w:t>,</w:t>
      </w:r>
      <w:r w:rsidRPr="00375CC5">
        <w:rPr>
          <w:noProof/>
        </w:rPr>
        <w:t xml:space="preserve"> 13752-7.</w:t>
      </w:r>
      <w:bookmarkEnd w:id="359"/>
    </w:p>
    <w:p w14:paraId="6E5143DF" w14:textId="77777777" w:rsidR="00375CC5" w:rsidRPr="00375CC5" w:rsidRDefault="00375CC5" w:rsidP="00375CC5">
      <w:pPr>
        <w:pStyle w:val="EndNoteBibliography"/>
        <w:spacing w:after="0"/>
        <w:ind w:left="720" w:hanging="720"/>
        <w:rPr>
          <w:noProof/>
        </w:rPr>
      </w:pPr>
      <w:bookmarkStart w:id="360" w:name="_ENREF_3"/>
      <w:r w:rsidRPr="00375CC5">
        <w:rPr>
          <w:noProof/>
        </w:rPr>
        <w:t>Currie, D. H., Herring, C. D., Guss, A. M., Olson, D. G., Hogsett, D. A., Lynd, L. R., 2013. Functional heterologous expression of an engineered full length CipA from Clostridium thermocellum in Thermoanaerobacterium saccharolyticum. Biotechnol Biofuels. 6</w:t>
      </w:r>
      <w:r w:rsidRPr="00375CC5">
        <w:rPr>
          <w:b/>
          <w:noProof/>
        </w:rPr>
        <w:t>,</w:t>
      </w:r>
      <w:r w:rsidRPr="00375CC5">
        <w:rPr>
          <w:noProof/>
        </w:rPr>
        <w:t xml:space="preserve"> 32.</w:t>
      </w:r>
      <w:bookmarkEnd w:id="360"/>
    </w:p>
    <w:p w14:paraId="1BC38802" w14:textId="77777777" w:rsidR="00375CC5" w:rsidRPr="00375CC5" w:rsidRDefault="00375CC5" w:rsidP="00375CC5">
      <w:pPr>
        <w:pStyle w:val="EndNoteBibliography"/>
        <w:spacing w:after="0"/>
        <w:ind w:left="720" w:hanging="720"/>
        <w:rPr>
          <w:noProof/>
        </w:rPr>
      </w:pPr>
      <w:bookmarkStart w:id="361" w:name="_ENREF_4"/>
      <w:r w:rsidRPr="00375CC5">
        <w:rPr>
          <w:noProof/>
        </w:rPr>
        <w:t>Hon, S., Olson, D. G., Holwerda, E. K., Lanahan, A. A., Murphy, S. J. L., Maloney, M. I., Zheng, T., Papanek, B., Guss, A. M., Lynd, L. R., 2017. The ethanol pathway from Thermoanaerobacterium saccharolyticum improves ethanol production in Clostridium thermocellum. Metab Eng. 42</w:t>
      </w:r>
      <w:r w:rsidRPr="00375CC5">
        <w:rPr>
          <w:b/>
          <w:noProof/>
        </w:rPr>
        <w:t>,</w:t>
      </w:r>
      <w:r w:rsidRPr="00375CC5">
        <w:rPr>
          <w:noProof/>
        </w:rPr>
        <w:t xml:space="preserve"> 175-184.</w:t>
      </w:r>
      <w:bookmarkEnd w:id="361"/>
    </w:p>
    <w:p w14:paraId="16757735" w14:textId="77777777" w:rsidR="00375CC5" w:rsidRPr="00375CC5" w:rsidRDefault="00375CC5" w:rsidP="00375CC5">
      <w:pPr>
        <w:pStyle w:val="EndNoteBibliography"/>
        <w:spacing w:after="0"/>
        <w:ind w:left="720" w:hanging="720"/>
        <w:rPr>
          <w:noProof/>
        </w:rPr>
      </w:pPr>
      <w:bookmarkStart w:id="362" w:name="_ENREF_5"/>
      <w:r w:rsidRPr="00375CC5">
        <w:rPr>
          <w:noProof/>
        </w:rPr>
        <w:t>Lovitt, R. W., Shen, G. J., Zeikus, J. G., 1988. Ethanol production by thermophilic bacteria: biochemical basis for ethanol and hydrogen tolerance in Clostridium thermohydrosulfuricum. J Bacteriol. 170</w:t>
      </w:r>
      <w:r w:rsidRPr="00375CC5">
        <w:rPr>
          <w:b/>
          <w:noProof/>
        </w:rPr>
        <w:t>,</w:t>
      </w:r>
      <w:r w:rsidRPr="00375CC5">
        <w:rPr>
          <w:noProof/>
        </w:rPr>
        <w:t xml:space="preserve"> 2809-15.</w:t>
      </w:r>
      <w:bookmarkEnd w:id="362"/>
    </w:p>
    <w:p w14:paraId="1D1B1E0F" w14:textId="77777777" w:rsidR="00375CC5" w:rsidRPr="00375CC5" w:rsidRDefault="00375CC5" w:rsidP="00375CC5">
      <w:pPr>
        <w:pStyle w:val="EndNoteBibliography"/>
        <w:spacing w:after="0"/>
        <w:ind w:left="720" w:hanging="720"/>
        <w:rPr>
          <w:noProof/>
        </w:rPr>
      </w:pPr>
      <w:bookmarkStart w:id="363" w:name="_ENREF_6"/>
      <w:r w:rsidRPr="00375CC5">
        <w:rPr>
          <w:noProof/>
        </w:rPr>
        <w:t>Lynd, L. R., Ahn, H.-J., Anderson, G., Hill, P., Kersey, D. S., Klapatch, T., 1991. Thermophilic ethanol production investigation of ethanol yield and tolerance in continuous culture. Applied Biochemistry and biotechnology. 28</w:t>
      </w:r>
      <w:r w:rsidRPr="00375CC5">
        <w:rPr>
          <w:b/>
          <w:noProof/>
        </w:rPr>
        <w:t>,</w:t>
      </w:r>
      <w:r w:rsidRPr="00375CC5">
        <w:rPr>
          <w:noProof/>
        </w:rPr>
        <w:t xml:space="preserve"> 549.</w:t>
      </w:r>
      <w:bookmarkEnd w:id="363"/>
    </w:p>
    <w:p w14:paraId="31ED9CA0" w14:textId="77777777" w:rsidR="00375CC5" w:rsidRPr="00375CC5" w:rsidRDefault="00375CC5" w:rsidP="00375CC5">
      <w:pPr>
        <w:pStyle w:val="EndNoteBibliography"/>
        <w:spacing w:after="0"/>
        <w:ind w:left="720" w:hanging="720"/>
        <w:rPr>
          <w:noProof/>
        </w:rPr>
      </w:pPr>
      <w:bookmarkStart w:id="364" w:name="_ENREF_7"/>
      <w:r w:rsidRPr="00375CC5">
        <w:rPr>
          <w:noProof/>
        </w:rPr>
        <w:t>Noor, E., Bar-Even, A., Flamholz, A., Reznik, E., Liebermeister, W., Milo, R., 2014. Pathway thermodynamics highlights kinetic obstacles in central metabolism. PLoS Comput Biol. 10</w:t>
      </w:r>
      <w:r w:rsidRPr="00375CC5">
        <w:rPr>
          <w:b/>
          <w:noProof/>
        </w:rPr>
        <w:t>,</w:t>
      </w:r>
      <w:r w:rsidRPr="00375CC5">
        <w:rPr>
          <w:noProof/>
        </w:rPr>
        <w:t xml:space="preserve"> e1003483.</w:t>
      </w:r>
      <w:bookmarkEnd w:id="364"/>
    </w:p>
    <w:p w14:paraId="733571AD" w14:textId="77777777" w:rsidR="00375CC5" w:rsidRPr="00375CC5" w:rsidRDefault="00375CC5" w:rsidP="00375CC5">
      <w:pPr>
        <w:pStyle w:val="EndNoteBibliography"/>
        <w:spacing w:after="0"/>
        <w:ind w:left="720" w:hanging="720"/>
        <w:rPr>
          <w:noProof/>
        </w:rPr>
      </w:pPr>
      <w:bookmarkStart w:id="365" w:name="_ENREF_8"/>
      <w:r w:rsidRPr="00375CC5">
        <w:rPr>
          <w:noProof/>
        </w:rPr>
        <w:t>Noor, E., Haraldsdottir, H. S., Milo, R., Fleming, R. M., 2013. Consistent estimation of Gibbs energy using component contributions. PLoS Comput Biol. 9</w:t>
      </w:r>
      <w:r w:rsidRPr="00375CC5">
        <w:rPr>
          <w:b/>
          <w:noProof/>
        </w:rPr>
        <w:t>,</w:t>
      </w:r>
      <w:r w:rsidRPr="00375CC5">
        <w:rPr>
          <w:noProof/>
        </w:rPr>
        <w:t xml:space="preserve"> e1003098.</w:t>
      </w:r>
      <w:bookmarkEnd w:id="365"/>
    </w:p>
    <w:p w14:paraId="5545C768" w14:textId="77777777" w:rsidR="00375CC5" w:rsidRPr="00375CC5" w:rsidRDefault="00375CC5" w:rsidP="00375CC5">
      <w:pPr>
        <w:pStyle w:val="EndNoteBibliography"/>
        <w:spacing w:after="0"/>
        <w:ind w:left="720" w:hanging="720"/>
        <w:rPr>
          <w:noProof/>
        </w:rPr>
      </w:pPr>
      <w:bookmarkStart w:id="366" w:name="_ENREF_9"/>
      <w:r w:rsidRPr="00375CC5">
        <w:rPr>
          <w:noProof/>
        </w:rPr>
        <w:t>Olson, D. G., Horl, M., Fuhrer, T., Cui, J., Zhou, J., Maloney, M. I., Amador-Noguez, D., Tian, L., Sauer, U., Lynd, L. R., 2017. Glycolysis without pyruvate kinase in Clostridium thermocellum. Metab Eng. 39</w:t>
      </w:r>
      <w:r w:rsidRPr="00375CC5">
        <w:rPr>
          <w:b/>
          <w:noProof/>
        </w:rPr>
        <w:t>,</w:t>
      </w:r>
      <w:r w:rsidRPr="00375CC5">
        <w:rPr>
          <w:noProof/>
        </w:rPr>
        <w:t xml:space="preserve"> 169-180.</w:t>
      </w:r>
      <w:bookmarkEnd w:id="366"/>
    </w:p>
    <w:p w14:paraId="5FBDDD30" w14:textId="77777777" w:rsidR="00375CC5" w:rsidRPr="00375CC5" w:rsidRDefault="00375CC5" w:rsidP="00375CC5">
      <w:pPr>
        <w:pStyle w:val="EndNoteBibliography"/>
        <w:spacing w:after="0"/>
        <w:ind w:left="720" w:hanging="720"/>
        <w:rPr>
          <w:noProof/>
        </w:rPr>
      </w:pPr>
      <w:bookmarkStart w:id="367" w:name="_ENREF_10"/>
      <w:r w:rsidRPr="00375CC5">
        <w:rPr>
          <w:noProof/>
        </w:rPr>
        <w:lastRenderedPageBreak/>
        <w:t>Olson, D. G., Sparling, R., Lynd, L. R., 2015. Ethanol production by engineered thermophiles. Curr Opin Biotechnol. 33</w:t>
      </w:r>
      <w:r w:rsidRPr="00375CC5">
        <w:rPr>
          <w:b/>
          <w:noProof/>
        </w:rPr>
        <w:t>,</w:t>
      </w:r>
      <w:r w:rsidRPr="00375CC5">
        <w:rPr>
          <w:noProof/>
        </w:rPr>
        <w:t xml:space="preserve"> 130-41.</w:t>
      </w:r>
      <w:bookmarkEnd w:id="367"/>
    </w:p>
    <w:p w14:paraId="26A194F1" w14:textId="77777777" w:rsidR="00375CC5" w:rsidRPr="00375CC5" w:rsidRDefault="00375CC5" w:rsidP="00375CC5">
      <w:pPr>
        <w:pStyle w:val="EndNoteBibliography"/>
        <w:ind w:left="720" w:hanging="720"/>
        <w:rPr>
          <w:noProof/>
        </w:rPr>
      </w:pPr>
      <w:bookmarkStart w:id="368" w:name="_ENREF_11"/>
      <w:r w:rsidRPr="00375CC5">
        <w:rPr>
          <w:noProof/>
        </w:rPr>
        <w:t>Radzicka, A., Wolfenden, R., 1995. A proficient enzyme. Science. 267</w:t>
      </w:r>
      <w:r w:rsidRPr="00375CC5">
        <w:rPr>
          <w:b/>
          <w:noProof/>
        </w:rPr>
        <w:t>,</w:t>
      </w:r>
      <w:r w:rsidRPr="00375CC5">
        <w:rPr>
          <w:noProof/>
        </w:rPr>
        <w:t xml:space="preserve"> 90-3.</w:t>
      </w:r>
      <w:bookmarkEnd w:id="368"/>
    </w:p>
    <w:p w14:paraId="1454991C" w14:textId="11DB56E7" w:rsidR="00C43199" w:rsidRPr="004D618D" w:rsidRDefault="00941C69" w:rsidP="004D618D">
      <w:pPr>
        <w:ind w:left="720"/>
        <w:jc w:val="both"/>
      </w:pPr>
      <w:r>
        <w:fldChar w:fldCharType="end"/>
      </w:r>
    </w:p>
    <w:sectPr w:rsidR="00C43199" w:rsidRPr="004D618D" w:rsidSect="00E84519">
      <w:headerReference w:type="even" r:id="rId13"/>
      <w:headerReference w:type="default" r:id="rId14"/>
      <w:pgSz w:w="12240" w:h="15840"/>
      <w:pgMar w:top="99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9" w:author="Dan Olson" w:date="2019-04-24T20:24:00Z" w:initials="DO">
    <w:p w14:paraId="4206A1BB" w14:textId="73BD8E3F" w:rsidR="0035646F" w:rsidRDefault="0035646F">
      <w:pPr>
        <w:pStyle w:val="CommentText"/>
      </w:pPr>
      <w:r>
        <w:rPr>
          <w:rStyle w:val="CommentReference"/>
        </w:rPr>
        <w:annotationRef/>
      </w:r>
      <w:r w:rsidR="00315ADE">
        <w:t>I think it might make sense to redo the analysis, with NADH/NAD and NADPH/NADP ratios fixed to the values from the Tian et al. paper (to do this, we might need to interpolate the ratio values, since the timepoints won’t line up exactly)</w:t>
      </w:r>
    </w:p>
  </w:comment>
  <w:comment w:id="70" w:author="Satyakam Dash" w:date="2019-05-02T09:25:00Z" w:initials="SD">
    <w:p w14:paraId="2410CD35" w14:textId="7F851B94" w:rsidR="00BF7909" w:rsidRDefault="00BF7909">
      <w:pPr>
        <w:pStyle w:val="CommentText"/>
      </w:pPr>
      <w:r>
        <w:rPr>
          <w:rStyle w:val="CommentReference"/>
        </w:rPr>
        <w:annotationRef/>
      </w:r>
      <w:r>
        <w:t xml:space="preserve">I did the analysis and the error factors jumps to about </w:t>
      </w:r>
      <w:r w:rsidR="00B744EC">
        <w:t>7</w:t>
      </w:r>
      <w:r>
        <w:t xml:space="preserve">0% for the model to be feasible. At which point all </w:t>
      </w:r>
      <w:r w:rsidR="00BA5624">
        <w:t>constraints</w:t>
      </w:r>
      <w:r>
        <w:t xml:space="preserve"> are rendered inactive other than the NADH/NADPH ones</w:t>
      </w:r>
    </w:p>
  </w:comment>
  <w:comment w:id="71" w:author="Dan Olson" w:date="2019-05-16T09:35:00Z" w:initials="DO">
    <w:p w14:paraId="0524F2C7" w14:textId="71455A60" w:rsidR="00304A04" w:rsidRDefault="00304A04">
      <w:pPr>
        <w:pStyle w:val="CommentText"/>
      </w:pPr>
      <w:r>
        <w:rPr>
          <w:rStyle w:val="CommentReference"/>
        </w:rPr>
        <w:annotationRef/>
      </w:r>
      <w:r w:rsidR="007338EB">
        <w:t>We should make an alternative version of Fig. 2 that includes the NADH constraints and include it in the supplement.</w:t>
      </w:r>
      <w:r>
        <w:t xml:space="preserve"> </w:t>
      </w:r>
    </w:p>
  </w:comment>
  <w:comment w:id="76" w:author="Dan Olson" w:date="2019-05-16T10:30:00Z" w:initials="DO">
    <w:p w14:paraId="6F145FDF" w14:textId="0A3D34EC" w:rsidR="007A4A52" w:rsidRDefault="007A4A52">
      <w:pPr>
        <w:pStyle w:val="CommentText"/>
      </w:pPr>
      <w:r>
        <w:rPr>
          <w:rStyle w:val="CommentReference"/>
        </w:rPr>
        <w:annotationRef/>
      </w:r>
      <w:r>
        <w:t>Later in the document, you mention a value of 20%, which I think might be this parameter.</w:t>
      </w:r>
    </w:p>
  </w:comment>
  <w:comment w:id="81" w:author="Dan Olson" w:date="2019-05-16T10:15:00Z" w:initials="DO">
    <w:p w14:paraId="56C36B64" w14:textId="3CCC4DAC" w:rsidR="00DA27E2" w:rsidRDefault="00DA27E2">
      <w:pPr>
        <w:pStyle w:val="CommentText"/>
      </w:pPr>
      <w:r>
        <w:rPr>
          <w:rStyle w:val="CommentReference"/>
        </w:rPr>
        <w:annotationRef/>
      </w:r>
      <w:r>
        <w:t>You mentioned 70% in one place and 90% in another place. Not sure which is correct.</w:t>
      </w:r>
    </w:p>
  </w:comment>
  <w:comment w:id="74" w:author="Dan Olson" w:date="2019-05-16T10:17:00Z" w:initials="DO">
    <w:p w14:paraId="26C3FBEC" w14:textId="0E322E9D" w:rsidR="00DA27E2" w:rsidRDefault="00DA27E2">
      <w:pPr>
        <w:pStyle w:val="CommentText"/>
      </w:pPr>
      <w:r>
        <w:rPr>
          <w:rStyle w:val="CommentReference"/>
        </w:rPr>
        <w:annotationRef/>
      </w:r>
      <w:r>
        <w:t>Any time we add a new constraint, we will have to relax our uncertainty parameter. I don’t think we can say that two data sets are or are not compatible. They’re just more or less compatible.</w:t>
      </w:r>
    </w:p>
  </w:comment>
  <w:comment w:id="313" w:author="Satyakam Dash" w:date="2019-05-14T20:27:00Z" w:initials="SD">
    <w:p w14:paraId="7F189DE0" w14:textId="059CD4A5" w:rsidR="00237131" w:rsidRDefault="00237131">
      <w:pPr>
        <w:pStyle w:val="CommentText"/>
      </w:pPr>
      <w:r>
        <w:rPr>
          <w:rStyle w:val="CommentReference"/>
        </w:rPr>
        <w:annotationRef/>
      </w:r>
      <w:r>
        <w:t xml:space="preserve">Dan can you please suggest a citation for this. Could you please check if the one I have added makes </w:t>
      </w:r>
      <w:proofErr w:type="gramStart"/>
      <w:r>
        <w:t>sense</w:t>
      </w:r>
      <w:proofErr w:type="gramEnd"/>
    </w:p>
  </w:comment>
  <w:comment w:id="314" w:author="Dan Olson" w:date="2019-05-16T10:38:00Z" w:initials="DO">
    <w:p w14:paraId="538E5C97" w14:textId="3C1CC151" w:rsidR="00DD69E4" w:rsidRPr="00DD69E4" w:rsidRDefault="00DD69E4" w:rsidP="00D9231C">
      <w:pPr>
        <w:pStyle w:val="NormalWeb"/>
        <w:ind w:left="480" w:hanging="480"/>
      </w:pPr>
      <w:r>
        <w:rPr>
          <w:rStyle w:val="CommentReference"/>
        </w:rPr>
        <w:annotationRef/>
      </w:r>
      <w:r w:rsidR="00D9231C">
        <w:t>That one is perfect.</w:t>
      </w:r>
    </w:p>
    <w:p w14:paraId="59B1A399" w14:textId="3552D9AB" w:rsidR="00DD69E4" w:rsidRDefault="00DD69E4">
      <w:pPr>
        <w:pStyle w:val="CommentText"/>
      </w:pPr>
    </w:p>
  </w:comment>
  <w:comment w:id="343" w:author="Dan Olson" w:date="2019-04-24T22:34:00Z" w:initials="DO">
    <w:p w14:paraId="7DBB115C" w14:textId="77777777" w:rsidR="009A1D70" w:rsidRDefault="009A1D70">
      <w:pPr>
        <w:pStyle w:val="CommentText"/>
      </w:pPr>
      <w:r>
        <w:rPr>
          <w:rStyle w:val="CommentReference"/>
        </w:rPr>
        <w:annotationRef/>
      </w:r>
      <w:r>
        <w:t>Satya, did you already apply the additional correction from Daniel Amador Noguez’s data from Table 1?</w:t>
      </w:r>
    </w:p>
    <w:p w14:paraId="6E517ED2" w14:textId="77777777" w:rsidR="00121925" w:rsidRDefault="00121925">
      <w:pPr>
        <w:pStyle w:val="CommentText"/>
      </w:pPr>
    </w:p>
    <w:p w14:paraId="01D35F2F" w14:textId="58C4D5F6" w:rsidR="00121925" w:rsidRDefault="00121925">
      <w:pPr>
        <w:pStyle w:val="CommentText"/>
      </w:pPr>
      <w:r>
        <w:t>Units should be added to the Supplemental file</w:t>
      </w:r>
    </w:p>
  </w:comment>
  <w:comment w:id="344" w:author="Satyakam Dash" w:date="2019-05-02T09:56:00Z" w:initials="SD">
    <w:p w14:paraId="1BBDAA66" w14:textId="347BCB51" w:rsidR="00B919B9" w:rsidRDefault="00B919B9">
      <w:pPr>
        <w:pStyle w:val="CommentText"/>
      </w:pPr>
      <w:r>
        <w:rPr>
          <w:rStyle w:val="CommentReference"/>
        </w:rPr>
        <w:annotationRef/>
      </w:r>
      <w:r>
        <w:t>No I have not done that. I have added a separate table with the final concentration values used by the model</w:t>
      </w:r>
    </w:p>
  </w:comment>
  <w:comment w:id="345" w:author="Dan Olson" w:date="2019-05-16T10:44:00Z" w:initials="DO">
    <w:p w14:paraId="3631030A" w14:textId="33FECAA3" w:rsidR="00D9231C" w:rsidRDefault="00D9231C">
      <w:pPr>
        <w:pStyle w:val="CommentText"/>
      </w:pPr>
      <w:r>
        <w:rPr>
          <w:rStyle w:val="CommentReference"/>
        </w:rPr>
        <w:annotationRef/>
      </w:r>
      <w:r>
        <w:t xml:space="preserve">We need to fix this. The manuscript should have one table with the </w:t>
      </w:r>
      <w:proofErr w:type="gramStart"/>
      <w:r>
        <w:t>fully-corrected</w:t>
      </w:r>
      <w:proofErr w:type="gramEnd"/>
      <w:r>
        <w:t xml:space="preserve"> raw data we used for the thermodynamic analysis. Right now, “</w:t>
      </w:r>
      <w:proofErr w:type="spellStart"/>
      <w:r>
        <w:t>amount_int</w:t>
      </w:r>
      <w:proofErr w:type="spellEnd"/>
      <w:r>
        <w:t>” is an intermediate calculation that is pretty much worthless to anyone who would try to replicate our results.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06A1BB" w15:done="0"/>
  <w15:commentEx w15:paraId="2410CD35" w15:paraIdParent="4206A1BB" w15:done="0"/>
  <w15:commentEx w15:paraId="0524F2C7" w15:paraIdParent="4206A1BB" w15:done="0"/>
  <w15:commentEx w15:paraId="6F145FDF" w15:done="0"/>
  <w15:commentEx w15:paraId="56C36B64" w15:done="0"/>
  <w15:commentEx w15:paraId="26C3FBEC" w15:done="0"/>
  <w15:commentEx w15:paraId="7F189DE0" w15:done="0"/>
  <w15:commentEx w15:paraId="59B1A399" w15:paraIdParent="7F189DE0" w15:done="0"/>
  <w15:commentEx w15:paraId="01D35F2F" w15:done="0"/>
  <w15:commentEx w15:paraId="1BBDAA66" w15:paraIdParent="01D35F2F" w15:done="0"/>
  <w15:commentEx w15:paraId="3631030A" w15:paraIdParent="01D35F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06A1BB" w16cid:durableId="206B4477"/>
  <w16cid:commentId w16cid:paraId="2410CD35" w16cid:durableId="2087AA7E"/>
  <w16cid:commentId w16cid:paraId="0524F2C7" w16cid:durableId="2087AD7C"/>
  <w16cid:commentId w16cid:paraId="6F145FDF" w16cid:durableId="2087BA3E"/>
  <w16cid:commentId w16cid:paraId="56C36B64" w16cid:durableId="2087B6AB"/>
  <w16cid:commentId w16cid:paraId="26C3FBEC" w16cid:durableId="2087B74F"/>
  <w16cid:commentId w16cid:paraId="7F189DE0" w16cid:durableId="2087AA86"/>
  <w16cid:commentId w16cid:paraId="59B1A399" w16cid:durableId="2087BC2E"/>
  <w16cid:commentId w16cid:paraId="01D35F2F" w16cid:durableId="206B6312"/>
  <w16cid:commentId w16cid:paraId="1BBDAA66" w16cid:durableId="2087AA88"/>
  <w16cid:commentId w16cid:paraId="3631030A" w16cid:durableId="2087BD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A4250C" w14:textId="77777777" w:rsidR="009E271C" w:rsidRDefault="009E271C" w:rsidP="006D4201">
      <w:pPr>
        <w:spacing w:after="0" w:line="240" w:lineRule="auto"/>
      </w:pPr>
      <w:r>
        <w:separator/>
      </w:r>
    </w:p>
  </w:endnote>
  <w:endnote w:type="continuationSeparator" w:id="0">
    <w:p w14:paraId="4D9058F5" w14:textId="77777777" w:rsidR="009E271C" w:rsidRDefault="009E271C" w:rsidP="006D4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47F5C" w14:textId="77777777" w:rsidR="009E271C" w:rsidRDefault="009E271C" w:rsidP="006D4201">
      <w:pPr>
        <w:spacing w:after="0" w:line="240" w:lineRule="auto"/>
      </w:pPr>
      <w:r>
        <w:separator/>
      </w:r>
    </w:p>
  </w:footnote>
  <w:footnote w:type="continuationSeparator" w:id="0">
    <w:p w14:paraId="08D0FBAD" w14:textId="77777777" w:rsidR="009E271C" w:rsidRDefault="009E271C" w:rsidP="006D42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AB9BC" w14:textId="77777777" w:rsidR="006D4201" w:rsidRDefault="006D4201" w:rsidP="00D248A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78216C" w14:textId="77777777" w:rsidR="006D4201" w:rsidRDefault="006D4201" w:rsidP="006D420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4210F" w14:textId="77777777" w:rsidR="006D4201" w:rsidRDefault="006D4201" w:rsidP="00D248A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B5BD6">
      <w:rPr>
        <w:rStyle w:val="PageNumber"/>
        <w:noProof/>
      </w:rPr>
      <w:t>7</w:t>
    </w:r>
    <w:r>
      <w:rPr>
        <w:rStyle w:val="PageNumber"/>
      </w:rPr>
      <w:fldChar w:fldCharType="end"/>
    </w:r>
  </w:p>
  <w:p w14:paraId="341F2760" w14:textId="77777777" w:rsidR="006D4201" w:rsidRDefault="006D4201" w:rsidP="006D420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007E1"/>
    <w:multiLevelType w:val="hybridMultilevel"/>
    <w:tmpl w:val="6D78F13C"/>
    <w:lvl w:ilvl="0" w:tplc="B4023DE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7632FA"/>
    <w:multiLevelType w:val="hybridMultilevel"/>
    <w:tmpl w:val="19B6E026"/>
    <w:lvl w:ilvl="0" w:tplc="C2827E8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tyakam Dash">
    <w15:presenceInfo w15:providerId="Windows Live" w15:userId="d6aa6d5d2bd3a8c4"/>
  </w15:person>
  <w15:person w15:author="Dan Olson">
    <w15:presenceInfo w15:providerId="Windows Live" w15:userId="91c996b4b8addd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etabolic Engineering&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rde2ee5zc0dwsbez5pg5s2ztd5fdfsdpvexd&quot;&gt;Untitled Library&lt;record-ids&gt;&lt;item&gt;223&lt;/item&gt;&lt;item&gt;352&lt;/item&gt;&lt;item&gt;359&lt;/item&gt;&lt;item&gt;379&lt;/item&gt;&lt;item&gt;586&lt;/item&gt;&lt;item&gt;603&lt;/item&gt;&lt;item&gt;604&lt;/item&gt;&lt;item&gt;605&lt;/item&gt;&lt;item&gt;606&lt;/item&gt;&lt;item&gt;615&lt;/item&gt;&lt;item&gt;617&lt;/item&gt;&lt;/record-ids&gt;&lt;/item&gt;&lt;/Libraries&gt;"/>
  </w:docVars>
  <w:rsids>
    <w:rsidRoot w:val="00763431"/>
    <w:rsid w:val="000201D7"/>
    <w:rsid w:val="000459BE"/>
    <w:rsid w:val="00053B00"/>
    <w:rsid w:val="00055CB1"/>
    <w:rsid w:val="0006770F"/>
    <w:rsid w:val="0008261B"/>
    <w:rsid w:val="00095490"/>
    <w:rsid w:val="000A3421"/>
    <w:rsid w:val="000A4086"/>
    <w:rsid w:val="000D4A64"/>
    <w:rsid w:val="000D7670"/>
    <w:rsid w:val="000E4A41"/>
    <w:rsid w:val="000E61E6"/>
    <w:rsid w:val="000F2BF4"/>
    <w:rsid w:val="000F61C3"/>
    <w:rsid w:val="000F7389"/>
    <w:rsid w:val="00102B1E"/>
    <w:rsid w:val="00102D56"/>
    <w:rsid w:val="0010365B"/>
    <w:rsid w:val="00121925"/>
    <w:rsid w:val="001273CF"/>
    <w:rsid w:val="001476CC"/>
    <w:rsid w:val="00153FD8"/>
    <w:rsid w:val="0016316E"/>
    <w:rsid w:val="00170F41"/>
    <w:rsid w:val="00175D26"/>
    <w:rsid w:val="00177234"/>
    <w:rsid w:val="0018162C"/>
    <w:rsid w:val="00184CC1"/>
    <w:rsid w:val="00190A69"/>
    <w:rsid w:val="00193C06"/>
    <w:rsid w:val="00194417"/>
    <w:rsid w:val="001A76CA"/>
    <w:rsid w:val="001A7889"/>
    <w:rsid w:val="001B6674"/>
    <w:rsid w:val="001F3A92"/>
    <w:rsid w:val="001F3FCC"/>
    <w:rsid w:val="0021691E"/>
    <w:rsid w:val="002272CB"/>
    <w:rsid w:val="00237131"/>
    <w:rsid w:val="002434E0"/>
    <w:rsid w:val="00246466"/>
    <w:rsid w:val="00260E93"/>
    <w:rsid w:val="002647FD"/>
    <w:rsid w:val="00266C7A"/>
    <w:rsid w:val="00273334"/>
    <w:rsid w:val="00297984"/>
    <w:rsid w:val="002A0E41"/>
    <w:rsid w:val="002B0315"/>
    <w:rsid w:val="002B5BDC"/>
    <w:rsid w:val="002B72F9"/>
    <w:rsid w:val="002D33B3"/>
    <w:rsid w:val="002E362A"/>
    <w:rsid w:val="002E42C2"/>
    <w:rsid w:val="002E629F"/>
    <w:rsid w:val="002F5F7F"/>
    <w:rsid w:val="00304A04"/>
    <w:rsid w:val="00315866"/>
    <w:rsid w:val="00315ADE"/>
    <w:rsid w:val="00327BB3"/>
    <w:rsid w:val="00334228"/>
    <w:rsid w:val="00336156"/>
    <w:rsid w:val="003439AA"/>
    <w:rsid w:val="00352034"/>
    <w:rsid w:val="00354FBF"/>
    <w:rsid w:val="0035646F"/>
    <w:rsid w:val="00360036"/>
    <w:rsid w:val="003638DE"/>
    <w:rsid w:val="00363DFD"/>
    <w:rsid w:val="003746C6"/>
    <w:rsid w:val="00375CC5"/>
    <w:rsid w:val="0038092F"/>
    <w:rsid w:val="00382854"/>
    <w:rsid w:val="00383E34"/>
    <w:rsid w:val="0038699A"/>
    <w:rsid w:val="00386C3C"/>
    <w:rsid w:val="003934C7"/>
    <w:rsid w:val="003B17CA"/>
    <w:rsid w:val="003C0FA8"/>
    <w:rsid w:val="003C11BA"/>
    <w:rsid w:val="003C59B9"/>
    <w:rsid w:val="003C7A03"/>
    <w:rsid w:val="003D0560"/>
    <w:rsid w:val="003D4D72"/>
    <w:rsid w:val="003E508A"/>
    <w:rsid w:val="003E53BD"/>
    <w:rsid w:val="003F160C"/>
    <w:rsid w:val="003F1703"/>
    <w:rsid w:val="003F65F8"/>
    <w:rsid w:val="004003AA"/>
    <w:rsid w:val="00404AEC"/>
    <w:rsid w:val="00410D63"/>
    <w:rsid w:val="00415067"/>
    <w:rsid w:val="00421B04"/>
    <w:rsid w:val="00430AB4"/>
    <w:rsid w:val="00454AFC"/>
    <w:rsid w:val="00465CE7"/>
    <w:rsid w:val="00475F37"/>
    <w:rsid w:val="00484375"/>
    <w:rsid w:val="00490AB7"/>
    <w:rsid w:val="004913C8"/>
    <w:rsid w:val="004950EA"/>
    <w:rsid w:val="004A5D8A"/>
    <w:rsid w:val="004A6736"/>
    <w:rsid w:val="004A6965"/>
    <w:rsid w:val="004C0560"/>
    <w:rsid w:val="004C4899"/>
    <w:rsid w:val="004C5B39"/>
    <w:rsid w:val="004D618D"/>
    <w:rsid w:val="004E099F"/>
    <w:rsid w:val="004E3B18"/>
    <w:rsid w:val="004F49DD"/>
    <w:rsid w:val="005018E3"/>
    <w:rsid w:val="00502B39"/>
    <w:rsid w:val="00515481"/>
    <w:rsid w:val="00525DBC"/>
    <w:rsid w:val="005340C6"/>
    <w:rsid w:val="0054510C"/>
    <w:rsid w:val="005454C9"/>
    <w:rsid w:val="00550287"/>
    <w:rsid w:val="00556BD7"/>
    <w:rsid w:val="0057729F"/>
    <w:rsid w:val="0058280C"/>
    <w:rsid w:val="005935D8"/>
    <w:rsid w:val="00595359"/>
    <w:rsid w:val="00596361"/>
    <w:rsid w:val="005A1FD3"/>
    <w:rsid w:val="005A3A27"/>
    <w:rsid w:val="005A5A79"/>
    <w:rsid w:val="005C3521"/>
    <w:rsid w:val="005D31B3"/>
    <w:rsid w:val="005E4497"/>
    <w:rsid w:val="005F0F28"/>
    <w:rsid w:val="00606F37"/>
    <w:rsid w:val="006220A5"/>
    <w:rsid w:val="00630883"/>
    <w:rsid w:val="00640264"/>
    <w:rsid w:val="0065113D"/>
    <w:rsid w:val="00664CDF"/>
    <w:rsid w:val="00695DB5"/>
    <w:rsid w:val="00697E4B"/>
    <w:rsid w:val="006A7A6D"/>
    <w:rsid w:val="006B5BD6"/>
    <w:rsid w:val="006B7DE0"/>
    <w:rsid w:val="006C78C3"/>
    <w:rsid w:val="006D1EA5"/>
    <w:rsid w:val="006D4201"/>
    <w:rsid w:val="006E53EE"/>
    <w:rsid w:val="006F1C31"/>
    <w:rsid w:val="007010B6"/>
    <w:rsid w:val="00701133"/>
    <w:rsid w:val="00702CF9"/>
    <w:rsid w:val="00702D64"/>
    <w:rsid w:val="007338EB"/>
    <w:rsid w:val="0074596B"/>
    <w:rsid w:val="007551C6"/>
    <w:rsid w:val="007577E6"/>
    <w:rsid w:val="00761FDD"/>
    <w:rsid w:val="00763431"/>
    <w:rsid w:val="007803C3"/>
    <w:rsid w:val="00787225"/>
    <w:rsid w:val="00794812"/>
    <w:rsid w:val="007A3B91"/>
    <w:rsid w:val="007A4A52"/>
    <w:rsid w:val="007B5884"/>
    <w:rsid w:val="007C3D08"/>
    <w:rsid w:val="007D1812"/>
    <w:rsid w:val="007F38D7"/>
    <w:rsid w:val="007F675D"/>
    <w:rsid w:val="00800DB6"/>
    <w:rsid w:val="00817595"/>
    <w:rsid w:val="00820C7F"/>
    <w:rsid w:val="0082614D"/>
    <w:rsid w:val="00835A3A"/>
    <w:rsid w:val="00847233"/>
    <w:rsid w:val="008509B9"/>
    <w:rsid w:val="0085180E"/>
    <w:rsid w:val="0086370F"/>
    <w:rsid w:val="008670AC"/>
    <w:rsid w:val="00876F82"/>
    <w:rsid w:val="008A2D2F"/>
    <w:rsid w:val="008A507F"/>
    <w:rsid w:val="008A6FFE"/>
    <w:rsid w:val="008A7D35"/>
    <w:rsid w:val="008B1439"/>
    <w:rsid w:val="008B4524"/>
    <w:rsid w:val="008C3CD0"/>
    <w:rsid w:val="008D216C"/>
    <w:rsid w:val="008D78FC"/>
    <w:rsid w:val="008F1D4F"/>
    <w:rsid w:val="00903596"/>
    <w:rsid w:val="00911A38"/>
    <w:rsid w:val="00937D41"/>
    <w:rsid w:val="00941C69"/>
    <w:rsid w:val="00951D61"/>
    <w:rsid w:val="0096598D"/>
    <w:rsid w:val="00982788"/>
    <w:rsid w:val="00983FDA"/>
    <w:rsid w:val="00986DDC"/>
    <w:rsid w:val="00994E2F"/>
    <w:rsid w:val="009A1D70"/>
    <w:rsid w:val="009A2215"/>
    <w:rsid w:val="009A6C1E"/>
    <w:rsid w:val="009B03A5"/>
    <w:rsid w:val="009B048A"/>
    <w:rsid w:val="009B0E9B"/>
    <w:rsid w:val="009C739E"/>
    <w:rsid w:val="009C7C16"/>
    <w:rsid w:val="009D2D48"/>
    <w:rsid w:val="009E271C"/>
    <w:rsid w:val="00A03ECA"/>
    <w:rsid w:val="00A04052"/>
    <w:rsid w:val="00A06525"/>
    <w:rsid w:val="00A10432"/>
    <w:rsid w:val="00A1392A"/>
    <w:rsid w:val="00A2519F"/>
    <w:rsid w:val="00A32153"/>
    <w:rsid w:val="00A4036F"/>
    <w:rsid w:val="00A4163D"/>
    <w:rsid w:val="00A4525F"/>
    <w:rsid w:val="00A465AD"/>
    <w:rsid w:val="00A52EA5"/>
    <w:rsid w:val="00A5322B"/>
    <w:rsid w:val="00A532A8"/>
    <w:rsid w:val="00A65082"/>
    <w:rsid w:val="00A70136"/>
    <w:rsid w:val="00A74D28"/>
    <w:rsid w:val="00AA2BB5"/>
    <w:rsid w:val="00AA4414"/>
    <w:rsid w:val="00AB1585"/>
    <w:rsid w:val="00AB36A8"/>
    <w:rsid w:val="00AC125F"/>
    <w:rsid w:val="00AC6B98"/>
    <w:rsid w:val="00AD66ED"/>
    <w:rsid w:val="00AE44BD"/>
    <w:rsid w:val="00AE516D"/>
    <w:rsid w:val="00AF2D06"/>
    <w:rsid w:val="00B00B15"/>
    <w:rsid w:val="00B05843"/>
    <w:rsid w:val="00B173A2"/>
    <w:rsid w:val="00B254ED"/>
    <w:rsid w:val="00B25E0F"/>
    <w:rsid w:val="00B4245A"/>
    <w:rsid w:val="00B474F9"/>
    <w:rsid w:val="00B630DD"/>
    <w:rsid w:val="00B744D8"/>
    <w:rsid w:val="00B744EC"/>
    <w:rsid w:val="00B919B9"/>
    <w:rsid w:val="00B97C95"/>
    <w:rsid w:val="00BA192A"/>
    <w:rsid w:val="00BA5624"/>
    <w:rsid w:val="00BA5B81"/>
    <w:rsid w:val="00BA7362"/>
    <w:rsid w:val="00BB0057"/>
    <w:rsid w:val="00BB407D"/>
    <w:rsid w:val="00BC6282"/>
    <w:rsid w:val="00BD127B"/>
    <w:rsid w:val="00BD64B8"/>
    <w:rsid w:val="00BD6C60"/>
    <w:rsid w:val="00BE23DC"/>
    <w:rsid w:val="00BE4D4F"/>
    <w:rsid w:val="00BE60AF"/>
    <w:rsid w:val="00BF38F5"/>
    <w:rsid w:val="00BF7813"/>
    <w:rsid w:val="00BF7909"/>
    <w:rsid w:val="00C33738"/>
    <w:rsid w:val="00C33A6E"/>
    <w:rsid w:val="00C35E3B"/>
    <w:rsid w:val="00C43199"/>
    <w:rsid w:val="00C536E6"/>
    <w:rsid w:val="00C54E90"/>
    <w:rsid w:val="00C6603D"/>
    <w:rsid w:val="00C709E1"/>
    <w:rsid w:val="00C715CE"/>
    <w:rsid w:val="00C728B3"/>
    <w:rsid w:val="00C778F7"/>
    <w:rsid w:val="00C85EFD"/>
    <w:rsid w:val="00C93EEB"/>
    <w:rsid w:val="00CA1B96"/>
    <w:rsid w:val="00CB5EF3"/>
    <w:rsid w:val="00CC65C7"/>
    <w:rsid w:val="00CE07FC"/>
    <w:rsid w:val="00CF4D23"/>
    <w:rsid w:val="00D038B4"/>
    <w:rsid w:val="00D041D2"/>
    <w:rsid w:val="00D11135"/>
    <w:rsid w:val="00D32D2D"/>
    <w:rsid w:val="00D4453F"/>
    <w:rsid w:val="00D602C4"/>
    <w:rsid w:val="00D607A0"/>
    <w:rsid w:val="00D716EA"/>
    <w:rsid w:val="00D817F0"/>
    <w:rsid w:val="00D8291C"/>
    <w:rsid w:val="00D9231C"/>
    <w:rsid w:val="00DA27E2"/>
    <w:rsid w:val="00DB650F"/>
    <w:rsid w:val="00DD69E4"/>
    <w:rsid w:val="00DE6F04"/>
    <w:rsid w:val="00DF044C"/>
    <w:rsid w:val="00DF1DBD"/>
    <w:rsid w:val="00DF78A1"/>
    <w:rsid w:val="00E0042D"/>
    <w:rsid w:val="00E05A64"/>
    <w:rsid w:val="00E2163C"/>
    <w:rsid w:val="00E35065"/>
    <w:rsid w:val="00E72F1C"/>
    <w:rsid w:val="00E73682"/>
    <w:rsid w:val="00E76E32"/>
    <w:rsid w:val="00E84519"/>
    <w:rsid w:val="00EA25FD"/>
    <w:rsid w:val="00EA4D30"/>
    <w:rsid w:val="00EB5363"/>
    <w:rsid w:val="00ED21D1"/>
    <w:rsid w:val="00EE4F94"/>
    <w:rsid w:val="00F02557"/>
    <w:rsid w:val="00F15065"/>
    <w:rsid w:val="00F229D3"/>
    <w:rsid w:val="00F24653"/>
    <w:rsid w:val="00F436D5"/>
    <w:rsid w:val="00F446BD"/>
    <w:rsid w:val="00F473B4"/>
    <w:rsid w:val="00F55337"/>
    <w:rsid w:val="00F55C5D"/>
    <w:rsid w:val="00F66CCF"/>
    <w:rsid w:val="00F90510"/>
    <w:rsid w:val="00F909CF"/>
    <w:rsid w:val="00F96FEF"/>
    <w:rsid w:val="00FA6BAD"/>
    <w:rsid w:val="00FB6E59"/>
    <w:rsid w:val="00FD0D92"/>
    <w:rsid w:val="00FD7D71"/>
    <w:rsid w:val="00FE41FD"/>
    <w:rsid w:val="00FE6A71"/>
    <w:rsid w:val="025DBB92"/>
    <w:rsid w:val="3E22ED8A"/>
    <w:rsid w:val="7A6EC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5F5E2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E60AF"/>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234"/>
    <w:pPr>
      <w:ind w:left="720"/>
      <w:contextualSpacing/>
    </w:pPr>
  </w:style>
  <w:style w:type="paragraph" w:styleId="BalloonText">
    <w:name w:val="Balloon Text"/>
    <w:basedOn w:val="Normal"/>
    <w:link w:val="BalloonTextChar"/>
    <w:uiPriority w:val="99"/>
    <w:semiHidden/>
    <w:unhideWhenUsed/>
    <w:rsid w:val="00F246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653"/>
    <w:rPr>
      <w:rFonts w:ascii="Segoe UI" w:hAnsi="Segoe UI" w:cs="Segoe UI"/>
      <w:sz w:val="18"/>
      <w:szCs w:val="18"/>
    </w:rPr>
  </w:style>
  <w:style w:type="character" w:styleId="Hyperlink">
    <w:name w:val="Hyperlink"/>
    <w:basedOn w:val="DefaultParagraphFont"/>
    <w:uiPriority w:val="99"/>
    <w:unhideWhenUsed/>
    <w:rsid w:val="004C0560"/>
    <w:rPr>
      <w:color w:val="0563C1" w:themeColor="hyperlink"/>
      <w:u w:val="single"/>
    </w:rPr>
  </w:style>
  <w:style w:type="paragraph" w:customStyle="1" w:styleId="EndNoteBibliographyTitle">
    <w:name w:val="EndNote Bibliography Title"/>
    <w:basedOn w:val="Normal"/>
    <w:rsid w:val="00CC65C7"/>
    <w:pPr>
      <w:spacing w:after="0"/>
      <w:jc w:val="center"/>
    </w:pPr>
    <w:rPr>
      <w:rFonts w:cs="Times New Roman"/>
    </w:rPr>
  </w:style>
  <w:style w:type="paragraph" w:customStyle="1" w:styleId="EndNoteBibliography">
    <w:name w:val="EndNote Bibliography"/>
    <w:basedOn w:val="Normal"/>
    <w:rsid w:val="00CC65C7"/>
    <w:pPr>
      <w:spacing w:line="240" w:lineRule="auto"/>
      <w:jc w:val="both"/>
    </w:pPr>
    <w:rPr>
      <w:rFonts w:cs="Times New Roman"/>
    </w:rPr>
  </w:style>
  <w:style w:type="paragraph" w:styleId="Header">
    <w:name w:val="header"/>
    <w:basedOn w:val="Normal"/>
    <w:link w:val="HeaderChar"/>
    <w:uiPriority w:val="99"/>
    <w:unhideWhenUsed/>
    <w:rsid w:val="006D42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201"/>
    <w:rPr>
      <w:rFonts w:ascii="Times New Roman" w:hAnsi="Times New Roman"/>
    </w:rPr>
  </w:style>
  <w:style w:type="paragraph" w:styleId="Footer">
    <w:name w:val="footer"/>
    <w:basedOn w:val="Normal"/>
    <w:link w:val="FooterChar"/>
    <w:uiPriority w:val="99"/>
    <w:unhideWhenUsed/>
    <w:rsid w:val="006D42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201"/>
    <w:rPr>
      <w:rFonts w:ascii="Times New Roman" w:hAnsi="Times New Roman"/>
    </w:rPr>
  </w:style>
  <w:style w:type="character" w:styleId="PageNumber">
    <w:name w:val="page number"/>
    <w:basedOn w:val="DefaultParagraphFont"/>
    <w:uiPriority w:val="99"/>
    <w:semiHidden/>
    <w:unhideWhenUsed/>
    <w:rsid w:val="006D4201"/>
  </w:style>
  <w:style w:type="character" w:styleId="CommentReference">
    <w:name w:val="annotation reference"/>
    <w:basedOn w:val="DefaultParagraphFont"/>
    <w:uiPriority w:val="99"/>
    <w:semiHidden/>
    <w:unhideWhenUsed/>
    <w:rsid w:val="0035646F"/>
    <w:rPr>
      <w:sz w:val="16"/>
      <w:szCs w:val="16"/>
    </w:rPr>
  </w:style>
  <w:style w:type="paragraph" w:styleId="CommentText">
    <w:name w:val="annotation text"/>
    <w:basedOn w:val="Normal"/>
    <w:link w:val="CommentTextChar"/>
    <w:uiPriority w:val="99"/>
    <w:semiHidden/>
    <w:unhideWhenUsed/>
    <w:rsid w:val="0035646F"/>
    <w:pPr>
      <w:spacing w:line="240" w:lineRule="auto"/>
    </w:pPr>
    <w:rPr>
      <w:sz w:val="20"/>
      <w:szCs w:val="20"/>
    </w:rPr>
  </w:style>
  <w:style w:type="character" w:customStyle="1" w:styleId="CommentTextChar">
    <w:name w:val="Comment Text Char"/>
    <w:basedOn w:val="DefaultParagraphFont"/>
    <w:link w:val="CommentText"/>
    <w:uiPriority w:val="99"/>
    <w:semiHidden/>
    <w:rsid w:val="0035646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5646F"/>
    <w:rPr>
      <w:b/>
      <w:bCs/>
    </w:rPr>
  </w:style>
  <w:style w:type="character" w:customStyle="1" w:styleId="CommentSubjectChar">
    <w:name w:val="Comment Subject Char"/>
    <w:basedOn w:val="CommentTextChar"/>
    <w:link w:val="CommentSubject"/>
    <w:uiPriority w:val="99"/>
    <w:semiHidden/>
    <w:rsid w:val="0035646F"/>
    <w:rPr>
      <w:rFonts w:ascii="Times New Roman" w:hAnsi="Times New Roman"/>
      <w:b/>
      <w:bCs/>
      <w:sz w:val="20"/>
      <w:szCs w:val="20"/>
    </w:rPr>
  </w:style>
  <w:style w:type="paragraph" w:styleId="NormalWeb">
    <w:name w:val="Normal (Web)"/>
    <w:basedOn w:val="Normal"/>
    <w:uiPriority w:val="99"/>
    <w:unhideWhenUsed/>
    <w:rsid w:val="007F675D"/>
    <w:pPr>
      <w:spacing w:before="100" w:beforeAutospacing="1" w:after="100" w:afterAutospacing="1" w:line="240" w:lineRule="auto"/>
    </w:pPr>
    <w:rPr>
      <w:rFonts w:eastAsia="Times New Roman" w:cs="Times New Roman"/>
      <w:sz w:val="24"/>
      <w:szCs w:val="24"/>
    </w:rPr>
  </w:style>
  <w:style w:type="paragraph" w:styleId="Revision">
    <w:name w:val="Revision"/>
    <w:hidden/>
    <w:uiPriority w:val="99"/>
    <w:semiHidden/>
    <w:rsid w:val="00941C69"/>
    <w:pPr>
      <w:spacing w:after="0" w:line="240" w:lineRule="auto"/>
    </w:pPr>
    <w:rPr>
      <w:rFonts w:ascii="Times New Roman" w:hAnsi="Times New Roman"/>
    </w:rPr>
  </w:style>
  <w:style w:type="character" w:styleId="FollowedHyperlink">
    <w:name w:val="FollowedHyperlink"/>
    <w:basedOn w:val="DefaultParagraphFont"/>
    <w:uiPriority w:val="99"/>
    <w:semiHidden/>
    <w:unhideWhenUsed/>
    <w:rsid w:val="003C59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3527">
      <w:bodyDiv w:val="1"/>
      <w:marLeft w:val="0"/>
      <w:marRight w:val="0"/>
      <w:marTop w:val="0"/>
      <w:marBottom w:val="0"/>
      <w:divBdr>
        <w:top w:val="none" w:sz="0" w:space="0" w:color="auto"/>
        <w:left w:val="none" w:sz="0" w:space="0" w:color="auto"/>
        <w:bottom w:val="none" w:sz="0" w:space="0" w:color="auto"/>
        <w:right w:val="none" w:sz="0" w:space="0" w:color="auto"/>
      </w:divBdr>
    </w:div>
    <w:div w:id="133259170">
      <w:bodyDiv w:val="1"/>
      <w:marLeft w:val="0"/>
      <w:marRight w:val="0"/>
      <w:marTop w:val="0"/>
      <w:marBottom w:val="0"/>
      <w:divBdr>
        <w:top w:val="none" w:sz="0" w:space="0" w:color="auto"/>
        <w:left w:val="none" w:sz="0" w:space="0" w:color="auto"/>
        <w:bottom w:val="none" w:sz="0" w:space="0" w:color="auto"/>
        <w:right w:val="none" w:sz="0" w:space="0" w:color="auto"/>
      </w:divBdr>
    </w:div>
    <w:div w:id="441146171">
      <w:bodyDiv w:val="1"/>
      <w:marLeft w:val="0"/>
      <w:marRight w:val="0"/>
      <w:marTop w:val="0"/>
      <w:marBottom w:val="0"/>
      <w:divBdr>
        <w:top w:val="none" w:sz="0" w:space="0" w:color="auto"/>
        <w:left w:val="none" w:sz="0" w:space="0" w:color="auto"/>
        <w:bottom w:val="none" w:sz="0" w:space="0" w:color="auto"/>
        <w:right w:val="none" w:sz="0" w:space="0" w:color="auto"/>
      </w:divBdr>
    </w:div>
    <w:div w:id="762604014">
      <w:bodyDiv w:val="1"/>
      <w:marLeft w:val="0"/>
      <w:marRight w:val="0"/>
      <w:marTop w:val="0"/>
      <w:marBottom w:val="0"/>
      <w:divBdr>
        <w:top w:val="none" w:sz="0" w:space="0" w:color="auto"/>
        <w:left w:val="none" w:sz="0" w:space="0" w:color="auto"/>
        <w:bottom w:val="none" w:sz="0" w:space="0" w:color="auto"/>
        <w:right w:val="none" w:sz="0" w:space="0" w:color="auto"/>
      </w:divBdr>
    </w:div>
    <w:div w:id="852840877">
      <w:bodyDiv w:val="1"/>
      <w:marLeft w:val="0"/>
      <w:marRight w:val="0"/>
      <w:marTop w:val="0"/>
      <w:marBottom w:val="0"/>
      <w:divBdr>
        <w:top w:val="none" w:sz="0" w:space="0" w:color="auto"/>
        <w:left w:val="none" w:sz="0" w:space="0" w:color="auto"/>
        <w:bottom w:val="none" w:sz="0" w:space="0" w:color="auto"/>
        <w:right w:val="none" w:sz="0" w:space="0" w:color="auto"/>
      </w:divBdr>
    </w:div>
    <w:div w:id="1099788660">
      <w:bodyDiv w:val="1"/>
      <w:marLeft w:val="0"/>
      <w:marRight w:val="0"/>
      <w:marTop w:val="0"/>
      <w:marBottom w:val="0"/>
      <w:divBdr>
        <w:top w:val="none" w:sz="0" w:space="0" w:color="auto"/>
        <w:left w:val="none" w:sz="0" w:space="0" w:color="auto"/>
        <w:bottom w:val="none" w:sz="0" w:space="0" w:color="auto"/>
        <w:right w:val="none" w:sz="0" w:space="0" w:color="auto"/>
      </w:divBdr>
    </w:div>
    <w:div w:id="1229264568">
      <w:bodyDiv w:val="1"/>
      <w:marLeft w:val="0"/>
      <w:marRight w:val="0"/>
      <w:marTop w:val="0"/>
      <w:marBottom w:val="0"/>
      <w:divBdr>
        <w:top w:val="none" w:sz="0" w:space="0" w:color="auto"/>
        <w:left w:val="none" w:sz="0" w:space="0" w:color="auto"/>
        <w:bottom w:val="none" w:sz="0" w:space="0" w:color="auto"/>
        <w:right w:val="none" w:sz="0" w:space="0" w:color="auto"/>
      </w:divBdr>
    </w:div>
    <w:div w:id="1447306173">
      <w:bodyDiv w:val="1"/>
      <w:marLeft w:val="0"/>
      <w:marRight w:val="0"/>
      <w:marTop w:val="0"/>
      <w:marBottom w:val="0"/>
      <w:divBdr>
        <w:top w:val="none" w:sz="0" w:space="0" w:color="auto"/>
        <w:left w:val="none" w:sz="0" w:space="0" w:color="auto"/>
        <w:bottom w:val="none" w:sz="0" w:space="0" w:color="auto"/>
        <w:right w:val="none" w:sz="0" w:space="0" w:color="auto"/>
      </w:divBdr>
    </w:div>
    <w:div w:id="1929843870">
      <w:bodyDiv w:val="1"/>
      <w:marLeft w:val="0"/>
      <w:marRight w:val="0"/>
      <w:marTop w:val="0"/>
      <w:marBottom w:val="0"/>
      <w:divBdr>
        <w:top w:val="none" w:sz="0" w:space="0" w:color="auto"/>
        <w:left w:val="none" w:sz="0" w:space="0" w:color="auto"/>
        <w:bottom w:val="none" w:sz="0" w:space="0" w:color="auto"/>
        <w:right w:val="none" w:sz="0" w:space="0" w:color="auto"/>
      </w:divBdr>
    </w:div>
    <w:div w:id="194268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nam01.safelinks.protection.outlook.com/?url=https%3A%2F%2Flink.springer.com%2Farticle%2F10.1007%2Fs00253-008-1770-1&amp;data=02%7C01%7Ccdm8%40psu.edu%7C43ce4adf338b45f1cc4b08d6c04b0f72%7C7cf48d453ddb4389a9c1c115526eb52e%7C0%7C1%7C636907825949203054&amp;sdata=3BfE0U7tmHQfo%2B03yAiX7FgQYBp619GhlKp4x0b73Qo%3D&amp;reserved=0"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am01.safelinks.protection.outlook.com/?url=https%3A%2F%2Fjournals.plos.org%2Fplosone%2Farticle%3Fid%3D10.1371%2Fjournal.pone.0171440&amp;data=02%7C01%7Ccdm8%40psu.edu%7C43ce4adf338b45f1cc4b08d6c04b0f72%7C7cf48d453ddb4389a9c1c115526eb52e%7C0%7C1%7C636907825949203054&amp;sdata=Pv9MraUKUAWn05e2GafHze2Lq1x29DfkdnZsvypLBP8%3D&amp;reserved=0"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nam01.safelinks.protection.outlook.com/?url=https%3A%2F%2Fwww.sciencedirect.com%2Fscience%2Farticle%2Fpii%2FS1096717606000103&amp;data=02%7C01%7Ccdm8%40psu.edu%7C43ce4adf338b45f1cc4b08d6c04b0f72%7C7cf48d453ddb4389a9c1c115526eb52e%7C0%7C1%7C636907825949193046&amp;sdata=4ZSzL%2FO5LGlxnVnqLfF5T0AI%2Bb%2B86qxBR1OjXk%2BThMk%3D&amp;reserved=0"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11</Pages>
  <Words>5205</Words>
  <Characters>29672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Satyakam</dc:creator>
  <cp:keywords/>
  <dc:description/>
  <cp:lastModifiedBy>Dan Olson</cp:lastModifiedBy>
  <cp:revision>6</cp:revision>
  <dcterms:created xsi:type="dcterms:W3CDTF">2019-05-16T13:24:00Z</dcterms:created>
  <dcterms:modified xsi:type="dcterms:W3CDTF">2019-05-16T15:05:00Z</dcterms:modified>
</cp:coreProperties>
</file>