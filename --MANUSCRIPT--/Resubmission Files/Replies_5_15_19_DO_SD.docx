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68D4509E" w14:textId="77777777" w:rsidR="00153FD8" w:rsidRDefault="025DBB92" w:rsidP="00153FD8">
      <w:pPr>
        <w:rPr>
          <w:rFonts w:eastAsia="Times New Roman" w:cs="Times New Roman"/>
          <w:b/>
          <w:bCs/>
          <w:color w:val="222222"/>
          <w:sz w:val="24"/>
          <w:szCs w:val="24"/>
        </w:rPr>
      </w:pPr>
      <w:r w:rsidRPr="025DBB92">
        <w:rPr>
          <w:rFonts w:eastAsia="Times New Roman" w:cs="Times New Roman"/>
          <w:b/>
          <w:bCs/>
          <w:color w:val="222222"/>
          <w:sz w:val="24"/>
          <w:szCs w:val="24"/>
        </w:rPr>
        <w:t>Reviewer 1</w:t>
      </w:r>
    </w:p>
    <w:p w14:paraId="3BEC4CBA" w14:textId="7DC5B762" w:rsidR="00DE6F04" w:rsidRPr="002C04F9" w:rsidRDefault="007A3B91" w:rsidP="002C04F9">
      <w:pPr>
        <w:jc w:val="both"/>
      </w:pPr>
      <w:r>
        <w:br/>
      </w:r>
      <w:r w:rsidR="025DBB92"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025DBB92" w:rsidRPr="025DBB92">
        <w:rPr>
          <w:rFonts w:eastAsia="Times New Roman" w:cs="Times New Roman"/>
          <w:color w:val="222222"/>
          <w:sz w:val="24"/>
          <w:szCs w:val="24"/>
        </w:rPr>
        <w:t>Ctherm</w:t>
      </w:r>
      <w:proofErr w:type="spellEnd"/>
      <w:r w:rsidR="025DBB92"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supp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1EDE7D79" w14:textId="77777777" w:rsidR="00A2519F" w:rsidRPr="005229FB" w:rsidRDefault="00A2519F" w:rsidP="00A2519F">
      <w:pPr>
        <w:ind w:left="720"/>
        <w:jc w:val="both"/>
        <w:rPr>
          <w:rFonts w:cs="Times New Roman"/>
          <w:color w:val="5B9BD5" w:themeColor="accent1"/>
          <w:sz w:val="24"/>
          <w:szCs w:val="24"/>
        </w:rPr>
      </w:pPr>
      <w:r w:rsidRPr="005229FB">
        <w:rPr>
          <w:rFonts w:cs="Times New Roman"/>
          <w:color w:val="5B9BD5" w:themeColor="accent1"/>
          <w:sz w:val="24"/>
          <w:szCs w:val="24"/>
        </w:rPr>
        <w:t xml:space="preserve">The thermodynamic analysis is based on the assumption that the metabolite concentration experienced by any reaction is only dependent on the available metabolite pool which is homogeneous throughout the cell. Thus, the metabolite concentrations will not vary if applied to a smaller core model or imposed on a genome-scale model. Our objective in this study was to evaluate the thermodynamics of ethanol production pathway for the given set of metabolite concentrations.  </w:t>
      </w:r>
    </w:p>
    <w:p w14:paraId="3DF67151" w14:textId="51CBF3C7" w:rsidR="00A2519F" w:rsidRPr="005229FB" w:rsidRDefault="00A2519F" w:rsidP="00A2519F">
      <w:pPr>
        <w:ind w:left="720"/>
        <w:jc w:val="both"/>
        <w:rPr>
          <w:rFonts w:cs="Times New Roman"/>
          <w:color w:val="5B9BD5" w:themeColor="accent1"/>
          <w:sz w:val="24"/>
          <w:szCs w:val="24"/>
        </w:rPr>
      </w:pPr>
      <w:r w:rsidRPr="005229FB">
        <w:rPr>
          <w:rFonts w:cs="Times New Roman"/>
          <w:color w:val="5B9BD5" w:themeColor="accent1"/>
          <w:sz w:val="24"/>
          <w:szCs w:val="24"/>
        </w:rPr>
        <w:t>However, w</w:t>
      </w:r>
      <w:r w:rsidR="00375CC5" w:rsidRPr="005229FB">
        <w:rPr>
          <w:rFonts w:cs="Times New Roman"/>
          <w:color w:val="5B9BD5" w:themeColor="accent1"/>
          <w:sz w:val="24"/>
          <w:szCs w:val="24"/>
        </w:rPr>
        <w:t xml:space="preserve">e </w:t>
      </w:r>
      <w:r w:rsidRPr="005229FB">
        <w:rPr>
          <w:rFonts w:cs="Times New Roman"/>
          <w:color w:val="5B9BD5" w:themeColor="accent1"/>
          <w:sz w:val="24"/>
          <w:szCs w:val="24"/>
        </w:rPr>
        <w:t xml:space="preserve">also </w:t>
      </w:r>
      <w:r w:rsidR="00375CC5" w:rsidRPr="005229FB">
        <w:rPr>
          <w:rFonts w:cs="Times New Roman"/>
          <w:color w:val="5B9BD5" w:themeColor="accent1"/>
          <w:sz w:val="24"/>
          <w:szCs w:val="24"/>
        </w:rPr>
        <w:t>re-analyzed the thermodynamics of wild-type pathway by adding acetate production pathway</w:t>
      </w:r>
      <w:r w:rsidRPr="005229FB">
        <w:rPr>
          <w:rFonts w:cs="Times New Roman"/>
          <w:color w:val="5B9BD5" w:themeColor="accent1"/>
          <w:sz w:val="24"/>
          <w:szCs w:val="24"/>
        </w:rPr>
        <w:t xml:space="preserve"> and</w:t>
      </w:r>
      <w:r w:rsidR="00375CC5" w:rsidRPr="005229FB">
        <w:rPr>
          <w:rFonts w:cs="Times New Roman"/>
          <w:color w:val="5B9BD5" w:themeColor="accent1"/>
          <w:sz w:val="24"/>
          <w:szCs w:val="24"/>
        </w:rPr>
        <w:t xml:space="preserve"> did not observe any change in the model predictions. This was because</w:t>
      </w:r>
      <w:r w:rsidRPr="005229FB">
        <w:rPr>
          <w:rFonts w:cs="Times New Roman"/>
          <w:color w:val="5B9BD5" w:themeColor="accent1"/>
          <w:sz w:val="24"/>
          <w:szCs w:val="24"/>
        </w:rPr>
        <w:t xml:space="preserve"> the </w:t>
      </w:r>
      <w:r w:rsidR="00375CC5" w:rsidRPr="005229FB">
        <w:rPr>
          <w:rFonts w:cs="Times New Roman"/>
          <w:color w:val="5B9BD5" w:themeColor="accent1"/>
          <w:sz w:val="24"/>
          <w:szCs w:val="24"/>
        </w:rPr>
        <w:t xml:space="preserve">acetate </w:t>
      </w:r>
      <w:r w:rsidRPr="005229FB">
        <w:rPr>
          <w:rFonts w:cs="Times New Roman"/>
          <w:color w:val="5B9BD5" w:themeColor="accent1"/>
          <w:sz w:val="24"/>
          <w:szCs w:val="24"/>
        </w:rPr>
        <w:t>production was not thermodynamically constrained by the measured metabolite pools. Thus, in the absence of additional metabolite measurements any additional reaction would be unconstrained and hence always feasible.</w:t>
      </w:r>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4D23F632" w14:textId="6A08B9B9" w:rsidR="008F1D4F" w:rsidRPr="005229FB" w:rsidRDefault="008F1D4F" w:rsidP="000201D7">
      <w:pPr>
        <w:ind w:left="720"/>
        <w:jc w:val="both"/>
        <w:rPr>
          <w:rFonts w:cs="Times New Roman"/>
          <w:color w:val="5B9BD5" w:themeColor="accent1"/>
          <w:sz w:val="24"/>
          <w:szCs w:val="24"/>
        </w:rPr>
      </w:pPr>
      <w:r w:rsidRPr="005229FB">
        <w:rPr>
          <w:rFonts w:cs="Times New Roman"/>
          <w:color w:val="5B9BD5" w:themeColor="accent1"/>
          <w:sz w:val="24"/>
          <w:szCs w:val="24"/>
        </w:rPr>
        <w:t xml:space="preserve">If </w:t>
      </w:r>
      <w:r w:rsidR="001273CF" w:rsidRPr="005229FB">
        <w:rPr>
          <w:rFonts w:cs="Times New Roman"/>
          <w:color w:val="5B9BD5" w:themeColor="accent1"/>
          <w:sz w:val="24"/>
          <w:szCs w:val="24"/>
        </w:rPr>
        <w:t xml:space="preserve">a </w:t>
      </w:r>
      <w:r w:rsidRPr="005229FB">
        <w:rPr>
          <w:rFonts w:cs="Times New Roman"/>
          <w:color w:val="5B9BD5" w:themeColor="accent1"/>
          <w:sz w:val="24"/>
          <w:szCs w:val="24"/>
        </w:rPr>
        <w:t xml:space="preserve">given reaction is infeasible in our workflow, it implies that </w:t>
      </w:r>
      <w:r w:rsidR="003F1703" w:rsidRPr="005229FB">
        <w:rPr>
          <w:rFonts w:cs="Times New Roman"/>
          <w:color w:val="5B9BD5" w:themeColor="accent1"/>
          <w:sz w:val="24"/>
          <w:szCs w:val="24"/>
        </w:rPr>
        <w:t>all</w:t>
      </w:r>
      <w:r w:rsidRPr="005229FB">
        <w:rPr>
          <w:rFonts w:cs="Times New Roman"/>
          <w:color w:val="5B9BD5" w:themeColor="accent1"/>
          <w:sz w:val="24"/>
          <w:szCs w:val="24"/>
        </w:rPr>
        <w:t xml:space="preserve"> possible variation</w:t>
      </w:r>
      <w:r w:rsidR="003F1703" w:rsidRPr="005229FB">
        <w:rPr>
          <w:rFonts w:cs="Times New Roman"/>
          <w:color w:val="5B9BD5" w:themeColor="accent1"/>
          <w:sz w:val="24"/>
          <w:szCs w:val="24"/>
        </w:rPr>
        <w:t>s</w:t>
      </w:r>
      <w:r w:rsidRPr="005229FB">
        <w:rPr>
          <w:rFonts w:cs="Times New Roman"/>
          <w:color w:val="5B9BD5" w:themeColor="accent1"/>
          <w:sz w:val="24"/>
          <w:szCs w:val="24"/>
        </w:rPr>
        <w:t xml:space="preserve"> of its constituent metabolite pools </w:t>
      </w:r>
      <w:r w:rsidR="001273CF" w:rsidRPr="005229FB">
        <w:rPr>
          <w:rFonts w:cs="Times New Roman"/>
          <w:color w:val="5B9BD5" w:themeColor="accent1"/>
          <w:sz w:val="24"/>
          <w:szCs w:val="24"/>
        </w:rPr>
        <w:t xml:space="preserve">are </w:t>
      </w:r>
      <w:r w:rsidRPr="005229FB">
        <w:rPr>
          <w:rFonts w:cs="Times New Roman"/>
          <w:color w:val="5B9BD5" w:themeColor="accent1"/>
          <w:sz w:val="24"/>
          <w:szCs w:val="24"/>
        </w:rPr>
        <w:t xml:space="preserve">unable to make this reaction feasible. </w:t>
      </w:r>
      <w:r w:rsidR="000201D7" w:rsidRPr="005229FB">
        <w:rPr>
          <w:rFonts w:cs="Times New Roman"/>
          <w:color w:val="5B9BD5" w:themeColor="accent1"/>
          <w:sz w:val="24"/>
          <w:szCs w:val="24"/>
        </w:rPr>
        <w:t>A</w:t>
      </w:r>
      <w:r w:rsidRPr="005229FB">
        <w:rPr>
          <w:rFonts w:cs="Times New Roman"/>
          <w:color w:val="5B9BD5" w:themeColor="accent1"/>
          <w:sz w:val="24"/>
          <w:szCs w:val="24"/>
        </w:rPr>
        <w:t xml:space="preserve">ddition of alternate pathways or reactions </w:t>
      </w:r>
      <w:r w:rsidR="000201D7" w:rsidRPr="005229FB">
        <w:rPr>
          <w:rFonts w:cs="Times New Roman"/>
          <w:color w:val="5B9BD5" w:themeColor="accent1"/>
          <w:sz w:val="24"/>
          <w:szCs w:val="24"/>
        </w:rPr>
        <w:t>can</w:t>
      </w:r>
      <w:r w:rsidRPr="005229FB">
        <w:rPr>
          <w:rFonts w:cs="Times New Roman"/>
          <w:color w:val="5B9BD5" w:themeColor="accent1"/>
          <w:sz w:val="24"/>
          <w:szCs w:val="24"/>
        </w:rPr>
        <w:t xml:space="preserve"> </w:t>
      </w:r>
      <w:r w:rsidR="003F1703" w:rsidRPr="005229FB">
        <w:rPr>
          <w:rFonts w:cs="Times New Roman"/>
          <w:color w:val="5B9BD5" w:themeColor="accent1"/>
          <w:sz w:val="24"/>
          <w:szCs w:val="24"/>
        </w:rPr>
        <w:t>constrain</w:t>
      </w:r>
      <w:r w:rsidR="001273CF" w:rsidRPr="005229FB">
        <w:rPr>
          <w:rFonts w:cs="Times New Roman"/>
          <w:color w:val="5B9BD5" w:themeColor="accent1"/>
          <w:sz w:val="24"/>
          <w:szCs w:val="24"/>
        </w:rPr>
        <w:t xml:space="preserve"> (but not expand)</w:t>
      </w:r>
      <w:r w:rsidR="003F1703" w:rsidRPr="005229FB">
        <w:rPr>
          <w:rFonts w:cs="Times New Roman"/>
          <w:color w:val="5B9BD5" w:themeColor="accent1"/>
          <w:sz w:val="24"/>
          <w:szCs w:val="24"/>
        </w:rPr>
        <w:t xml:space="preserve"> </w:t>
      </w:r>
      <w:r w:rsidRPr="005229FB">
        <w:rPr>
          <w:rFonts w:cs="Times New Roman"/>
          <w:color w:val="5B9BD5" w:themeColor="accent1"/>
          <w:sz w:val="24"/>
          <w:szCs w:val="24"/>
        </w:rPr>
        <w:t xml:space="preserve">the search space of the participating </w:t>
      </w:r>
      <w:r w:rsidRPr="005229FB">
        <w:rPr>
          <w:rFonts w:cs="Times New Roman"/>
          <w:color w:val="5B9BD5" w:themeColor="accent1"/>
          <w:sz w:val="24"/>
          <w:szCs w:val="24"/>
        </w:rPr>
        <w:lastRenderedPageBreak/>
        <w:t xml:space="preserve">metabolites </w:t>
      </w:r>
      <w:r w:rsidR="000201D7" w:rsidRPr="005229FB">
        <w:rPr>
          <w:rFonts w:cs="Times New Roman"/>
          <w:color w:val="5B9BD5" w:themeColor="accent1"/>
          <w:sz w:val="24"/>
          <w:szCs w:val="24"/>
        </w:rPr>
        <w:t xml:space="preserve">and make the pathway infeasible. The only ways to increase thermodynamic favorability of the pathway would be to either relax the metabolite pool constraints or remove the bottleneck reactions. </w:t>
      </w:r>
      <w:r w:rsidR="00951D61" w:rsidRPr="005229FB">
        <w:rPr>
          <w:rFonts w:cs="Times New Roman"/>
          <w:color w:val="5B9BD5" w:themeColor="accent1"/>
          <w:sz w:val="24"/>
          <w:szCs w:val="24"/>
        </w:rPr>
        <w:t>Thus,</w:t>
      </w:r>
      <w:r w:rsidR="00BA5624" w:rsidRPr="005229FB">
        <w:rPr>
          <w:rFonts w:cs="Times New Roman"/>
          <w:color w:val="5B9BD5" w:themeColor="accent1"/>
          <w:sz w:val="24"/>
          <w:szCs w:val="24"/>
        </w:rPr>
        <w:t xml:space="preserve"> addition of biomass production pathways</w:t>
      </w:r>
      <w:r w:rsidR="00951D61" w:rsidRPr="005229FB">
        <w:rPr>
          <w:rFonts w:cs="Times New Roman"/>
          <w:color w:val="5B9BD5" w:themeColor="accent1"/>
          <w:sz w:val="24"/>
          <w:szCs w:val="24"/>
        </w:rPr>
        <w:t xml:space="preserve"> </w:t>
      </w:r>
      <w:r w:rsidR="00BA5624" w:rsidRPr="005229FB">
        <w:rPr>
          <w:rFonts w:cs="Times New Roman"/>
          <w:color w:val="5B9BD5" w:themeColor="accent1"/>
          <w:sz w:val="24"/>
          <w:szCs w:val="24"/>
        </w:rPr>
        <w:t>will not resolve the 3pg infeasibility problem.</w:t>
      </w:r>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 xml:space="preserve">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(supp fig 2), the ratio is NADH/NAD+ = 1/100, this is two orders of magnitude smaller than the experimental values in Tian 2017 (~1/1 ratio); the simulation for NADPH/NADP = 1/25 while the experimental ratio reported in Tian 2017 data is 15/1, again two orders of magnitude different.  There seems to be some major issues with the analysis aligning with experimental data or there is confusion as to what experimental data is relevant.  </w:t>
      </w:r>
    </w:p>
    <w:p w14:paraId="01FFE0FF" w14:textId="056A9575" w:rsidR="00DE6F04" w:rsidRPr="005229FB" w:rsidRDefault="025DBB92" w:rsidP="025DBB92">
      <w:pPr>
        <w:ind w:left="720"/>
        <w:jc w:val="both"/>
        <w:rPr>
          <w:rFonts w:cs="Times New Roman"/>
          <w:color w:val="5B9BD5" w:themeColor="accent1"/>
          <w:sz w:val="24"/>
          <w:szCs w:val="24"/>
        </w:rPr>
      </w:pPr>
      <w:r w:rsidRPr="005229FB">
        <w:rPr>
          <w:rFonts w:cs="Times New Roman"/>
          <w:color w:val="5B9BD5" w:themeColor="accent1"/>
          <w:sz w:val="24"/>
          <w:szCs w:val="24"/>
        </w:rPr>
        <w:t>&lt;Answer&gt;</w:t>
      </w:r>
    </w:p>
    <w:p w14:paraId="7F4F0C7B" w14:textId="7888D26F" w:rsidR="00DA27E2" w:rsidRPr="005229FB" w:rsidDel="001408C1" w:rsidRDefault="00DA27E2" w:rsidP="00DA27E2">
      <w:pPr>
        <w:ind w:left="720"/>
        <w:jc w:val="both"/>
        <w:rPr>
          <w:del w:id="0" w:author="Satyakam Dash" w:date="2019-05-20T07:47:00Z"/>
          <w:rFonts w:cs="Times New Roman"/>
          <w:color w:val="5B9BD5" w:themeColor="accent1"/>
          <w:sz w:val="24"/>
          <w:szCs w:val="24"/>
        </w:rPr>
      </w:pPr>
      <w:r w:rsidRPr="005229FB">
        <w:rPr>
          <w:rFonts w:cs="Times New Roman"/>
          <w:color w:val="5B9BD5" w:themeColor="accent1"/>
          <w:sz w:val="24"/>
          <w:szCs w:val="24"/>
        </w:rPr>
        <w:t xml:space="preserve">In </w:t>
      </w:r>
      <w:proofErr w:type="gramStart"/>
      <w:r w:rsidRPr="005229FB">
        <w:rPr>
          <w:rFonts w:cs="Times New Roman"/>
          <w:color w:val="5B9BD5" w:themeColor="accent1"/>
          <w:sz w:val="24"/>
          <w:szCs w:val="24"/>
        </w:rPr>
        <w:t>Tian</w:t>
      </w:r>
      <w:proofErr w:type="gramEnd"/>
      <w:r w:rsidRPr="005229FB">
        <w:rPr>
          <w:rFonts w:cs="Times New Roman"/>
          <w:color w:val="5B9BD5" w:themeColor="accent1"/>
          <w:sz w:val="24"/>
          <w:szCs w:val="24"/>
        </w:rPr>
        <w:t xml:space="preserve"> et al. 2017b, the metabolite data comes from two different experiments, with slightly different experimental conditions. In our initial analysis, we did not want to combine the data from the different datasets since we are not sure they are thermodynamically consistent (this is a frequent problem when trying to re-use data originally collected for a different purpose). In light of the reviewer’s comments, however, we have decided to investigate the effect of introducing these constraints. The two datasets had different biomass concentrations, thus we aligned the</w:t>
      </w:r>
      <w:r w:rsidR="00B34125">
        <w:rPr>
          <w:rFonts w:cs="Times New Roman"/>
          <w:color w:val="5B9BD5" w:themeColor="accent1"/>
          <w:sz w:val="24"/>
          <w:szCs w:val="24"/>
        </w:rPr>
        <w:t>m</w:t>
      </w:r>
      <w:r w:rsidRPr="005229FB">
        <w:rPr>
          <w:rFonts w:cs="Times New Roman"/>
          <w:color w:val="5B9BD5" w:themeColor="accent1"/>
          <w:sz w:val="24"/>
          <w:szCs w:val="24"/>
        </w:rPr>
        <w:t xml:space="preserve"> based on the amount of externally added ethanol concentration. The inclusion of these additional const</w:t>
      </w:r>
      <w:r w:rsidR="008A268B">
        <w:rPr>
          <w:rFonts w:cs="Times New Roman"/>
          <w:color w:val="5B9BD5" w:themeColor="accent1"/>
          <w:sz w:val="24"/>
          <w:szCs w:val="24"/>
        </w:rPr>
        <w:t xml:space="preserve">raints required us to relax the concentration bounds in our model to ensure feasibility for the no ethanol added cases (i.e., </w:t>
      </w:r>
      <w:r w:rsidRPr="005229FB">
        <w:rPr>
          <w:rFonts w:cs="Times New Roman"/>
          <w:color w:val="5B9BD5" w:themeColor="accent1"/>
          <w:sz w:val="24"/>
          <w:szCs w:val="24"/>
        </w:rPr>
        <w:t xml:space="preserve">uncertainty </w:t>
      </w:r>
      <w:r w:rsidR="008A268B">
        <w:rPr>
          <w:rFonts w:cs="Times New Roman"/>
          <w:color w:val="5B9BD5" w:themeColor="accent1"/>
          <w:sz w:val="24"/>
          <w:szCs w:val="24"/>
        </w:rPr>
        <w:t>in metabolite concentrations bounds increased</w:t>
      </w:r>
      <w:r w:rsidRPr="005229FB">
        <w:rPr>
          <w:rFonts w:cs="Times New Roman"/>
          <w:color w:val="5B9BD5" w:themeColor="accent1"/>
          <w:sz w:val="24"/>
          <w:szCs w:val="24"/>
        </w:rPr>
        <w:t xml:space="preserve"> from </w:t>
      </w:r>
      <w:r w:rsidR="00622FF3">
        <w:rPr>
          <w:rFonts w:cs="Times New Roman"/>
          <w:color w:val="5B9BD5" w:themeColor="accent1"/>
          <w:sz w:val="24"/>
          <w:szCs w:val="24"/>
        </w:rPr>
        <w:t>20</w:t>
      </w:r>
      <w:r w:rsidRPr="005229FB">
        <w:rPr>
          <w:rFonts w:cs="Times New Roman"/>
          <w:color w:val="5B9BD5" w:themeColor="accent1"/>
          <w:sz w:val="24"/>
          <w:szCs w:val="24"/>
        </w:rPr>
        <w:t xml:space="preserve"> to </w:t>
      </w:r>
      <w:r w:rsidR="00622FF3">
        <w:rPr>
          <w:rFonts w:cs="Times New Roman"/>
          <w:color w:val="5B9BD5" w:themeColor="accent1"/>
          <w:sz w:val="24"/>
          <w:szCs w:val="24"/>
        </w:rPr>
        <w:t>93</w:t>
      </w:r>
      <w:r w:rsidRPr="005229FB">
        <w:rPr>
          <w:rFonts w:cs="Times New Roman"/>
          <w:color w:val="5B9BD5" w:themeColor="accent1"/>
          <w:sz w:val="24"/>
          <w:szCs w:val="24"/>
          <w:highlight w:val="yellow"/>
        </w:rPr>
        <w:t>%</w:t>
      </w:r>
      <w:r w:rsidR="008A268B">
        <w:rPr>
          <w:rFonts w:cs="Times New Roman"/>
          <w:color w:val="5B9BD5" w:themeColor="accent1"/>
          <w:sz w:val="24"/>
          <w:szCs w:val="24"/>
        </w:rPr>
        <w:t>)</w:t>
      </w:r>
      <w:r w:rsidRPr="005229FB">
        <w:rPr>
          <w:rFonts w:cs="Times New Roman"/>
          <w:color w:val="5B9BD5" w:themeColor="accent1"/>
          <w:sz w:val="24"/>
          <w:szCs w:val="24"/>
        </w:rPr>
        <w:t xml:space="preserve">. These results are presented in </w:t>
      </w:r>
      <w:r w:rsidRPr="005229FB">
        <w:rPr>
          <w:rFonts w:cs="Times New Roman"/>
          <w:color w:val="5B9BD5" w:themeColor="accent1"/>
          <w:sz w:val="24"/>
          <w:szCs w:val="24"/>
          <w:highlight w:val="yellow"/>
        </w:rPr>
        <w:t>supplementary file X</w:t>
      </w:r>
      <w:r w:rsidR="001408C1">
        <w:rPr>
          <w:rFonts w:cs="Times New Roman"/>
          <w:color w:val="5B9BD5" w:themeColor="accent1"/>
          <w:sz w:val="24"/>
          <w:szCs w:val="24"/>
          <w:highlight w:val="yellow"/>
        </w:rPr>
        <w:t>Y</w:t>
      </w:r>
      <w:r w:rsidRPr="005229FB">
        <w:rPr>
          <w:rFonts w:cs="Times New Roman"/>
          <w:color w:val="5B9BD5" w:themeColor="accent1"/>
          <w:sz w:val="24"/>
          <w:szCs w:val="24"/>
          <w:highlight w:val="yellow"/>
        </w:rPr>
        <w:t xml:space="preserve"> and show</w:t>
      </w:r>
      <w:ins w:id="1" w:author="Satyakam Dash" w:date="2019-05-20T07:43:00Z">
        <w:r w:rsidR="001408C1">
          <w:rPr>
            <w:rFonts w:cs="Times New Roman"/>
            <w:color w:val="5B9BD5" w:themeColor="accent1"/>
            <w:sz w:val="24"/>
            <w:szCs w:val="24"/>
          </w:rPr>
          <w:t xml:space="preserve">s a similar trend in accumulation of sugar phosphate pools and a shared thermodynamic bottleneck by </w:t>
        </w:r>
      </w:ins>
      <w:ins w:id="2" w:author="Satyakam Dash" w:date="2019-05-20T07:44:00Z">
        <w:r w:rsidR="001408C1">
          <w:rPr>
            <w:rFonts w:cs="Times New Roman"/>
            <w:color w:val="5B9BD5" w:themeColor="accent1"/>
            <w:sz w:val="24"/>
            <w:szCs w:val="24"/>
          </w:rPr>
          <w:t>multiple</w:t>
        </w:r>
      </w:ins>
      <w:ins w:id="3" w:author="Satyakam Dash" w:date="2019-05-20T07:43:00Z">
        <w:r w:rsidR="001408C1">
          <w:rPr>
            <w:rFonts w:cs="Times New Roman"/>
            <w:color w:val="5B9BD5" w:themeColor="accent1"/>
            <w:sz w:val="24"/>
            <w:szCs w:val="24"/>
          </w:rPr>
          <w:t xml:space="preserve"> </w:t>
        </w:r>
      </w:ins>
      <w:ins w:id="4" w:author="Satyakam Dash" w:date="2019-05-20T07:44:00Z">
        <w:r w:rsidR="001408C1">
          <w:rPr>
            <w:rFonts w:cs="Times New Roman"/>
            <w:color w:val="5B9BD5" w:themeColor="accent1"/>
            <w:sz w:val="24"/>
            <w:szCs w:val="24"/>
          </w:rPr>
          <w:t>reactions upon ethanol addition. The NADH/NAD values from dataset 1 were higher than th</w:t>
        </w:r>
      </w:ins>
      <w:ins w:id="5" w:author="Satyakam Dash" w:date="2019-05-20T07:45:00Z">
        <w:r w:rsidR="001408C1">
          <w:rPr>
            <w:rFonts w:cs="Times New Roman"/>
            <w:color w:val="5B9BD5" w:themeColor="accent1"/>
            <w:sz w:val="24"/>
            <w:szCs w:val="24"/>
          </w:rPr>
          <w:t xml:space="preserve">ose previously predicted by the model using only values from dataset 2. Thus, this increased the </w:t>
        </w:r>
      </w:ins>
      <w:ins w:id="6" w:author="Satyakam Dash" w:date="2019-05-20T07:46:00Z">
        <w:r w:rsidR="001408C1">
          <w:rPr>
            <w:rFonts w:cs="Times New Roman"/>
            <w:color w:val="5B9BD5" w:themeColor="accent1"/>
            <w:sz w:val="24"/>
            <w:szCs w:val="24"/>
          </w:rPr>
          <w:t>impact of ethanol additional by making the GAPDH reaction more infeasible as observed that the prominent positive slope in Su</w:t>
        </w:r>
      </w:ins>
      <w:ins w:id="7" w:author="Satyakam Dash" w:date="2019-05-20T07:47:00Z">
        <w:r w:rsidR="001408C1">
          <w:rPr>
            <w:rFonts w:cs="Times New Roman"/>
            <w:color w:val="5B9BD5" w:themeColor="accent1"/>
            <w:sz w:val="24"/>
            <w:szCs w:val="24"/>
          </w:rPr>
          <w:t xml:space="preserve">pplementary Figure S1. </w:t>
        </w:r>
      </w:ins>
      <w:bookmarkStart w:id="8" w:name="_GoBack"/>
      <w:bookmarkEnd w:id="8"/>
      <w:del w:id="9" w:author="Satyakam Dash" w:date="2019-05-20T07:43:00Z">
        <w:r w:rsidR="001408C1" w:rsidDel="001408C1">
          <w:rPr>
            <w:rFonts w:cs="Times New Roman"/>
            <w:color w:val="5B9BD5" w:themeColor="accent1"/>
            <w:sz w:val="24"/>
            <w:szCs w:val="24"/>
          </w:rPr>
          <w:delText xml:space="preserve"> that </w:delText>
        </w:r>
      </w:del>
    </w:p>
    <w:p w14:paraId="62BE7CAA" w14:textId="724C69EE" w:rsidR="00DA27E2" w:rsidRPr="005229FB" w:rsidRDefault="00DA27E2" w:rsidP="001408C1">
      <w:pPr>
        <w:ind w:left="720"/>
        <w:jc w:val="both"/>
        <w:rPr>
          <w:rFonts w:cs="Times New Roman"/>
          <w:color w:val="5B9BD5" w:themeColor="accent1"/>
          <w:sz w:val="24"/>
          <w:szCs w:val="24"/>
        </w:rPr>
      </w:pPr>
      <w:del w:id="10" w:author="Satyakam Dash" w:date="2019-05-20T07:47:00Z">
        <w:r w:rsidRPr="005229FB" w:rsidDel="001408C1">
          <w:rPr>
            <w:rFonts w:cs="Times New Roman"/>
            <w:color w:val="5B9BD5" w:themeColor="accent1"/>
            <w:sz w:val="24"/>
            <w:szCs w:val="24"/>
          </w:rPr>
          <w:delText xml:space="preserve">The concentration bounds have been included in supplementary file XX. </w:delText>
        </w:r>
      </w:del>
      <w:r w:rsidRPr="005229FB">
        <w:rPr>
          <w:rFonts w:cs="Times New Roman"/>
          <w:color w:val="5B9BD5" w:themeColor="accent1"/>
          <w:sz w:val="24"/>
          <w:szCs w:val="24"/>
        </w:rPr>
        <w:t>The main text has been modified to clarify the existence and the variation between the different datasets in Tian et al.</w:t>
      </w:r>
    </w:p>
    <w:p w14:paraId="5837C2D4" w14:textId="77777777" w:rsidR="00DA27E2" w:rsidRDefault="00DA27E2" w:rsidP="025DBB92">
      <w:pPr>
        <w:ind w:left="720"/>
        <w:jc w:val="both"/>
        <w:rPr>
          <w:rFonts w:cs="Times New Roman"/>
          <w:color w:val="2E74B5" w:themeColor="accent1" w:themeShade="BF"/>
          <w:sz w:val="24"/>
          <w:szCs w:val="24"/>
        </w:rPr>
      </w:pPr>
    </w:p>
    <w:p w14:paraId="748DB334" w14:textId="71DDFF4F" w:rsidR="00DE6F04" w:rsidRPr="00ED21D1" w:rsidRDefault="00DE6F04" w:rsidP="025DBB92">
      <w:pPr>
        <w:jc w:val="both"/>
        <w:rPr>
          <w:rFonts w:eastAsia="Times New Roman" w:cs="Times New Roman"/>
          <w:color w:val="222222"/>
          <w:sz w:val="24"/>
          <w:szCs w:val="24"/>
        </w:rPr>
      </w:pPr>
    </w:p>
    <w:p w14:paraId="118EBDA9" w14:textId="08372A56" w:rsidR="00DE6F04"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Line 126: it is stated NADH was not observed, however in Tian 201</w:t>
      </w:r>
      <w:r w:rsidR="003F2C4F">
        <w:rPr>
          <w:rFonts w:eastAsia="Times New Roman" w:cs="Times New Roman"/>
          <w:color w:val="222222"/>
          <w:sz w:val="24"/>
          <w:szCs w:val="24"/>
        </w:rPr>
        <w:t>7b, figure 2 there is NADH/NAD+</w:t>
      </w:r>
      <w:r w:rsidRPr="025DBB92">
        <w:rPr>
          <w:rFonts w:eastAsia="Times New Roman" w:cs="Times New Roman"/>
          <w:color w:val="222222"/>
          <w:sz w:val="24"/>
          <w:szCs w:val="24"/>
        </w:rPr>
        <w:t xml:space="preserve"> and NADPH/NAD+ data.  It is not clear what data was or was not used from the previous work leading to confusion.</w:t>
      </w:r>
    </w:p>
    <w:p w14:paraId="6163919D" w14:textId="00AFE019" w:rsidR="007A4A52" w:rsidRPr="005229FB" w:rsidRDefault="00DA27E2" w:rsidP="00DA27E2">
      <w:pPr>
        <w:ind w:left="720"/>
        <w:jc w:val="both"/>
        <w:rPr>
          <w:rFonts w:cs="Times New Roman"/>
          <w:color w:val="5B9BD5" w:themeColor="accent1"/>
          <w:sz w:val="24"/>
          <w:szCs w:val="24"/>
        </w:rPr>
      </w:pPr>
      <w:r w:rsidRPr="005229FB">
        <w:rPr>
          <w:rFonts w:cs="Times New Roman"/>
          <w:color w:val="5B9BD5" w:themeColor="accent1"/>
          <w:sz w:val="24"/>
          <w:szCs w:val="24"/>
        </w:rPr>
        <w:t>The supplementary figure 2 shows the experimentally quantified values of various metabolite pools</w:t>
      </w:r>
      <w:r w:rsidR="007A4A52" w:rsidRPr="005229FB">
        <w:rPr>
          <w:rFonts w:cs="Times New Roman"/>
          <w:color w:val="5B9BD5" w:themeColor="accent1"/>
          <w:sz w:val="24"/>
          <w:szCs w:val="24"/>
        </w:rPr>
        <w:t xml:space="preserve"> from the highest-quality dataset (</w:t>
      </w:r>
      <w:r w:rsidR="003B17CA" w:rsidRPr="005229FB">
        <w:rPr>
          <w:rFonts w:cs="Times New Roman"/>
          <w:color w:val="5B9BD5" w:themeColor="accent1"/>
          <w:sz w:val="24"/>
          <w:szCs w:val="24"/>
        </w:rPr>
        <w:t xml:space="preserve">based on better coverage of glycolytic </w:t>
      </w:r>
      <w:r w:rsidR="003B17CA" w:rsidRPr="005229FB">
        <w:rPr>
          <w:rFonts w:cs="Times New Roman"/>
          <w:color w:val="5B9BD5" w:themeColor="accent1"/>
          <w:sz w:val="24"/>
          <w:szCs w:val="24"/>
        </w:rPr>
        <w:lastRenderedPageBreak/>
        <w:t>intermediates</w:t>
      </w:r>
      <w:r w:rsidR="007A4A52" w:rsidRPr="005229FB">
        <w:rPr>
          <w:rFonts w:cs="Times New Roman"/>
          <w:color w:val="5B9BD5" w:themeColor="accent1"/>
          <w:sz w:val="24"/>
          <w:szCs w:val="24"/>
        </w:rPr>
        <w:t>) from the Tian et al. paper. See answer to previous reviewer comment for a more detailed explanation.</w:t>
      </w:r>
      <w:r w:rsidR="00F47756">
        <w:rPr>
          <w:rFonts w:cs="Times New Roman"/>
          <w:color w:val="5B9BD5" w:themeColor="accent1"/>
          <w:sz w:val="24"/>
          <w:szCs w:val="24"/>
        </w:rPr>
        <w:t xml:space="preserve"> We have modified the manuscript to clarify this.</w:t>
      </w:r>
    </w:p>
    <w:p w14:paraId="61490E87" w14:textId="78E025A9" w:rsidR="00DA27E2" w:rsidRPr="00ED21D1" w:rsidRDefault="00DA27E2" w:rsidP="025DBB92">
      <w:pPr>
        <w:jc w:val="both"/>
      </w:pPr>
    </w:p>
    <w:p w14:paraId="5DFD2BDF" w14:textId="385492EA" w:rsidR="00DE6F04" w:rsidRPr="00A1782E" w:rsidRDefault="00DE6F04" w:rsidP="0096598D">
      <w:pPr>
        <w:ind w:left="720"/>
        <w:jc w:val="both"/>
        <w:rPr>
          <w:rFonts w:cs="Times New Roman"/>
          <w:color w:val="2E74B5" w:themeColor="accent1" w:themeShade="BF"/>
          <w:sz w:val="24"/>
          <w:szCs w:val="24"/>
        </w:rPr>
      </w:pPr>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3D438EE7" w:rsidR="00DE6F04" w:rsidRPr="005229FB" w:rsidRDefault="0054510C" w:rsidP="025DBB92">
      <w:pPr>
        <w:ind w:left="720"/>
        <w:jc w:val="both"/>
        <w:rPr>
          <w:color w:val="5B9BD5" w:themeColor="accent1"/>
        </w:rPr>
      </w:pPr>
      <w:r w:rsidRPr="005229FB">
        <w:rPr>
          <w:rFonts w:cs="Times New Roman"/>
          <w:color w:val="5B9BD5" w:themeColor="accent1"/>
          <w:sz w:val="24"/>
          <w:szCs w:val="24"/>
        </w:rPr>
        <w:t>The model does not distinguish between the various forms of carbon dioxide or bicarbonate</w:t>
      </w:r>
      <w:r w:rsidR="00A1782E" w:rsidRPr="005229FB">
        <w:rPr>
          <w:color w:val="5B9BD5" w:themeColor="accent1"/>
        </w:rPr>
        <w:t>.</w:t>
      </w:r>
      <w:r w:rsidR="0074596B" w:rsidRPr="005229FB">
        <w:rPr>
          <w:color w:val="5B9BD5" w:themeColor="accent1"/>
        </w:rPr>
        <w:t xml:space="preserve"> The model con</w:t>
      </w:r>
      <w:r w:rsidR="0074596B" w:rsidRPr="005229FB">
        <w:rPr>
          <w:rFonts w:cs="Times New Roman"/>
          <w:color w:val="5B9BD5" w:themeColor="accent1"/>
          <w:sz w:val="24"/>
          <w:szCs w:val="24"/>
        </w:rPr>
        <w:t>siders a single combined metabolite pool for CO2 and all its hydrated forms (i.e., aqueous CO2, carbonate, carbonic acid, and bicarbonate). All these forms are assumed to be in equilibrium in biological systems</w:t>
      </w:r>
      <w:r w:rsidR="00B744EC" w:rsidRPr="005229FB">
        <w:rPr>
          <w:rFonts w:cs="Times New Roman"/>
          <w:color w:val="5B9BD5" w:themeColor="accent1"/>
          <w:sz w:val="24"/>
          <w:szCs w:val="24"/>
        </w:rPr>
        <w:t xml:space="preserve"> </w:t>
      </w:r>
      <w:r w:rsidR="00B744EC" w:rsidRPr="005229FB">
        <w:rPr>
          <w:rFonts w:cs="Times New Roman"/>
          <w:color w:val="5B9BD5" w:themeColor="accent1"/>
          <w:sz w:val="24"/>
          <w:szCs w:val="24"/>
        </w:rPr>
        <w:fldChar w:fldCharType="begin"/>
      </w:r>
      <w:r w:rsidR="00B744EC" w:rsidRPr="005229FB">
        <w:rPr>
          <w:rFonts w:cs="Times New Roman"/>
          <w:color w:val="5B9BD5" w:themeColor="accent1"/>
          <w:sz w:val="24"/>
          <w:szCs w:val="24"/>
        </w:rPr>
        <w:instrText xml:space="preserve"> ADDIN EN.CITE &lt;EndNote&gt;&lt;Cite&gt;&lt;Author&gt;Radzicka&lt;/Author&gt;&lt;Year&gt;1995&lt;/Year&gt;&lt;RecNum&gt;615&lt;/RecNum&gt;&lt;DisplayText&gt;(Radzicka and Wolfenden, 1995)&lt;/DisplayText&gt;&lt;record&gt;&lt;rec-number&gt;615&lt;/rec-number&gt;&lt;foreign-keys&gt;&lt;key app="EN" db-id="rde2ee5zc0dwsbez5pg5s2ztd5fdfsdpvexd" timestamp="1556826345"&gt;615&lt;/key&gt;&lt;/foreign-keys&gt;&lt;ref-type name="Journal Article"&gt;17&lt;/ref-type&gt;&lt;contributors&gt;&lt;authors&gt;&lt;author&gt;Radzicka, A.&lt;/author&gt;&lt;author&gt;Wolfenden, R.&lt;/author&gt;&lt;/authors&gt;&lt;/contributors&gt;&lt;auth-address&gt;Department of Biochemistry and Biophysics, University of North Carolina, Chapel Hill 27599.&lt;/auth-address&gt;&lt;titles&gt;&lt;title&gt;A proficient enzyme&lt;/title&gt;&lt;secondary-title&gt;Science&lt;/secondary-title&gt;&lt;/titles&gt;&lt;periodical&gt;&lt;full-title&gt;Science&lt;/full-title&gt;&lt;/periodical&gt;&lt;pages&gt;90-3&lt;/pages&gt;&lt;volume&gt;267&lt;/volume&gt;&lt;number&gt;5194&lt;/number&gt;&lt;keywords&gt;&lt;keyword&gt;Catalysis&lt;/keyword&gt;&lt;keyword&gt;Decarboxylation&lt;/keyword&gt;&lt;keyword&gt;Hydrogen-Ion Concentration&lt;/keyword&gt;&lt;keyword&gt;Hydrolysis&lt;/keyword&gt;&lt;keyword&gt;Kinetics&lt;/keyword&gt;&lt;keyword&gt;Micrococcal Nuclease/*metabolism&lt;/keyword&gt;&lt;keyword&gt;Organophosphorus Compounds/chemistry&lt;/keyword&gt;&lt;keyword&gt;Orotic Acid/analogs &amp;amp; derivatives/chemistry&lt;/keyword&gt;&lt;keyword&gt;Orotidine-5&amp;apos;-Phosphate Decarboxylase/*metabolism&lt;/keyword&gt;&lt;keyword&gt;Temperature&lt;/keyword&gt;&lt;keyword&gt;Thermodynamics&lt;/keyword&gt;&lt;/keywords&gt;&lt;dates&gt;&lt;year&gt;1995&lt;/year&gt;&lt;pub-dates&gt;&lt;date&gt;Jan 6&lt;/date&gt;&lt;/pub-dates&gt;&lt;/dates&gt;&lt;isbn&gt;0036-8075 (Print)&amp;#xD;0036-8075 (Linking)&lt;/isbn&gt;&lt;accession-num&gt;7809611&lt;/accession-num&gt;&lt;urls&gt;&lt;related-urls&gt;&lt;url&gt;https://www.ncbi.nlm.nih.gov/pubmed/7809611&lt;/url&gt;&lt;/related-urls&gt;&lt;/urls&gt;&lt;/record&gt;&lt;/Cite&gt;&lt;/EndNote&gt;</w:instrText>
      </w:r>
      <w:r w:rsidR="00B744EC" w:rsidRPr="005229FB">
        <w:rPr>
          <w:rFonts w:cs="Times New Roman"/>
          <w:color w:val="5B9BD5" w:themeColor="accent1"/>
          <w:sz w:val="24"/>
          <w:szCs w:val="24"/>
        </w:rPr>
        <w:fldChar w:fldCharType="separate"/>
      </w:r>
      <w:r w:rsidR="00B744EC" w:rsidRPr="005229FB">
        <w:rPr>
          <w:rFonts w:cs="Times New Roman"/>
          <w:noProof/>
          <w:color w:val="5B9BD5" w:themeColor="accent1"/>
          <w:sz w:val="24"/>
          <w:szCs w:val="24"/>
        </w:rPr>
        <w:t>(</w:t>
      </w:r>
      <w:hyperlink w:anchor="_ENREF_11" w:tooltip="Radzicka, 1995 #615" w:history="1">
        <w:r w:rsidR="00375CC5" w:rsidRPr="005229FB">
          <w:rPr>
            <w:rFonts w:cs="Times New Roman"/>
            <w:noProof/>
            <w:color w:val="5B9BD5" w:themeColor="accent1"/>
            <w:sz w:val="24"/>
            <w:szCs w:val="24"/>
          </w:rPr>
          <w:t>Radzicka and Wolfenden, 1995</w:t>
        </w:r>
      </w:hyperlink>
      <w:r w:rsidR="00B744EC" w:rsidRPr="005229FB">
        <w:rPr>
          <w:rFonts w:cs="Times New Roman"/>
          <w:noProof/>
          <w:color w:val="5B9BD5" w:themeColor="accent1"/>
          <w:sz w:val="24"/>
          <w:szCs w:val="24"/>
        </w:rPr>
        <w:t>)</w:t>
      </w:r>
      <w:r w:rsidR="00B744EC" w:rsidRPr="005229FB">
        <w:rPr>
          <w:rFonts w:cs="Times New Roman"/>
          <w:color w:val="5B9BD5" w:themeColor="accent1"/>
          <w:sz w:val="24"/>
          <w:szCs w:val="24"/>
        </w:rPr>
        <w:fldChar w:fldCharType="end"/>
      </w:r>
      <w:r w:rsidR="0074596B" w:rsidRPr="005229FB">
        <w:rPr>
          <w:rFonts w:cs="Times New Roman"/>
          <w:color w:val="5B9BD5" w:themeColor="accent1"/>
          <w:sz w:val="24"/>
          <w:szCs w:val="24"/>
        </w:rPr>
        <w:t xml:space="preserve">. </w:t>
      </w:r>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65C21826" w:rsidR="00DE6F04" w:rsidRPr="005229FB" w:rsidRDefault="007F675D" w:rsidP="025DBB92">
      <w:pPr>
        <w:ind w:left="720"/>
        <w:jc w:val="both"/>
        <w:rPr>
          <w:color w:val="5B9BD5" w:themeColor="accent1"/>
        </w:rPr>
      </w:pPr>
      <w:r w:rsidRPr="005229FB">
        <w:rPr>
          <w:rFonts w:cs="Times New Roman"/>
          <w:color w:val="5B9BD5" w:themeColor="accent1"/>
          <w:sz w:val="24"/>
          <w:szCs w:val="24"/>
        </w:rPr>
        <w:t xml:space="preserve">Although spontaneous decarboxylation of OAA to pyruvate can be measured in vitro, we do not think it plays a physiological role in </w:t>
      </w:r>
      <w:r w:rsidRPr="005229FB">
        <w:rPr>
          <w:rFonts w:cs="Times New Roman"/>
          <w:i/>
          <w:color w:val="5B9BD5" w:themeColor="accent1"/>
          <w:sz w:val="24"/>
          <w:szCs w:val="24"/>
        </w:rPr>
        <w:t>C. thermocellum</w:t>
      </w:r>
      <w:r w:rsidRPr="005229FB">
        <w:rPr>
          <w:rFonts w:cs="Times New Roman"/>
          <w:color w:val="5B9BD5" w:themeColor="accent1"/>
          <w:sz w:val="24"/>
          <w:szCs w:val="24"/>
        </w:rPr>
        <w:t xml:space="preserve">. There is no enzymatic conversion of OAA to pyruvate. For a detailed discussion, see </w:t>
      </w:r>
      <w:r w:rsidR="003F1703" w:rsidRPr="005229FB">
        <w:rPr>
          <w:rFonts w:cs="Times New Roman"/>
          <w:color w:val="5B9BD5" w:themeColor="accent1"/>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sidRPr="005229FB">
        <w:rPr>
          <w:rFonts w:cs="Times New Roman"/>
          <w:color w:val="5B9BD5" w:themeColor="accent1"/>
          <w:sz w:val="24"/>
          <w:szCs w:val="24"/>
        </w:rPr>
        <w:instrText xml:space="preserve"> ADDIN EN.CITE </w:instrText>
      </w:r>
      <w:r w:rsidR="003F1703" w:rsidRPr="005229FB">
        <w:rPr>
          <w:rFonts w:cs="Times New Roman"/>
          <w:color w:val="5B9BD5" w:themeColor="accent1"/>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sidRPr="005229FB">
        <w:rPr>
          <w:rFonts w:cs="Times New Roman"/>
          <w:color w:val="5B9BD5" w:themeColor="accent1"/>
          <w:sz w:val="24"/>
          <w:szCs w:val="24"/>
        </w:rPr>
        <w:instrText xml:space="preserve"> ADDIN EN.CITE.DATA </w:instrText>
      </w:r>
      <w:r w:rsidR="003F1703" w:rsidRPr="005229FB">
        <w:rPr>
          <w:rFonts w:cs="Times New Roman"/>
          <w:color w:val="5B9BD5" w:themeColor="accent1"/>
          <w:sz w:val="24"/>
          <w:szCs w:val="24"/>
        </w:rPr>
      </w:r>
      <w:r w:rsidR="003F1703" w:rsidRPr="005229FB">
        <w:rPr>
          <w:rFonts w:cs="Times New Roman"/>
          <w:color w:val="5B9BD5" w:themeColor="accent1"/>
          <w:sz w:val="24"/>
          <w:szCs w:val="24"/>
        </w:rPr>
        <w:fldChar w:fldCharType="end"/>
      </w:r>
      <w:r w:rsidR="003F1703" w:rsidRPr="005229FB">
        <w:rPr>
          <w:rFonts w:cs="Times New Roman"/>
          <w:color w:val="5B9BD5" w:themeColor="accent1"/>
          <w:sz w:val="24"/>
          <w:szCs w:val="24"/>
        </w:rPr>
      </w:r>
      <w:r w:rsidR="003F1703" w:rsidRPr="005229FB">
        <w:rPr>
          <w:rFonts w:cs="Times New Roman"/>
          <w:color w:val="5B9BD5" w:themeColor="accent1"/>
          <w:sz w:val="24"/>
          <w:szCs w:val="24"/>
        </w:rPr>
        <w:fldChar w:fldCharType="separate"/>
      </w:r>
      <w:r w:rsidR="003F1703" w:rsidRPr="005229FB">
        <w:rPr>
          <w:rFonts w:cs="Times New Roman"/>
          <w:noProof/>
          <w:color w:val="5B9BD5" w:themeColor="accent1"/>
          <w:sz w:val="24"/>
          <w:szCs w:val="24"/>
        </w:rPr>
        <w:t>(</w:t>
      </w:r>
      <w:hyperlink w:anchor="_ENREF_9" w:tooltip="Olson, 2017 #352" w:history="1">
        <w:r w:rsidR="00375CC5" w:rsidRPr="005229FB">
          <w:rPr>
            <w:rFonts w:cs="Times New Roman"/>
            <w:noProof/>
            <w:color w:val="5B9BD5" w:themeColor="accent1"/>
            <w:sz w:val="24"/>
            <w:szCs w:val="24"/>
          </w:rPr>
          <w:t>Olson et al., 2017</w:t>
        </w:r>
      </w:hyperlink>
      <w:r w:rsidR="003F1703" w:rsidRPr="005229FB">
        <w:rPr>
          <w:rFonts w:cs="Times New Roman"/>
          <w:noProof/>
          <w:color w:val="5B9BD5" w:themeColor="accent1"/>
          <w:sz w:val="24"/>
          <w:szCs w:val="24"/>
        </w:rPr>
        <w:t>)</w:t>
      </w:r>
      <w:r w:rsidR="003F1703" w:rsidRPr="005229FB">
        <w:rPr>
          <w:rFonts w:cs="Times New Roman"/>
          <w:color w:val="5B9BD5" w:themeColor="accent1"/>
          <w:sz w:val="24"/>
          <w:szCs w:val="24"/>
        </w:rPr>
        <w:fldChar w:fldCharType="end"/>
      </w:r>
      <w:r w:rsidRPr="005229FB">
        <w:rPr>
          <w:rFonts w:cs="Times New Roman"/>
          <w:color w:val="5B9BD5" w:themeColor="accent1"/>
          <w:sz w:val="24"/>
          <w:szCs w:val="24"/>
        </w:rPr>
        <w:t>.</w:t>
      </w:r>
    </w:p>
    <w:p w14:paraId="714F4A8B" w14:textId="432178F8" w:rsidR="00DE6F04" w:rsidRPr="00ED21D1" w:rsidRDefault="025DBB92" w:rsidP="025DBB92">
      <w:pPr>
        <w:jc w:val="both"/>
      </w:pPr>
      <w:r w:rsidRPr="00D9231C">
        <w:rPr>
          <w:rFonts w:eastAsia="Times New Roman" w:cs="Times New Roman"/>
          <w:color w:val="222222"/>
          <w:sz w:val="24"/>
          <w:szCs w:val="24"/>
        </w:rPr>
        <w:t>Fig 2 only shows 4 of the 8 considered metabolites, adding the other profiles would be useful</w:t>
      </w:r>
    </w:p>
    <w:p w14:paraId="61CD6BAA" w14:textId="303212F2" w:rsidR="00DE6F04" w:rsidRPr="005229FB" w:rsidRDefault="002647FD" w:rsidP="00AE08C9">
      <w:pPr>
        <w:ind w:left="720"/>
        <w:jc w:val="both"/>
        <w:rPr>
          <w:rFonts w:eastAsia="Times New Roman" w:cs="Times New Roman"/>
          <w:color w:val="5B9BD5" w:themeColor="accent1"/>
          <w:sz w:val="24"/>
          <w:szCs w:val="24"/>
        </w:rPr>
      </w:pPr>
      <w:r w:rsidRPr="005229FB">
        <w:rPr>
          <w:rFonts w:cs="Times New Roman"/>
          <w:color w:val="5B9BD5" w:themeColor="accent1"/>
          <w:sz w:val="24"/>
          <w:szCs w:val="24"/>
        </w:rPr>
        <w:t xml:space="preserve">We </w:t>
      </w:r>
      <w:r w:rsidR="007A4A52" w:rsidRPr="005229FB">
        <w:rPr>
          <w:rFonts w:cs="Times New Roman"/>
          <w:color w:val="5B9BD5" w:themeColor="accent1"/>
          <w:sz w:val="24"/>
          <w:szCs w:val="24"/>
        </w:rPr>
        <w:t xml:space="preserve">chose a subset of the </w:t>
      </w:r>
      <w:r w:rsidRPr="005229FB">
        <w:rPr>
          <w:rFonts w:cs="Times New Roman"/>
          <w:color w:val="5B9BD5" w:themeColor="accent1"/>
          <w:sz w:val="24"/>
          <w:szCs w:val="24"/>
        </w:rPr>
        <w:t xml:space="preserve">metabolites to highlight the trends in upper and lower glycolysis. </w:t>
      </w:r>
      <w:r w:rsidR="00AC125F" w:rsidRPr="005229FB">
        <w:rPr>
          <w:rFonts w:cs="Times New Roman"/>
          <w:color w:val="5B9BD5" w:themeColor="accent1"/>
          <w:sz w:val="24"/>
          <w:szCs w:val="24"/>
        </w:rPr>
        <w:t xml:space="preserve">All metabolite concentration ranges for various timepoints are listed in </w:t>
      </w:r>
      <w:r w:rsidR="00596361" w:rsidRPr="005229FB">
        <w:rPr>
          <w:rFonts w:cs="Times New Roman"/>
          <w:color w:val="5B9BD5" w:themeColor="accent1"/>
          <w:sz w:val="24"/>
          <w:szCs w:val="24"/>
        </w:rPr>
        <w:t xml:space="preserve">supplementary </w:t>
      </w:r>
      <w:r w:rsidR="00AC125F" w:rsidRPr="005229FB">
        <w:rPr>
          <w:rFonts w:cs="Times New Roman"/>
          <w:color w:val="5B9BD5" w:themeColor="accent1"/>
          <w:sz w:val="24"/>
          <w:szCs w:val="24"/>
        </w:rPr>
        <w:t xml:space="preserve">table </w:t>
      </w:r>
      <w:proofErr w:type="spellStart"/>
      <w:r w:rsidR="00596361" w:rsidRPr="005229FB">
        <w:rPr>
          <w:rFonts w:cs="Times New Roman"/>
          <w:color w:val="5B9BD5" w:themeColor="accent1"/>
          <w:sz w:val="24"/>
          <w:szCs w:val="24"/>
        </w:rPr>
        <w:t>zzz</w:t>
      </w:r>
      <w:proofErr w:type="spellEnd"/>
      <w:r w:rsidR="00AC125F" w:rsidRPr="005229FB">
        <w:rPr>
          <w:rFonts w:cs="Times New Roman"/>
          <w:color w:val="5B9BD5" w:themeColor="accent1"/>
          <w:sz w:val="24"/>
          <w:szCs w:val="24"/>
        </w:rPr>
        <w:t xml:space="preserve">. </w:t>
      </w:r>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0B56BE5" w14:textId="75A3A1CB" w:rsidR="00DE6F04" w:rsidRPr="005229FB" w:rsidRDefault="00941C69" w:rsidP="00A1782E">
      <w:pPr>
        <w:ind w:left="720"/>
        <w:jc w:val="both"/>
        <w:rPr>
          <w:rFonts w:eastAsia="Times New Roman" w:cs="Times New Roman"/>
          <w:color w:val="5B9BD5" w:themeColor="accent1"/>
          <w:sz w:val="24"/>
          <w:szCs w:val="24"/>
        </w:rPr>
      </w:pPr>
      <w:r w:rsidRPr="005229FB">
        <w:rPr>
          <w:rFonts w:cs="Times New Roman"/>
          <w:color w:val="5B9BD5" w:themeColor="accent1"/>
          <w:sz w:val="24"/>
          <w:szCs w:val="24"/>
        </w:rPr>
        <w:t xml:space="preserve">The metabolite measurements were associated with 20% error. Concentrations </w:t>
      </w:r>
      <w:r w:rsidR="002647FD" w:rsidRPr="005229FB">
        <w:rPr>
          <w:rFonts w:cs="Times New Roman"/>
          <w:color w:val="5B9BD5" w:themeColor="accent1"/>
          <w:sz w:val="24"/>
          <w:szCs w:val="24"/>
        </w:rPr>
        <w:t xml:space="preserve">bounds </w:t>
      </w:r>
      <w:r w:rsidRPr="005229FB">
        <w:rPr>
          <w:rFonts w:cs="Times New Roman"/>
          <w:color w:val="5B9BD5" w:themeColor="accent1"/>
          <w:sz w:val="24"/>
          <w:szCs w:val="24"/>
        </w:rPr>
        <w:t xml:space="preserve">for all the timepoints are now listed in supplementary </w:t>
      </w:r>
      <w:r w:rsidR="00A1392A" w:rsidRPr="005229FB">
        <w:rPr>
          <w:rFonts w:cs="Times New Roman"/>
          <w:color w:val="5B9BD5" w:themeColor="accent1"/>
          <w:sz w:val="24"/>
          <w:szCs w:val="24"/>
        </w:rPr>
        <w:t>table YY</w:t>
      </w:r>
      <w:r w:rsidR="002647FD" w:rsidRPr="005229FB">
        <w:rPr>
          <w:rFonts w:cs="Times New Roman"/>
          <w:color w:val="5B9BD5" w:themeColor="accent1"/>
          <w:sz w:val="24"/>
          <w:szCs w:val="24"/>
        </w:rPr>
        <w:t>.</w:t>
      </w:r>
      <w:r w:rsidR="000201D7" w:rsidRPr="005229FB">
        <w:rPr>
          <w:rFonts w:cs="Times New Roman"/>
          <w:color w:val="5B9BD5" w:themeColor="accent1"/>
          <w:sz w:val="24"/>
          <w:szCs w:val="24"/>
        </w:rPr>
        <w:t xml:space="preserve"> We have updated the main text to clarify this.</w:t>
      </w: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1F70AD4B" w14:textId="32F0C97A" w:rsidR="00DE6F04" w:rsidRPr="005229FB" w:rsidRDefault="007F675D" w:rsidP="00A1782E">
      <w:pPr>
        <w:ind w:left="720"/>
        <w:jc w:val="both"/>
        <w:rPr>
          <w:rFonts w:eastAsia="Times New Roman" w:cs="Times New Roman"/>
          <w:color w:val="5B9BD5" w:themeColor="accent1"/>
          <w:sz w:val="24"/>
          <w:szCs w:val="24"/>
        </w:rPr>
      </w:pPr>
      <w:r w:rsidRPr="005229FB">
        <w:rPr>
          <w:rFonts w:cs="Times New Roman"/>
          <w:color w:val="5B9BD5" w:themeColor="accent1"/>
          <w:sz w:val="24"/>
          <w:szCs w:val="24"/>
        </w:rPr>
        <w:t>Table 2 list</w:t>
      </w:r>
      <w:r w:rsidR="00352034" w:rsidRPr="005229FB">
        <w:rPr>
          <w:rFonts w:cs="Times New Roman"/>
          <w:color w:val="5B9BD5" w:themeColor="accent1"/>
          <w:sz w:val="24"/>
          <w:szCs w:val="24"/>
        </w:rPr>
        <w:t>s</w:t>
      </w:r>
      <w:r w:rsidRPr="005229FB">
        <w:rPr>
          <w:rFonts w:cs="Times New Roman"/>
          <w:color w:val="5B9BD5" w:themeColor="accent1"/>
          <w:sz w:val="24"/>
          <w:szCs w:val="24"/>
        </w:rPr>
        <w:t xml:space="preserve"> the pool of reactions from which </w:t>
      </w:r>
      <w:r w:rsidR="00352034" w:rsidRPr="005229FB">
        <w:rPr>
          <w:rFonts w:cs="Times New Roman"/>
          <w:color w:val="5B9BD5" w:themeColor="accent1"/>
          <w:sz w:val="24"/>
          <w:szCs w:val="24"/>
        </w:rPr>
        <w:t xml:space="preserve">the </w:t>
      </w:r>
      <w:r w:rsidRPr="005229FB">
        <w:rPr>
          <w:rFonts w:cs="Times New Roman"/>
          <w:color w:val="5B9BD5" w:themeColor="accent1"/>
          <w:sz w:val="24"/>
          <w:szCs w:val="24"/>
        </w:rPr>
        <w:t>EFMs were constructed. A given EFM will include</w:t>
      </w:r>
      <w:r w:rsidR="005454C9" w:rsidRPr="005229FB">
        <w:rPr>
          <w:rFonts w:cs="Times New Roman"/>
          <w:color w:val="5B9BD5" w:themeColor="accent1"/>
          <w:sz w:val="24"/>
          <w:szCs w:val="24"/>
        </w:rPr>
        <w:t xml:space="preserve"> </w:t>
      </w:r>
      <w:r w:rsidR="00352034" w:rsidRPr="005229FB">
        <w:rPr>
          <w:rFonts w:cs="Times New Roman"/>
          <w:color w:val="5B9BD5" w:themeColor="accent1"/>
          <w:sz w:val="24"/>
          <w:szCs w:val="24"/>
        </w:rPr>
        <w:t xml:space="preserve">only </w:t>
      </w:r>
      <w:r w:rsidR="005454C9" w:rsidRPr="005229FB">
        <w:rPr>
          <w:rFonts w:cs="Times New Roman"/>
          <w:color w:val="5B9BD5" w:themeColor="accent1"/>
          <w:sz w:val="24"/>
          <w:szCs w:val="24"/>
        </w:rPr>
        <w:t xml:space="preserve">a subset of </w:t>
      </w:r>
      <w:r w:rsidR="00352034" w:rsidRPr="005229FB">
        <w:rPr>
          <w:rFonts w:cs="Times New Roman"/>
          <w:color w:val="5B9BD5" w:themeColor="accent1"/>
          <w:sz w:val="24"/>
          <w:szCs w:val="24"/>
        </w:rPr>
        <w:t xml:space="preserve">the </w:t>
      </w:r>
      <w:r w:rsidR="005454C9" w:rsidRPr="005229FB">
        <w:rPr>
          <w:rFonts w:cs="Times New Roman"/>
          <w:color w:val="5B9BD5" w:themeColor="accent1"/>
          <w:sz w:val="24"/>
          <w:szCs w:val="24"/>
        </w:rPr>
        <w:t>reactions listed in Table 2</w:t>
      </w:r>
      <w:r w:rsidR="00352034" w:rsidRPr="005229FB">
        <w:rPr>
          <w:rFonts w:cs="Times New Roman"/>
          <w:color w:val="5B9BD5" w:themeColor="accent1"/>
          <w:sz w:val="24"/>
          <w:szCs w:val="24"/>
        </w:rPr>
        <w:t xml:space="preserve"> which convert Cellobiose to ethanol</w:t>
      </w:r>
      <w:r w:rsidR="005454C9" w:rsidRPr="005229FB">
        <w:rPr>
          <w:rFonts w:cs="Times New Roman"/>
          <w:color w:val="5B9BD5" w:themeColor="accent1"/>
          <w:sz w:val="24"/>
          <w:szCs w:val="24"/>
        </w:rPr>
        <w:t xml:space="preserve">. </w:t>
      </w:r>
      <w:r w:rsidR="00352034" w:rsidRPr="005229FB">
        <w:rPr>
          <w:rFonts w:cs="Times New Roman"/>
          <w:color w:val="5B9BD5" w:themeColor="accent1"/>
          <w:sz w:val="24"/>
          <w:szCs w:val="24"/>
        </w:rPr>
        <w:t xml:space="preserve">This has been clarified in the table caption. </w:t>
      </w:r>
      <w:r w:rsidR="005454C9" w:rsidRPr="005229FB">
        <w:rPr>
          <w:rFonts w:cs="Times New Roman"/>
          <w:color w:val="5B9BD5" w:themeColor="accent1"/>
          <w:sz w:val="24"/>
          <w:szCs w:val="24"/>
        </w:rPr>
        <w:t>A complete list of EFMs is presented in Supplementary file 4.</w:t>
      </w: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Pr="005229FB" w:rsidRDefault="3E22ED8A" w:rsidP="3E22ED8A">
      <w:pPr>
        <w:ind w:left="720"/>
        <w:jc w:val="both"/>
        <w:rPr>
          <w:color w:val="5B9BD5" w:themeColor="accent1"/>
        </w:rPr>
      </w:pPr>
      <w:r w:rsidRPr="005229FB">
        <w:rPr>
          <w:rFonts w:eastAsia="Times New Roman" w:cs="Times New Roman"/>
          <w:color w:val="5B9BD5" w:themeColor="accent1"/>
          <w:sz w:val="24"/>
          <w:szCs w:val="24"/>
        </w:rPr>
        <w:lastRenderedPageBreak/>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w:t>
      </w:r>
      <w:r w:rsidRPr="00F47756">
        <w:rPr>
          <w:rFonts w:eastAsia="Times New Roman" w:cs="Times New Roman"/>
          <w:color w:val="222222"/>
          <w:sz w:val="24"/>
          <w:szCs w:val="24"/>
          <w:vertAlign w:val="subscript"/>
        </w:rPr>
        <w:t>2</w:t>
      </w:r>
      <w:r w:rsidRPr="025DBB92">
        <w:rPr>
          <w:rFonts w:eastAsia="Times New Roman" w:cs="Times New Roman"/>
          <w:color w:val="222222"/>
          <w:sz w:val="24"/>
          <w:szCs w:val="24"/>
        </w:rPr>
        <w:t xml:space="preserve"> levels in the experiment could have a large effect on the redox cofactor equilibria, was the H</w:t>
      </w:r>
      <w:r w:rsidRPr="00F47756">
        <w:rPr>
          <w:rFonts w:eastAsia="Times New Roman" w:cs="Times New Roman"/>
          <w:color w:val="222222"/>
          <w:sz w:val="24"/>
          <w:szCs w:val="24"/>
          <w:vertAlign w:val="subscript"/>
        </w:rPr>
        <w:t>2</w:t>
      </w:r>
      <w:r w:rsidRPr="025DBB92">
        <w:rPr>
          <w:rFonts w:eastAsia="Times New Roman" w:cs="Times New Roman"/>
          <w:color w:val="222222"/>
          <w:sz w:val="24"/>
          <w:szCs w:val="24"/>
        </w:rPr>
        <w:t xml:space="preserve"> measured or is there an estimate of the range?</w:t>
      </w:r>
    </w:p>
    <w:p w14:paraId="7858C7D8" w14:textId="7FB963F7" w:rsidR="00DE6F04" w:rsidRPr="005229FB" w:rsidRDefault="005454C9" w:rsidP="005229FB">
      <w:pPr>
        <w:ind w:left="720"/>
        <w:jc w:val="both"/>
        <w:rPr>
          <w:color w:val="5B9BD5" w:themeColor="accent1"/>
        </w:rPr>
      </w:pPr>
      <w:r w:rsidRPr="005229FB">
        <w:rPr>
          <w:rFonts w:cs="Times New Roman"/>
          <w:color w:val="5B9BD5" w:themeColor="accent1"/>
          <w:sz w:val="24"/>
          <w:szCs w:val="24"/>
        </w:rPr>
        <w:t>The dataset from Tian 2017b does not include H</w:t>
      </w:r>
      <w:r w:rsidRPr="00F47756">
        <w:rPr>
          <w:rFonts w:cs="Times New Roman"/>
          <w:color w:val="5B9BD5" w:themeColor="accent1"/>
          <w:sz w:val="24"/>
          <w:szCs w:val="24"/>
          <w:vertAlign w:val="subscript"/>
        </w:rPr>
        <w:t>2</w:t>
      </w:r>
      <w:r w:rsidRPr="005229FB">
        <w:rPr>
          <w:rFonts w:cs="Times New Roman"/>
          <w:color w:val="5B9BD5" w:themeColor="accent1"/>
          <w:sz w:val="24"/>
          <w:szCs w:val="24"/>
        </w:rPr>
        <w:t xml:space="preserve"> measurement, so we were not able to include that data in our model. There is recent evidence that H</w:t>
      </w:r>
      <w:r w:rsidRPr="00F47756">
        <w:rPr>
          <w:rFonts w:cs="Times New Roman"/>
          <w:color w:val="5B9BD5" w:themeColor="accent1"/>
          <w:sz w:val="24"/>
          <w:szCs w:val="24"/>
          <w:vertAlign w:val="subscript"/>
        </w:rPr>
        <w:t>2</w:t>
      </w:r>
      <w:r w:rsidRPr="005229FB">
        <w:rPr>
          <w:rFonts w:cs="Times New Roman"/>
          <w:color w:val="5B9BD5" w:themeColor="accent1"/>
          <w:sz w:val="24"/>
          <w:szCs w:val="24"/>
        </w:rPr>
        <w:t xml:space="preserve"> in the liquid phase is not in equilibrium with the gas phase</w:t>
      </w:r>
      <w:r w:rsidR="00B919B9" w:rsidRPr="005229FB">
        <w:rPr>
          <w:color w:val="5B9BD5" w:themeColor="accent1"/>
        </w:rPr>
        <w:t xml:space="preserve"> </w:t>
      </w:r>
      <w:r w:rsidR="003F1703" w:rsidRPr="005229FB">
        <w:rPr>
          <w:rFonts w:cs="Times New Roman"/>
          <w:color w:val="5B9BD5" w:themeColor="accent1"/>
          <w:sz w:val="24"/>
          <w:szCs w:val="24"/>
        </w:rPr>
        <w:fldChar w:fldCharType="begin"/>
      </w:r>
      <w:r w:rsidR="003F1703" w:rsidRPr="005229FB">
        <w:rPr>
          <w:rFonts w:cs="Times New Roman"/>
          <w:color w:val="5B9BD5" w:themeColor="accent1"/>
          <w:sz w:val="24"/>
          <w:szCs w:val="24"/>
        </w:rPr>
        <w:instrText xml:space="preserve"> ADDIN EN.CITE &lt;EndNote&gt;&lt;Cite&gt;&lt;Author&gt;Blunt&lt;/Author&gt;&lt;Year&gt;2015&lt;/Year&gt;&lt;RecNum&gt;606&lt;/RecNum&gt;&lt;DisplayText&gt;(Blunt et al., 2015)&lt;/DisplayText&gt;&lt;record&gt;&lt;rec-number&gt;606&lt;/rec-number&gt;&lt;foreign-keys&gt;&lt;key app="EN" db-id="rde2ee5zc0dwsbez5pg5s2ztd5fdfsdpvexd" timestamp="1556816356"&gt;606&lt;/key&gt;&lt;/foreign-keys&gt;&lt;ref-type name="Conference Proceedings"&gt;10&lt;/ref-type&gt;&lt;contributors&gt;&lt;authors&gt;&lt;author&gt;Blunt, Warren A&lt;/author&gt;&lt;author&gt;Gapes, Daniel J&lt;/author&gt;&lt;author&gt;Sparling, Richard&lt;/author&gt;&lt;author&gt;Levin, David B&lt;/author&gt;&lt;author&gt;Cicek, Nazim&lt;/author&gt;&lt;/authors&gt;&lt;/contributors&gt;&lt;titles&gt;&lt;title&gt;Quantitative assessment of H2 and CO2 supersaturation during thermophilic cellobiose fermentation with Clostridium thermocellum&lt;/title&gt;&lt;secondary-title&gt;2015 ASABE Annual International Meeting&lt;/secondary-title&gt;&lt;/titles&gt;&lt;pages&gt;1&lt;/pages&gt;&lt;dates&gt;&lt;year&gt;2015&lt;/year&gt;&lt;/dates&gt;&lt;publisher&gt;American Society of Agricultural and Biological Engineers&lt;/publisher&gt;&lt;urls&gt;&lt;/urls&gt;&lt;/record&gt;&lt;/Cite&gt;&lt;/EndNote&gt;</w:instrText>
      </w:r>
      <w:r w:rsidR="003F1703" w:rsidRPr="005229FB">
        <w:rPr>
          <w:rFonts w:cs="Times New Roman"/>
          <w:color w:val="5B9BD5" w:themeColor="accent1"/>
          <w:sz w:val="24"/>
          <w:szCs w:val="24"/>
        </w:rPr>
        <w:fldChar w:fldCharType="separate"/>
      </w:r>
      <w:r w:rsidR="003F1703" w:rsidRPr="005229FB">
        <w:rPr>
          <w:rFonts w:cs="Times New Roman"/>
          <w:noProof/>
          <w:color w:val="5B9BD5" w:themeColor="accent1"/>
          <w:sz w:val="24"/>
          <w:szCs w:val="24"/>
        </w:rPr>
        <w:t>(</w:t>
      </w:r>
      <w:hyperlink w:anchor="_ENREF_1" w:tooltip="Blunt, 2015 #606" w:history="1">
        <w:r w:rsidR="00375CC5" w:rsidRPr="005229FB">
          <w:rPr>
            <w:rFonts w:cs="Times New Roman"/>
            <w:noProof/>
            <w:color w:val="5B9BD5" w:themeColor="accent1"/>
            <w:sz w:val="24"/>
            <w:szCs w:val="24"/>
          </w:rPr>
          <w:t xml:space="preserve">Blunt </w:t>
        </w:r>
        <w:r w:rsidR="00375CC5" w:rsidRPr="005229FB">
          <w:rPr>
            <w:rFonts w:cs="Times New Roman"/>
            <w:noProof/>
            <w:color w:val="5B9BD5" w:themeColor="accent1"/>
            <w:sz w:val="24"/>
            <w:szCs w:val="24"/>
          </w:rPr>
          <w:t>e</w:t>
        </w:r>
        <w:r w:rsidR="00375CC5" w:rsidRPr="005229FB">
          <w:rPr>
            <w:rFonts w:cs="Times New Roman"/>
            <w:noProof/>
            <w:color w:val="5B9BD5" w:themeColor="accent1"/>
            <w:sz w:val="24"/>
            <w:szCs w:val="24"/>
          </w:rPr>
          <w:t>t al., 2015</w:t>
        </w:r>
      </w:hyperlink>
      <w:r w:rsidR="003F1703" w:rsidRPr="005229FB">
        <w:rPr>
          <w:rFonts w:cs="Times New Roman"/>
          <w:noProof/>
          <w:color w:val="5B9BD5" w:themeColor="accent1"/>
          <w:sz w:val="24"/>
          <w:szCs w:val="24"/>
        </w:rPr>
        <w:t>)</w:t>
      </w:r>
      <w:r w:rsidR="003F1703" w:rsidRPr="005229FB">
        <w:rPr>
          <w:rFonts w:cs="Times New Roman"/>
          <w:color w:val="5B9BD5" w:themeColor="accent1"/>
          <w:sz w:val="24"/>
          <w:szCs w:val="24"/>
        </w:rPr>
        <w:fldChar w:fldCharType="end"/>
      </w:r>
      <w:r w:rsidRPr="005229FB">
        <w:rPr>
          <w:rFonts w:cs="Times New Roman"/>
          <w:color w:val="5B9BD5" w:themeColor="accent1"/>
          <w:sz w:val="24"/>
          <w:szCs w:val="24"/>
        </w:rPr>
        <w:t>, and measurement of dissolved H2 requires specialized equipment which we currently do not have access to.</w:t>
      </w:r>
      <w:r w:rsidR="00A1782E" w:rsidRPr="005229FB">
        <w:rPr>
          <w:rFonts w:cs="Times New Roman"/>
          <w:color w:val="5B9BD5" w:themeColor="accent1"/>
          <w:sz w:val="24"/>
          <w:szCs w:val="24"/>
        </w:rPr>
        <w:t xml:space="preserve"> </w:t>
      </w:r>
      <w:r w:rsidR="00AA4414" w:rsidRPr="005229FB">
        <w:rPr>
          <w:rFonts w:cs="Times New Roman"/>
          <w:color w:val="5B9BD5" w:themeColor="accent1"/>
          <w:sz w:val="24"/>
          <w:szCs w:val="24"/>
        </w:rPr>
        <w:t xml:space="preserve">To account for this uncertainty, we allowed a wide range for the </w:t>
      </w:r>
      <w:r w:rsidR="00A1782E" w:rsidRPr="005229FB">
        <w:rPr>
          <w:rFonts w:cs="Times New Roman"/>
          <w:color w:val="5B9BD5" w:themeColor="accent1"/>
          <w:sz w:val="24"/>
          <w:szCs w:val="24"/>
        </w:rPr>
        <w:t>reduced: oxidized</w:t>
      </w:r>
      <w:r w:rsidR="00AA4414" w:rsidRPr="005229FB">
        <w:rPr>
          <w:rFonts w:cs="Times New Roman"/>
          <w:color w:val="5B9BD5" w:themeColor="accent1"/>
          <w:sz w:val="24"/>
          <w:szCs w:val="24"/>
        </w:rPr>
        <w:t xml:space="preserve"> ferredoxin ratio from 0.01 to 100.</w:t>
      </w:r>
    </w:p>
    <w:p w14:paraId="0ABFE6E8" w14:textId="0C51C3C3" w:rsidR="00DE6F04" w:rsidRPr="00ED21D1" w:rsidRDefault="7A6EC047" w:rsidP="025DBB92">
      <w:pPr>
        <w:jc w:val="both"/>
      </w:pPr>
      <w:r w:rsidRPr="7A6EC047">
        <w:rPr>
          <w:rFonts w:eastAsia="Times New Roman" w:cs="Times New Roman"/>
          <w:color w:val="222222"/>
          <w:sz w:val="24"/>
          <w:szCs w:val="24"/>
        </w:rPr>
        <w:t>Line 216 vs 324: is this supposed to be positive or negative? MDF (i.e., - 0.13 kJ/</w:t>
      </w:r>
      <w:proofErr w:type="spellStart"/>
      <w:r w:rsidRPr="7A6EC047">
        <w:rPr>
          <w:rFonts w:eastAsia="Times New Roman" w:cs="Times New Roman"/>
          <w:color w:val="222222"/>
          <w:sz w:val="24"/>
          <w:szCs w:val="24"/>
        </w:rPr>
        <w:t>mol</w:t>
      </w:r>
      <w:proofErr w:type="spellEnd"/>
      <w:r w:rsidRPr="7A6EC047">
        <w:rPr>
          <w:rFonts w:eastAsia="Times New Roman" w:cs="Times New Roman"/>
          <w:color w:val="222222"/>
          <w:sz w:val="24"/>
          <w:szCs w:val="24"/>
        </w:rPr>
        <w:t xml:space="preserve"> vs 0.13 </w:t>
      </w:r>
      <w:proofErr w:type="spellStart"/>
      <w:r w:rsidRPr="7A6EC047">
        <w:rPr>
          <w:rFonts w:eastAsia="Times New Roman" w:cs="Times New Roman"/>
          <w:color w:val="222222"/>
          <w:sz w:val="24"/>
          <w:szCs w:val="24"/>
        </w:rPr>
        <w:t>kj</w:t>
      </w:r>
      <w:proofErr w:type="spellEnd"/>
      <w:r w:rsidRPr="7A6EC047">
        <w:rPr>
          <w:rFonts w:eastAsia="Times New Roman" w:cs="Times New Roman"/>
          <w:color w:val="222222"/>
          <w:sz w:val="24"/>
          <w:szCs w:val="24"/>
        </w:rPr>
        <w:t>/</w:t>
      </w:r>
      <w:proofErr w:type="spellStart"/>
      <w:r w:rsidRPr="7A6EC047">
        <w:rPr>
          <w:rFonts w:eastAsia="Times New Roman" w:cs="Times New Roman"/>
          <w:color w:val="222222"/>
          <w:sz w:val="24"/>
          <w:szCs w:val="24"/>
        </w:rPr>
        <w:t>mol</w:t>
      </w:r>
      <w:proofErr w:type="spellEnd"/>
      <w:r w:rsidRPr="7A6EC047">
        <w:rPr>
          <w:rFonts w:eastAsia="Times New Roman" w:cs="Times New Roman"/>
          <w:color w:val="222222"/>
          <w:sz w:val="24"/>
          <w:szCs w:val="24"/>
        </w:rPr>
        <w:t>)</w:t>
      </w:r>
    </w:p>
    <w:p w14:paraId="51D74A40" w14:textId="69EFD2AE" w:rsidR="00DE6F04" w:rsidRPr="005229FB" w:rsidRDefault="7A6EC047" w:rsidP="005229FB">
      <w:pPr>
        <w:ind w:left="720"/>
        <w:jc w:val="both"/>
        <w:rPr>
          <w:rFonts w:cs="Times New Roman"/>
          <w:color w:val="5B9BD5" w:themeColor="accent1"/>
          <w:sz w:val="24"/>
          <w:szCs w:val="24"/>
        </w:rPr>
      </w:pPr>
      <w:r w:rsidRPr="005229FB">
        <w:rPr>
          <w:rFonts w:cs="Times New Roman"/>
          <w:color w:val="5B9BD5" w:themeColor="accent1"/>
          <w:sz w:val="24"/>
          <w:szCs w:val="24"/>
        </w:rPr>
        <w:t>Line 216 talks about the EFMs which are thermodynamically infeasible and thus have negative MDF while Line 324 talks about the EFMs which carry positive MDF and are thermodynamically feasible.</w:t>
      </w:r>
    </w:p>
    <w:p w14:paraId="623DBF8D" w14:textId="7B2B255B"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r w:rsidRPr="005229FB">
        <w:rPr>
          <w:rFonts w:eastAsia="Times New Roman" w:cs="Times New Roman"/>
          <w:sz w:val="24"/>
          <w:szCs w:val="24"/>
        </w:rPr>
        <w:t>https://www.sciencedirect.com/science/article/pii/S1096717606000103</w:t>
      </w:r>
    </w:p>
    <w:p w14:paraId="3B4BACB6" w14:textId="0FEB19C0" w:rsidR="00DE6F04" w:rsidRPr="00ED21D1" w:rsidRDefault="025DBB92" w:rsidP="025DBB92">
      <w:pPr>
        <w:jc w:val="both"/>
      </w:pPr>
      <w:r w:rsidRPr="005229FB">
        <w:rPr>
          <w:rFonts w:eastAsia="Times New Roman" w:cs="Times New Roman"/>
          <w:sz w:val="24"/>
          <w:szCs w:val="24"/>
        </w:rPr>
        <w:t>https://journals.plos.org/plosone/article?id=10.1371/journal.pone.0171440</w:t>
      </w:r>
    </w:p>
    <w:p w14:paraId="6131FC5F" w14:textId="5B41A08F" w:rsidR="00DE6F04" w:rsidRPr="00ED21D1" w:rsidRDefault="025DBB92" w:rsidP="025DBB92">
      <w:pPr>
        <w:jc w:val="both"/>
      </w:pPr>
      <w:r w:rsidRPr="005229FB">
        <w:rPr>
          <w:rFonts w:eastAsia="Times New Roman" w:cs="Times New Roman"/>
          <w:sz w:val="24"/>
          <w:szCs w:val="24"/>
        </w:rPr>
        <w:t>https://link.springer.com/article/10.1007/s00253-008-1770-1</w:t>
      </w:r>
    </w:p>
    <w:p w14:paraId="03E6E7C9" w14:textId="063CE8A7" w:rsidR="00DE6F04" w:rsidRPr="005229FB" w:rsidRDefault="003C59B9" w:rsidP="005229FB">
      <w:pPr>
        <w:ind w:left="720"/>
        <w:jc w:val="both"/>
        <w:rPr>
          <w:color w:val="5B9BD5" w:themeColor="accent1"/>
        </w:rPr>
      </w:pPr>
      <w:r w:rsidRPr="005229FB">
        <w:rPr>
          <w:rFonts w:cs="Times New Roman"/>
          <w:color w:val="5B9BD5" w:themeColor="accent1"/>
          <w:sz w:val="24"/>
          <w:szCs w:val="24"/>
        </w:rPr>
        <w:t>We have modified the manuscript to introduce EFMs and highlight their usefulness in the introduction section.</w:t>
      </w:r>
    </w:p>
    <w:p w14:paraId="3AB2628F" w14:textId="00FD3678"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211 references citation [17] which isn’t consistent with the name and date format of the other references.</w:t>
      </w:r>
    </w:p>
    <w:p w14:paraId="3628C745" w14:textId="69B61420" w:rsidR="000201D7" w:rsidRPr="005229FB" w:rsidRDefault="000201D7" w:rsidP="005229FB">
      <w:pPr>
        <w:ind w:left="720"/>
        <w:jc w:val="both"/>
        <w:rPr>
          <w:color w:val="5B9BD5" w:themeColor="accent1"/>
        </w:rPr>
      </w:pPr>
      <w:r w:rsidRPr="005229FB">
        <w:rPr>
          <w:rFonts w:eastAsia="Times New Roman" w:cs="Times New Roman"/>
          <w:color w:val="5B9BD5" w:themeColor="accent1"/>
          <w:sz w:val="24"/>
          <w:szCs w:val="24"/>
        </w:rPr>
        <w:t>We thank the reviewer for pointing these out. We have updated these corrections in the manuscript.</w:t>
      </w:r>
    </w:p>
    <w:p w14:paraId="340F1EF6" w14:textId="58DF3FDB"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333, 335 mu is used on one line and u on the other, double check consistent use of ‘micro’ designator</w:t>
      </w:r>
    </w:p>
    <w:p w14:paraId="386FA807" w14:textId="307BBF05" w:rsidR="000201D7" w:rsidRPr="005229FB" w:rsidRDefault="000201D7" w:rsidP="00A1782E">
      <w:pPr>
        <w:ind w:left="720"/>
        <w:jc w:val="both"/>
        <w:rPr>
          <w:color w:val="5B9BD5" w:themeColor="accent1"/>
        </w:rPr>
      </w:pPr>
      <w:r w:rsidRPr="005229FB">
        <w:rPr>
          <w:rFonts w:eastAsia="Times New Roman" w:cs="Times New Roman"/>
          <w:color w:val="5B9BD5" w:themeColor="accent1"/>
          <w:sz w:val="24"/>
          <w:szCs w:val="24"/>
        </w:rPr>
        <w:t>We thank the reviewer for pointing these out. We have updated these corrections in the manuscript.</w:t>
      </w:r>
    </w:p>
    <w:p w14:paraId="6A6BE901" w14:textId="77777777" w:rsidR="000201D7" w:rsidRDefault="3E22ED8A" w:rsidP="00A1782E">
      <w:pPr>
        <w:jc w:val="both"/>
        <w:rPr>
          <w:rFonts w:eastAsia="Times New Roman" w:cs="Times New Roman"/>
          <w:color w:val="222222"/>
          <w:sz w:val="24"/>
          <w:szCs w:val="24"/>
        </w:rPr>
      </w:pPr>
      <w:r w:rsidRPr="3E22ED8A">
        <w:rPr>
          <w:rFonts w:eastAsia="Times New Roman" w:cs="Times New Roman"/>
          <w:color w:val="222222"/>
          <w:sz w:val="24"/>
          <w:szCs w:val="24"/>
        </w:rPr>
        <w:t>Line 62: missing the word ‘more’</w:t>
      </w:r>
    </w:p>
    <w:p w14:paraId="429D8B83" w14:textId="092EF814" w:rsidR="00DE6F04" w:rsidRPr="005229FB" w:rsidRDefault="000201D7" w:rsidP="005229FB">
      <w:pPr>
        <w:ind w:left="720"/>
        <w:jc w:val="both"/>
        <w:rPr>
          <w:color w:val="5B9BD5" w:themeColor="accent1"/>
        </w:rPr>
      </w:pPr>
      <w:r w:rsidRPr="005229FB">
        <w:rPr>
          <w:rFonts w:eastAsia="Times New Roman" w:cs="Times New Roman"/>
          <w:color w:val="5B9BD5" w:themeColor="accent1"/>
          <w:sz w:val="24"/>
          <w:szCs w:val="24"/>
        </w:rPr>
        <w:lastRenderedPageBreak/>
        <w:t>We thank the reviewer for pointing these out. We have updated these corrections in the manuscript.</w:t>
      </w:r>
    </w:p>
    <w:p w14:paraId="4AA58739" w14:textId="1CE621C4" w:rsidR="00DE6F04" w:rsidRPr="00ED21D1" w:rsidRDefault="3E22ED8A" w:rsidP="000201D7">
      <w:pPr>
        <w:jc w:val="both"/>
      </w:pPr>
      <w:r w:rsidRPr="3E22ED8A">
        <w:rPr>
          <w:rFonts w:eastAsia="Times New Roman" w:cs="Times New Roman"/>
          <w:color w:val="222222"/>
          <w:sz w:val="24"/>
          <w:szCs w:val="24"/>
        </w:rPr>
        <w:t>Line 191: missing an ‘s’ on reaction</w:t>
      </w:r>
    </w:p>
    <w:p w14:paraId="0072060C" w14:textId="1E73D6CF" w:rsidR="00DE6F04" w:rsidRPr="00ED21D1" w:rsidRDefault="3E22ED8A" w:rsidP="005229FB">
      <w:pPr>
        <w:ind w:left="720"/>
        <w:jc w:val="both"/>
      </w:pPr>
      <w:r w:rsidRPr="005229FB">
        <w:rPr>
          <w:rFonts w:eastAsia="Times New Roman" w:cs="Times New Roman"/>
          <w:color w:val="5B9BD5" w:themeColor="accent1"/>
          <w:sz w:val="24"/>
          <w:szCs w:val="24"/>
        </w:rPr>
        <w:t>We thank the reviewer for pointing these out. We have updated these corrections in the manuscript.</w:t>
      </w:r>
    </w:p>
    <w:p w14:paraId="782BC85A" w14:textId="107E846A" w:rsidR="00DE6F04" w:rsidRPr="00ED21D1" w:rsidRDefault="00DE6F04" w:rsidP="025DBB92">
      <w:pPr>
        <w:jc w:val="both"/>
        <w:rPr>
          <w:rFonts w:eastAsia="Times New Roman" w:cs="Times New Roman"/>
          <w:color w:val="222222"/>
          <w:sz w:val="24"/>
          <w:szCs w:val="24"/>
        </w:rPr>
      </w:pPr>
    </w:p>
    <w:p w14:paraId="5D0472ED" w14:textId="77777777" w:rsidR="005229FB"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p>
    <w:p w14:paraId="4980D9AE" w14:textId="0C45C52D"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Table 3: Any issues with replacing NAD(H) with NADP(H)?  Should cofactor stability be considered?</w:t>
      </w:r>
    </w:p>
    <w:p w14:paraId="7DFB48B8" w14:textId="6BAA0AD7" w:rsidR="00DE6F04" w:rsidRPr="005229FB" w:rsidRDefault="00A52EA5" w:rsidP="005229FB">
      <w:pPr>
        <w:ind w:left="720"/>
        <w:jc w:val="both"/>
        <w:rPr>
          <w:color w:val="5B9BD5" w:themeColor="accent1"/>
        </w:rPr>
      </w:pPr>
      <w:r w:rsidRPr="005229FB">
        <w:rPr>
          <w:rFonts w:cs="Times New Roman"/>
          <w:color w:val="5B9BD5" w:themeColor="accent1"/>
          <w:sz w:val="24"/>
          <w:szCs w:val="24"/>
        </w:rPr>
        <w:t xml:space="preserve">NADPH is generally used as a cofactor for enzymes involved in biosynthesis. Thus, using NADPH as a cofactor for fermentation reactions has the potential to reduce its availability for biosynthesis. Taken to extremes, this could be problematic, however wild-type </w:t>
      </w:r>
      <w:r w:rsidRPr="005229FB">
        <w:rPr>
          <w:rFonts w:cs="Times New Roman"/>
          <w:i/>
          <w:color w:val="5B9BD5" w:themeColor="accent1"/>
          <w:sz w:val="24"/>
          <w:szCs w:val="24"/>
        </w:rPr>
        <w:t>C. thermocellum</w:t>
      </w:r>
      <w:r w:rsidRPr="005229FB">
        <w:rPr>
          <w:rFonts w:cs="Times New Roman"/>
          <w:color w:val="5B9BD5" w:themeColor="accent1"/>
          <w:sz w:val="24"/>
          <w:szCs w:val="24"/>
        </w:rPr>
        <w:t xml:space="preserve"> produces high levels of cell biomass, and reducing this value slightly might have a beneficial impact on biofuel yield. </w:t>
      </w:r>
      <w:r w:rsidR="002E362A" w:rsidRPr="005229FB">
        <w:rPr>
          <w:rFonts w:cs="Times New Roman"/>
          <w:color w:val="5B9BD5" w:themeColor="accent1"/>
          <w:sz w:val="24"/>
          <w:szCs w:val="24"/>
        </w:rPr>
        <w:t>Previously, we have observed that introducing NADPH-ADH activity increases ethanol production</w:t>
      </w:r>
      <w:r w:rsidR="00941C69" w:rsidRPr="005229FB">
        <w:rPr>
          <w:color w:val="5B9BD5" w:themeColor="accent1"/>
        </w:rPr>
        <w:t xml:space="preserve"> </w:t>
      </w:r>
      <w:r w:rsidR="00941C69" w:rsidRPr="005229FB">
        <w:rPr>
          <w:rFonts w:cs="Times New Roman"/>
          <w:color w:val="5B9BD5" w:themeColor="accent1"/>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sidRPr="005229FB">
        <w:rPr>
          <w:rFonts w:cs="Times New Roman"/>
          <w:color w:val="5B9BD5" w:themeColor="accent1"/>
          <w:sz w:val="24"/>
          <w:szCs w:val="24"/>
        </w:rPr>
        <w:instrText xml:space="preserve"> ADDIN EN.CITE </w:instrText>
      </w:r>
      <w:r w:rsidR="00941C69" w:rsidRPr="005229FB">
        <w:rPr>
          <w:rFonts w:cs="Times New Roman"/>
          <w:color w:val="5B9BD5" w:themeColor="accent1"/>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sidRPr="005229FB">
        <w:rPr>
          <w:rFonts w:cs="Times New Roman"/>
          <w:color w:val="5B9BD5" w:themeColor="accent1"/>
          <w:sz w:val="24"/>
          <w:szCs w:val="24"/>
        </w:rPr>
        <w:instrText xml:space="preserve"> ADDIN EN.CITE.DATA </w:instrText>
      </w:r>
      <w:r w:rsidR="00941C69" w:rsidRPr="005229FB">
        <w:rPr>
          <w:rFonts w:cs="Times New Roman"/>
          <w:color w:val="5B9BD5" w:themeColor="accent1"/>
          <w:sz w:val="24"/>
          <w:szCs w:val="24"/>
        </w:rPr>
      </w:r>
      <w:r w:rsidR="00941C69" w:rsidRPr="005229FB">
        <w:rPr>
          <w:rFonts w:cs="Times New Roman"/>
          <w:color w:val="5B9BD5" w:themeColor="accent1"/>
          <w:sz w:val="24"/>
          <w:szCs w:val="24"/>
        </w:rPr>
        <w:fldChar w:fldCharType="end"/>
      </w:r>
      <w:r w:rsidR="00941C69" w:rsidRPr="005229FB">
        <w:rPr>
          <w:rFonts w:cs="Times New Roman"/>
          <w:color w:val="5B9BD5" w:themeColor="accent1"/>
          <w:sz w:val="24"/>
          <w:szCs w:val="24"/>
        </w:rPr>
      </w:r>
      <w:r w:rsidR="00941C69" w:rsidRPr="005229FB">
        <w:rPr>
          <w:rFonts w:cs="Times New Roman"/>
          <w:color w:val="5B9BD5" w:themeColor="accent1"/>
          <w:sz w:val="24"/>
          <w:szCs w:val="24"/>
        </w:rPr>
        <w:fldChar w:fldCharType="separate"/>
      </w:r>
      <w:r w:rsidR="00941C69" w:rsidRPr="005229FB">
        <w:rPr>
          <w:rFonts w:cs="Times New Roman"/>
          <w:noProof/>
          <w:color w:val="5B9BD5" w:themeColor="accent1"/>
          <w:sz w:val="24"/>
          <w:szCs w:val="24"/>
        </w:rPr>
        <w:t>(</w:t>
      </w:r>
      <w:hyperlink w:anchor="_ENREF_4" w:tooltip="Hon, 2017 #359" w:history="1">
        <w:r w:rsidR="00375CC5" w:rsidRPr="005229FB">
          <w:rPr>
            <w:rFonts w:cs="Times New Roman"/>
            <w:noProof/>
            <w:color w:val="5B9BD5" w:themeColor="accent1"/>
            <w:sz w:val="24"/>
            <w:szCs w:val="24"/>
          </w:rPr>
          <w:t>Hon et al., 2017</w:t>
        </w:r>
      </w:hyperlink>
      <w:r w:rsidR="00941C69" w:rsidRPr="005229FB">
        <w:rPr>
          <w:rFonts w:cs="Times New Roman"/>
          <w:noProof/>
          <w:color w:val="5B9BD5" w:themeColor="accent1"/>
          <w:sz w:val="24"/>
          <w:szCs w:val="24"/>
        </w:rPr>
        <w:t>)</w:t>
      </w:r>
      <w:r w:rsidR="00941C69" w:rsidRPr="005229FB">
        <w:rPr>
          <w:rFonts w:cs="Times New Roman"/>
          <w:color w:val="5B9BD5" w:themeColor="accent1"/>
          <w:sz w:val="24"/>
          <w:szCs w:val="24"/>
        </w:rPr>
        <w:fldChar w:fldCharType="end"/>
      </w:r>
      <w:r w:rsidR="00941C69" w:rsidRPr="005229FB">
        <w:rPr>
          <w:rFonts w:cs="Times New Roman"/>
          <w:color w:val="5B9BD5" w:themeColor="accent1"/>
          <w:sz w:val="24"/>
          <w:szCs w:val="24"/>
        </w:rPr>
        <w:t>.</w:t>
      </w:r>
      <w:r w:rsidR="002E362A" w:rsidRPr="005229FB">
        <w:rPr>
          <w:rFonts w:cs="Times New Roman"/>
          <w:color w:val="5B9BD5" w:themeColor="accent1"/>
          <w:sz w:val="24"/>
          <w:szCs w:val="24"/>
        </w:rPr>
        <w:t xml:space="preserve"> </w:t>
      </w: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5FB72634" w14:textId="756EBC7C" w:rsidR="00DE6F04" w:rsidRPr="005229FB" w:rsidRDefault="00475F37" w:rsidP="005229FB">
      <w:pPr>
        <w:ind w:left="720"/>
        <w:jc w:val="both"/>
        <w:rPr>
          <w:rFonts w:cs="Times New Roman"/>
          <w:color w:val="5B9BD5" w:themeColor="accent1"/>
          <w:sz w:val="24"/>
          <w:szCs w:val="24"/>
        </w:rPr>
      </w:pPr>
      <w:r w:rsidRPr="005229FB">
        <w:rPr>
          <w:rFonts w:cs="Times New Roman"/>
          <w:color w:val="5B9BD5" w:themeColor="accent1"/>
          <w:sz w:val="24"/>
          <w:szCs w:val="24"/>
        </w:rPr>
        <w:t xml:space="preserve">Wild type </w:t>
      </w:r>
      <w:r w:rsidRPr="005229FB">
        <w:rPr>
          <w:rFonts w:cs="Times New Roman"/>
          <w:i/>
          <w:color w:val="5B9BD5" w:themeColor="accent1"/>
          <w:sz w:val="24"/>
          <w:szCs w:val="24"/>
        </w:rPr>
        <w:t xml:space="preserve">C. thermocellum </w:t>
      </w:r>
      <w:r w:rsidRPr="005229FB">
        <w:rPr>
          <w:rFonts w:cs="Times New Roman"/>
          <w:color w:val="5B9BD5" w:themeColor="accent1"/>
          <w:sz w:val="24"/>
          <w:szCs w:val="24"/>
        </w:rPr>
        <w:t>can initiate growth in ethanol concentrations only up to about 20 g/l</w:t>
      </w:r>
      <w:r w:rsidR="00941C69" w:rsidRPr="005229FB">
        <w:rPr>
          <w:color w:val="5B9BD5" w:themeColor="accent1"/>
        </w:rPr>
        <w:t xml:space="preserve"> </w:t>
      </w:r>
      <w:r w:rsidR="00B919B9" w:rsidRPr="005229FB">
        <w:rPr>
          <w:rFonts w:cs="Times New Roman"/>
          <w:color w:val="5B9BD5" w:themeColor="accent1"/>
          <w:sz w:val="24"/>
          <w:szCs w:val="24"/>
        </w:rPr>
        <w:fldChar w:fldCharType="begin"/>
      </w:r>
      <w:r w:rsidR="00B919B9" w:rsidRPr="005229FB">
        <w:rPr>
          <w:rFonts w:cs="Times New Roman"/>
          <w:color w:val="5B9BD5" w:themeColor="accent1"/>
          <w:sz w:val="24"/>
          <w:szCs w:val="24"/>
        </w:rPr>
        <w:instrText xml:space="preserve"> ADDIN EN.CITE &lt;EndNote&gt;&lt;Cite&gt;&lt;Author&gt;Brown&lt;/Author&gt;&lt;Year&gt;2011&lt;/Year&gt;&lt;RecNum&gt;379&lt;/RecNum&gt;&lt;DisplayText&gt;(Brown et al., 2011)&lt;/DisplayText&gt;&lt;record&gt;&lt;rec-number&gt;379&lt;/rec-number&gt;&lt;foreign-keys&gt;&lt;key app="EN" db-id="rde2ee5zc0dwsbez5pg5s2ztd5fdfsdpvexd" timestamp="1546728135"&gt;379&lt;/key&gt;&lt;/foreign-keys&gt;&lt;ref-type name="Journal Article"&gt;17&lt;/ref-type&gt;&lt;contributors&gt;&lt;authors&gt;&lt;author&gt;Brown, S. D.&lt;/author&gt;&lt;author&gt;Guss, A. M.&lt;/author&gt;&lt;author&gt;Karpinets, T. V.&lt;/author&gt;&lt;author&gt;Parks, J. M.&lt;/author&gt;&lt;author&gt;Smolin, N.&lt;/author&gt;&lt;author&gt;Yang, S.&lt;/author&gt;&lt;author&gt;Land, M. L.&lt;/author&gt;&lt;author&gt;Klingeman, D. M.&lt;/author&gt;&lt;author&gt;Bhandiwad, A.&lt;/author&gt;&lt;author&gt;Rodriguez, M., Jr.&lt;/author&gt;&lt;author&gt;Raman, B.&lt;/author&gt;&lt;author&gt;Shao, X.&lt;/author&gt;&lt;author&gt;Mielenz, J. R.&lt;/author&gt;&lt;author&gt;Smith, J. C.&lt;/author&gt;&lt;author&gt;Keller, M.&lt;/author&gt;&lt;author&gt;Lynd, L. R.&lt;/author&gt;&lt;/authors&gt;&lt;/contributors&gt;&lt;auth-address&gt;Biosciences Division and BioEnergy Science Center, Oak Ridge National Laboratory, Oak Ridge, TN 37831, USA. brownsd@ornl.gov&lt;/auth-address&gt;&lt;titles&gt;&lt;title&gt;Mutant alcohol dehydrogenase leads to improved ethanol tolerance in Clostridium thermocellum&lt;/title&gt;&lt;secondary-title&gt;Proc Natl Acad Sci U S A&lt;/secondary-title&gt;&lt;/titles&gt;&lt;periodical&gt;&lt;full-title&gt;Proc Natl Acad Sci U S A&lt;/full-title&gt;&lt;/periodical&gt;&lt;pages&gt;13752-7&lt;/pages&gt;&lt;volume&gt;108&lt;/volume&gt;&lt;number&gt;33&lt;/number&gt;&lt;keywords&gt;&lt;keyword&gt;Alcohol Dehydrogenase/*genetics&lt;/keyword&gt;&lt;keyword&gt;Aldehyde Oxidoreductases&lt;/keyword&gt;&lt;keyword&gt;Clostridium thermocellum/enzymology/*genetics/physiology&lt;/keyword&gt;&lt;keyword&gt;Drug Tolerance/*genetics&lt;/keyword&gt;&lt;keyword&gt;Ethanol/*metabolism&lt;/keyword&gt;&lt;keyword&gt;*Mutation&lt;/keyword&gt;&lt;keyword&gt;Nad&lt;/keyword&gt;&lt;keyword&gt;Nadp&lt;/keyword&gt;&lt;/keywords&gt;&lt;dates&gt;&lt;year&gt;2011&lt;/year&gt;&lt;pub-dates&gt;&lt;date&gt;Aug 16&lt;/date&gt;&lt;/pub-dates&gt;&lt;/dates&gt;&lt;isbn&gt;1091-6490 (Electronic)&amp;#xD;0027-8424 (Linking)&lt;/isbn&gt;&lt;accession-num&gt;21825121&lt;/accession-num&gt;&lt;urls&gt;&lt;related-urls&gt;&lt;url&gt;https://www.ncbi.nlm.nih.gov/pubmed/21825121&lt;/url&gt;&lt;/related-urls&gt;&lt;/urls&gt;&lt;custom2&gt;PMC3158198&lt;/custom2&gt;&lt;electronic-resource-num&gt;10.1073/pnas.1102444108&lt;/electronic-resource-num&gt;&lt;/record&gt;&lt;/Cite&gt;&lt;/EndNote&gt;</w:instrText>
      </w:r>
      <w:r w:rsidR="00B919B9" w:rsidRPr="005229FB">
        <w:rPr>
          <w:rFonts w:cs="Times New Roman"/>
          <w:color w:val="5B9BD5" w:themeColor="accent1"/>
          <w:sz w:val="24"/>
          <w:szCs w:val="24"/>
        </w:rPr>
        <w:fldChar w:fldCharType="separate"/>
      </w:r>
      <w:r w:rsidR="00B919B9" w:rsidRPr="005229FB">
        <w:rPr>
          <w:rFonts w:cs="Times New Roman"/>
          <w:noProof/>
          <w:color w:val="5B9BD5" w:themeColor="accent1"/>
          <w:sz w:val="24"/>
          <w:szCs w:val="24"/>
        </w:rPr>
        <w:t>(</w:t>
      </w:r>
      <w:hyperlink w:anchor="_ENREF_2" w:tooltip="Brown, 2011 #379" w:history="1">
        <w:r w:rsidR="00375CC5" w:rsidRPr="005229FB">
          <w:rPr>
            <w:rFonts w:cs="Times New Roman"/>
            <w:noProof/>
            <w:color w:val="5B9BD5" w:themeColor="accent1"/>
            <w:sz w:val="24"/>
            <w:szCs w:val="24"/>
          </w:rPr>
          <w:t>Brown et al., 2011</w:t>
        </w:r>
      </w:hyperlink>
      <w:r w:rsidR="00B919B9" w:rsidRPr="005229FB">
        <w:rPr>
          <w:rFonts w:cs="Times New Roman"/>
          <w:noProof/>
          <w:color w:val="5B9BD5" w:themeColor="accent1"/>
          <w:sz w:val="24"/>
          <w:szCs w:val="24"/>
        </w:rPr>
        <w:t>)</w:t>
      </w:r>
      <w:r w:rsidR="00B919B9" w:rsidRPr="005229FB">
        <w:rPr>
          <w:rFonts w:cs="Times New Roman"/>
          <w:color w:val="5B9BD5" w:themeColor="accent1"/>
          <w:sz w:val="24"/>
          <w:szCs w:val="24"/>
        </w:rPr>
        <w:fldChar w:fldCharType="end"/>
      </w:r>
      <w:r w:rsidR="00556BD7" w:rsidRPr="005229FB">
        <w:rPr>
          <w:rFonts w:cs="Times New Roman"/>
          <w:color w:val="5B9BD5" w:themeColor="accent1"/>
          <w:sz w:val="24"/>
          <w:szCs w:val="24"/>
        </w:rPr>
        <w:t>.</w:t>
      </w:r>
      <w:r w:rsidRPr="005229FB">
        <w:rPr>
          <w:rFonts w:cs="Times New Roman"/>
          <w:color w:val="5B9BD5" w:themeColor="accent1"/>
          <w:sz w:val="24"/>
          <w:szCs w:val="24"/>
        </w:rPr>
        <w:t xml:space="preserve"> </w:t>
      </w:r>
      <w:r w:rsidR="00AB36A8" w:rsidRPr="005229FB">
        <w:rPr>
          <w:rFonts w:cs="Times New Roman"/>
          <w:color w:val="5B9BD5" w:themeColor="accent1"/>
          <w:sz w:val="24"/>
          <w:szCs w:val="24"/>
        </w:rPr>
        <w:t>Inhibition of thermophiles by low levels of ethanol (3-4%) is thought to be due to enzyme inhibition, while inhibition at higher levels (4-8%) may be due to membrane effects</w:t>
      </w:r>
      <w:r w:rsidR="00B919B9" w:rsidRPr="005229FB">
        <w:rPr>
          <w:color w:val="5B9BD5" w:themeColor="accent1"/>
        </w:rPr>
        <w:t xml:space="preserve"> </w:t>
      </w:r>
      <w:r w:rsidR="00B919B9" w:rsidRPr="005229FB">
        <w:rPr>
          <w:rFonts w:cs="Times New Roman"/>
          <w:color w:val="5B9BD5" w:themeColor="accent1"/>
          <w:sz w:val="24"/>
          <w:szCs w:val="24"/>
        </w:rPr>
        <w:fldChar w:fldCharType="begin"/>
      </w:r>
      <w:r w:rsidR="00B919B9" w:rsidRPr="005229FB">
        <w:rPr>
          <w:rFonts w:cs="Times New Roman"/>
          <w:color w:val="5B9BD5" w:themeColor="accent1"/>
          <w:sz w:val="24"/>
          <w:szCs w:val="24"/>
        </w:rPr>
        <w:instrText xml:space="preserve"> ADDIN EN.CITE &lt;EndNote&gt;&lt;Cite&gt;&lt;Author&gt;Lovitt&lt;/Author&gt;&lt;Year&gt;1988&lt;/Year&gt;&lt;RecNum&gt;603&lt;/RecNum&gt;&lt;DisplayText&gt;(Lovitt et al., 1988)&lt;/DisplayText&gt;&lt;record&gt;&lt;rec-number&gt;603&lt;/rec-number&gt;&lt;foreign-keys&gt;&lt;key app="EN" db-id="rde2ee5zc0dwsbez5pg5s2ztd5fdfsdpvexd" timestamp="1556816033"&gt;603&lt;/key&gt;&lt;/foreign-keys&gt;&lt;ref-type name="Journal Article"&gt;17&lt;/ref-type&gt;&lt;contributors&gt;&lt;authors&gt;&lt;author&gt;Lovitt, R. W.&lt;/author&gt;&lt;author&gt;Shen, G. J.&lt;/author&gt;&lt;author&gt;Zeikus, J. G.&lt;/author&gt;&lt;/authors&gt;&lt;/contributors&gt;&lt;auth-address&gt;Michigan Biotechnology Institute, Lansing 48910.&lt;/auth-address&gt;&lt;titles&gt;&lt;title&gt;Ethanol production by thermophilic bacteria: biochemical basis for ethanol and hydrogen tolerance in Clostridium thermohydrosulfuricum&lt;/title&gt;&lt;secondary-title&gt;J Bacteriol&lt;/secondary-title&gt;&lt;/titles&gt;&lt;periodical&gt;&lt;full-title&gt;J Bacteriol&lt;/full-title&gt;&lt;/periodical&gt;&lt;pages&gt;2809-15&lt;/pages&gt;&lt;volume&gt;170&lt;/volume&gt;&lt;number&gt;6&lt;/number&gt;&lt;keywords&gt;&lt;keyword&gt;Clostridium/*metabolism&lt;/keyword&gt;&lt;keyword&gt;Ethanol/*biosynthesis&lt;/keyword&gt;&lt;keyword&gt;Fermentation&lt;/keyword&gt;&lt;keyword&gt;Glyceraldehyde-3-Phosphate Dehydrogenases/metabolism&lt;/keyword&gt;&lt;keyword&gt;Hydrogen/*metabolism&lt;/keyword&gt;&lt;keyword&gt;NAD/metabolism&lt;/keyword&gt;&lt;/keywords&gt;&lt;dates&gt;&lt;year&gt;1988&lt;/year&gt;&lt;pub-dates&gt;&lt;date&gt;Jun&lt;/date&gt;&lt;/pub-dates&gt;&lt;/dates&gt;&lt;isbn&gt;0021-9193 (Print)&amp;#xD;0021-9193 (Linking)&lt;/isbn&gt;&lt;accession-num&gt;3372483&lt;/accession-num&gt;&lt;urls&gt;&lt;related-urls&gt;&lt;url&gt;https://www.ncbi.nlm.nih.gov/pubmed/3372483&lt;/url&gt;&lt;/related-urls&gt;&lt;/urls&gt;&lt;custom2&gt;PMC211207&lt;/custom2&gt;&lt;/record&gt;&lt;/Cite&gt;&lt;/EndNote&gt;</w:instrText>
      </w:r>
      <w:r w:rsidR="00B919B9" w:rsidRPr="005229FB">
        <w:rPr>
          <w:rFonts w:cs="Times New Roman"/>
          <w:color w:val="5B9BD5" w:themeColor="accent1"/>
          <w:sz w:val="24"/>
          <w:szCs w:val="24"/>
        </w:rPr>
        <w:fldChar w:fldCharType="separate"/>
      </w:r>
      <w:r w:rsidR="00B919B9" w:rsidRPr="005229FB">
        <w:rPr>
          <w:rFonts w:cs="Times New Roman"/>
          <w:noProof/>
          <w:color w:val="5B9BD5" w:themeColor="accent1"/>
          <w:sz w:val="24"/>
          <w:szCs w:val="24"/>
        </w:rPr>
        <w:t>(</w:t>
      </w:r>
      <w:hyperlink w:anchor="_ENREF_5" w:tooltip="Lovitt, 1988 #603" w:history="1">
        <w:r w:rsidR="00375CC5" w:rsidRPr="005229FB">
          <w:rPr>
            <w:rFonts w:cs="Times New Roman"/>
            <w:noProof/>
            <w:color w:val="5B9BD5" w:themeColor="accent1"/>
            <w:sz w:val="24"/>
            <w:szCs w:val="24"/>
          </w:rPr>
          <w:t>Lovitt et al., 1988</w:t>
        </w:r>
      </w:hyperlink>
      <w:r w:rsidR="00B919B9" w:rsidRPr="005229FB">
        <w:rPr>
          <w:rFonts w:cs="Times New Roman"/>
          <w:noProof/>
          <w:color w:val="5B9BD5" w:themeColor="accent1"/>
          <w:sz w:val="24"/>
          <w:szCs w:val="24"/>
        </w:rPr>
        <w:t>)</w:t>
      </w:r>
      <w:r w:rsidR="00B919B9" w:rsidRPr="005229FB">
        <w:rPr>
          <w:rFonts w:cs="Times New Roman"/>
          <w:color w:val="5B9BD5" w:themeColor="accent1"/>
          <w:sz w:val="24"/>
          <w:szCs w:val="24"/>
        </w:rPr>
        <w:fldChar w:fldCharType="end"/>
      </w:r>
      <w:r w:rsidR="00B919B9" w:rsidRPr="005229FB">
        <w:rPr>
          <w:rFonts w:cs="Times New Roman"/>
          <w:color w:val="5B9BD5" w:themeColor="accent1"/>
          <w:sz w:val="24"/>
          <w:szCs w:val="24"/>
        </w:rPr>
        <w:t>.</w:t>
      </w: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174435BA" w14:textId="3441CDEB" w:rsidR="00DE6F04" w:rsidRPr="005229FB" w:rsidRDefault="7A6EC047" w:rsidP="005229FB">
      <w:pPr>
        <w:ind w:left="720"/>
        <w:jc w:val="both"/>
        <w:rPr>
          <w:rFonts w:cs="Times New Roman"/>
          <w:color w:val="5B9BD5" w:themeColor="accent1"/>
          <w:sz w:val="24"/>
          <w:szCs w:val="24"/>
        </w:rPr>
      </w:pPr>
      <w:r w:rsidRPr="005229FB">
        <w:rPr>
          <w:rFonts w:cs="Times New Roman"/>
          <w:color w:val="5B9BD5" w:themeColor="accent1"/>
          <w:sz w:val="24"/>
          <w:szCs w:val="24"/>
        </w:rPr>
        <w:t xml:space="preserve">A major advantage of </w:t>
      </w:r>
      <w:r w:rsidRPr="005229FB">
        <w:rPr>
          <w:rFonts w:cs="Times New Roman"/>
          <w:i/>
          <w:color w:val="5B9BD5" w:themeColor="accent1"/>
          <w:sz w:val="24"/>
          <w:szCs w:val="24"/>
        </w:rPr>
        <w:t>C</w:t>
      </w:r>
      <w:r w:rsidR="005A3A27" w:rsidRPr="005229FB">
        <w:rPr>
          <w:rFonts w:cs="Times New Roman"/>
          <w:i/>
          <w:color w:val="5B9BD5" w:themeColor="accent1"/>
          <w:sz w:val="24"/>
          <w:szCs w:val="24"/>
        </w:rPr>
        <w:t>.</w:t>
      </w:r>
      <w:r w:rsidRPr="005229FB">
        <w:rPr>
          <w:rFonts w:cs="Times New Roman"/>
          <w:i/>
          <w:color w:val="5B9BD5" w:themeColor="accent1"/>
          <w:sz w:val="24"/>
          <w:szCs w:val="24"/>
        </w:rPr>
        <w:t xml:space="preserve"> thermocellum’s</w:t>
      </w:r>
      <w:r w:rsidRPr="005229FB">
        <w:rPr>
          <w:rFonts w:cs="Times New Roman"/>
          <w:color w:val="5B9BD5" w:themeColor="accent1"/>
          <w:sz w:val="24"/>
          <w:szCs w:val="24"/>
        </w:rPr>
        <w:t xml:space="preserve"> metabolism is its ability to solubilize cellulose. </w:t>
      </w:r>
      <w:r w:rsidR="00475F37" w:rsidRPr="005229FB">
        <w:rPr>
          <w:rFonts w:cs="Times New Roman"/>
          <w:color w:val="5B9BD5" w:themeColor="accent1"/>
          <w:sz w:val="24"/>
          <w:szCs w:val="24"/>
        </w:rPr>
        <w:t xml:space="preserve">The reviewer raises an interesting point, </w:t>
      </w:r>
      <w:r w:rsidR="00F436D5" w:rsidRPr="005229FB">
        <w:rPr>
          <w:rFonts w:cs="Times New Roman"/>
          <w:color w:val="5B9BD5" w:themeColor="accent1"/>
          <w:sz w:val="24"/>
          <w:szCs w:val="24"/>
        </w:rPr>
        <w:t>however there are</w:t>
      </w:r>
      <w:r w:rsidR="00C536E6" w:rsidRPr="005229FB">
        <w:rPr>
          <w:rFonts w:cs="Times New Roman"/>
          <w:color w:val="5B9BD5" w:themeColor="accent1"/>
          <w:sz w:val="24"/>
          <w:szCs w:val="24"/>
        </w:rPr>
        <w:t xml:space="preserve"> several challenges associated with cellulosome synthesizing genes. See </w:t>
      </w:r>
      <w:r w:rsidR="00B919B9" w:rsidRPr="005229FB">
        <w:rPr>
          <w:rFonts w:cs="Times New Roman"/>
          <w:color w:val="5B9BD5" w:themeColor="accent1"/>
          <w:sz w:val="24"/>
          <w:szCs w:val="24"/>
        </w:rPr>
        <w:fldChar w:fldCharType="begin"/>
      </w:r>
      <w:r w:rsidR="00B919B9" w:rsidRPr="005229FB">
        <w:rPr>
          <w:rFonts w:cs="Times New Roman"/>
          <w:color w:val="5B9BD5" w:themeColor="accent1"/>
          <w:sz w:val="24"/>
          <w:szCs w:val="24"/>
        </w:rPr>
        <w:instrText xml:space="preserve"> ADDIN EN.CITE &lt;EndNote&gt;&lt;Cite&gt;&lt;Author&gt;Currie&lt;/Author&gt;&lt;Year&gt;2013&lt;/Year&gt;&lt;RecNum&gt;604&lt;/RecNum&gt;&lt;DisplayText&gt;(Currie et al., 2013)&lt;/DisplayText&gt;&lt;record&gt;&lt;rec-number&gt;604&lt;/rec-number&gt;&lt;foreign-keys&gt;&lt;key app="EN" db-id="rde2ee5zc0dwsbez5pg5s2ztd5fdfsdpvexd" timestamp="1556816097"&gt;604&lt;/key&gt;&lt;/foreign-keys&gt;&lt;ref-type name="Journal Article"&gt;17&lt;/ref-type&gt;&lt;contributors&gt;&lt;authors&gt;&lt;author&gt;Currie, D. H.&lt;/author&gt;&lt;author&gt;Herring, C. D.&lt;/author&gt;&lt;author&gt;Guss, A. M.&lt;/author&gt;&lt;author&gt;Olson, D. G.&lt;/author&gt;&lt;author&gt;Hogsett, D. A.&lt;/author&gt;&lt;author&gt;Lynd, L. R.&lt;/author&gt;&lt;/authors&gt;&lt;/contributors&gt;&lt;auth-address&gt;Thayer School of Engineering, Dartmouth College, Hanover, NH 03755, USA. Lee.R.Lynd@dartmouth.edu.&lt;/auth-address&gt;&lt;titles&gt;&lt;title&gt;Functional heterologous expression of an engineered full length CipA from Clostridium thermocellum in Thermoanaerobacterium saccharolyticum&lt;/title&gt;&lt;secondary-title&gt;Biotechnol Biofuels&lt;/secondary-title&gt;&lt;/titles&gt;&lt;periodical&gt;&lt;full-title&gt;Biotechnology for Biofuels&lt;/full-title&gt;&lt;abbr-1&gt;Biotechnol Biofuels&lt;/abbr-1&gt;&lt;/periodical&gt;&lt;pages&gt;32&lt;/pages&gt;&lt;volume&gt;6&lt;/volume&gt;&lt;number&gt;1&lt;/number&gt;&lt;dates&gt;&lt;year&gt;2013&lt;/year&gt;&lt;pub-dates&gt;&lt;date&gt;Mar 1&lt;/date&gt;&lt;/pub-dates&gt;&lt;/dates&gt;&lt;isbn&gt;1754-6834 (Print)&amp;#xD;1754-6834 (Linking)&lt;/isbn&gt;&lt;accession-num&gt;23448319&lt;/accession-num&gt;&lt;urls&gt;&lt;related-urls&gt;&lt;url&gt;https://www.ncbi.nlm.nih.gov/pubmed/23448319&lt;/url&gt;&lt;/related-urls&gt;&lt;/urls&gt;&lt;custom2&gt;PMC3598777&lt;/custom2&gt;&lt;electronic-resource-num&gt;10.1186/1754-6834-6-32&lt;/electronic-resource-num&gt;&lt;/record&gt;&lt;/Cite&gt;&lt;/EndNote&gt;</w:instrText>
      </w:r>
      <w:r w:rsidR="00B919B9" w:rsidRPr="005229FB">
        <w:rPr>
          <w:rFonts w:cs="Times New Roman"/>
          <w:color w:val="5B9BD5" w:themeColor="accent1"/>
          <w:sz w:val="24"/>
          <w:szCs w:val="24"/>
        </w:rPr>
        <w:fldChar w:fldCharType="separate"/>
      </w:r>
      <w:r w:rsidR="00B919B9" w:rsidRPr="005229FB">
        <w:rPr>
          <w:rFonts w:cs="Times New Roman"/>
          <w:noProof/>
          <w:color w:val="5B9BD5" w:themeColor="accent1"/>
          <w:sz w:val="24"/>
          <w:szCs w:val="24"/>
        </w:rPr>
        <w:t>(</w:t>
      </w:r>
      <w:hyperlink w:anchor="_ENREF_3" w:tooltip="Currie, 2013 #604" w:history="1">
        <w:r w:rsidR="00375CC5" w:rsidRPr="005229FB">
          <w:rPr>
            <w:rFonts w:cs="Times New Roman"/>
            <w:noProof/>
            <w:color w:val="5B9BD5" w:themeColor="accent1"/>
            <w:sz w:val="24"/>
            <w:szCs w:val="24"/>
          </w:rPr>
          <w:t>Currie et al., 2013</w:t>
        </w:r>
      </w:hyperlink>
      <w:r w:rsidR="00B919B9" w:rsidRPr="005229FB">
        <w:rPr>
          <w:rFonts w:cs="Times New Roman"/>
          <w:noProof/>
          <w:color w:val="5B9BD5" w:themeColor="accent1"/>
          <w:sz w:val="24"/>
          <w:szCs w:val="24"/>
        </w:rPr>
        <w:t>)</w:t>
      </w:r>
      <w:r w:rsidR="00B919B9" w:rsidRPr="005229FB">
        <w:rPr>
          <w:rFonts w:cs="Times New Roman"/>
          <w:color w:val="5B9BD5" w:themeColor="accent1"/>
          <w:sz w:val="24"/>
          <w:szCs w:val="24"/>
        </w:rPr>
        <w:fldChar w:fldCharType="end"/>
      </w:r>
      <w:r w:rsidR="00475F37" w:rsidRPr="005229FB">
        <w:rPr>
          <w:rFonts w:cs="Times New Roman"/>
          <w:color w:val="5B9BD5" w:themeColor="accent1"/>
          <w:sz w:val="24"/>
          <w:szCs w:val="24"/>
        </w:rPr>
        <w:t xml:space="preserve"> for a discussion of some of the pitfalls of this approach.</w:t>
      </w:r>
    </w:p>
    <w:p w14:paraId="72186A76" w14:textId="3DF52EFA"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lastRenderedPageBreak/>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w:t>
      </w:r>
    </w:p>
    <w:p w14:paraId="0F4209CC" w14:textId="1D684B46" w:rsidR="007F38D7" w:rsidRPr="005229FB" w:rsidRDefault="007F38D7" w:rsidP="00AE08C9">
      <w:pPr>
        <w:ind w:left="720"/>
        <w:jc w:val="both"/>
        <w:rPr>
          <w:rFonts w:eastAsia="Times New Roman" w:cs="Times New Roman"/>
          <w:color w:val="5B9BD5" w:themeColor="accent1"/>
          <w:sz w:val="24"/>
          <w:szCs w:val="24"/>
        </w:rPr>
      </w:pPr>
      <w:r w:rsidRPr="005229FB">
        <w:rPr>
          <w:rFonts w:eastAsia="Times New Roman" w:cs="Times New Roman"/>
          <w:color w:val="5B9BD5" w:themeColor="accent1"/>
          <w:sz w:val="24"/>
          <w:szCs w:val="24"/>
        </w:rPr>
        <w:t>We are currently working on implementing some of the suggestions presented in this paper.</w:t>
      </w:r>
      <w:r w:rsidR="006F1C31" w:rsidRPr="005229FB">
        <w:rPr>
          <w:rFonts w:eastAsia="Times New Roman" w:cs="Times New Roman"/>
          <w:color w:val="5B9BD5" w:themeColor="accent1"/>
          <w:sz w:val="24"/>
          <w:szCs w:val="24"/>
        </w:rPr>
        <w:t xml:space="preserve"> Once we have created these strains, and collected metabolite data from them, we plan to revisit this analysis.</w:t>
      </w:r>
    </w:p>
    <w:p w14:paraId="32604AF3" w14:textId="451C7D78"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1779974A" w:rsidR="006F1C31" w:rsidRPr="005229FB" w:rsidRDefault="006F1C31" w:rsidP="00AE08C9">
      <w:pPr>
        <w:ind w:left="720"/>
        <w:jc w:val="both"/>
        <w:rPr>
          <w:rFonts w:eastAsia="Times New Roman" w:cs="Times New Roman"/>
          <w:color w:val="5B9BD5" w:themeColor="accent1"/>
          <w:sz w:val="24"/>
          <w:szCs w:val="24"/>
        </w:rPr>
      </w:pPr>
      <w:r w:rsidRPr="005229FB">
        <w:rPr>
          <w:rFonts w:eastAsia="Times New Roman" w:cs="Times New Roman"/>
          <w:color w:val="5B9BD5" w:themeColor="accent1"/>
          <w:sz w:val="24"/>
          <w:szCs w:val="24"/>
        </w:rPr>
        <w:t xml:space="preserve">We have generated several different engineered strains of C. thermocellum with a half-dozen or more genetic modifications, so the set of three modifications proposed in this work is certainly reasonable. </w:t>
      </w:r>
    </w:p>
    <w:p w14:paraId="22A4E89A" w14:textId="73563D61"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36940D84" w:rsidR="006F1C31" w:rsidRPr="005229FB" w:rsidRDefault="00121925" w:rsidP="00A1782E">
      <w:pPr>
        <w:ind w:left="720"/>
        <w:jc w:val="both"/>
        <w:rPr>
          <w:rFonts w:eastAsia="Times New Roman" w:cs="Times New Roman"/>
          <w:color w:val="5B9BD5" w:themeColor="accent1"/>
          <w:sz w:val="24"/>
          <w:szCs w:val="24"/>
        </w:rPr>
      </w:pPr>
      <w:r w:rsidRPr="005229FB">
        <w:rPr>
          <w:rFonts w:eastAsia="Times New Roman" w:cs="Times New Roman"/>
          <w:color w:val="5B9BD5" w:themeColor="accent1"/>
          <w:sz w:val="24"/>
          <w:szCs w:val="24"/>
        </w:rPr>
        <w:t xml:space="preserve">Ethanol stripping does keep ethanol titer low </w:t>
      </w:r>
      <w:r w:rsidR="00237131" w:rsidRPr="005229FB">
        <w:rPr>
          <w:rFonts w:eastAsia="Times New Roman" w:cs="Times New Roman"/>
          <w:color w:val="5B9BD5" w:themeColor="accent1"/>
          <w:sz w:val="24"/>
          <w:szCs w:val="24"/>
        </w:rPr>
        <w:t>and</w:t>
      </w:r>
      <w:r w:rsidRPr="005229FB">
        <w:rPr>
          <w:rFonts w:eastAsia="Times New Roman" w:cs="Times New Roman"/>
          <w:color w:val="5B9BD5" w:themeColor="accent1"/>
          <w:sz w:val="24"/>
          <w:szCs w:val="24"/>
        </w:rPr>
        <w:t xml:space="preserve"> increases volumetric productivity.  While this approach has merit, and has indeed been investigated by the Lynd group for </w:t>
      </w:r>
      <w:r w:rsidRPr="005229FB">
        <w:rPr>
          <w:rFonts w:eastAsia="Times New Roman" w:cs="Times New Roman"/>
          <w:i/>
          <w:color w:val="5B9BD5" w:themeColor="accent1"/>
          <w:sz w:val="24"/>
          <w:szCs w:val="24"/>
        </w:rPr>
        <w:t>C. thermocellum</w:t>
      </w:r>
      <w:r w:rsidRPr="005229FB">
        <w:rPr>
          <w:rFonts w:eastAsia="Times New Roman" w:cs="Times New Roman"/>
          <w:color w:val="5B9BD5" w:themeColor="accent1"/>
          <w:sz w:val="24"/>
          <w:szCs w:val="24"/>
        </w:rPr>
        <w:t xml:space="preserve"> fermentations</w:t>
      </w:r>
      <w:r w:rsidR="00375CC5" w:rsidRPr="005229FB">
        <w:rPr>
          <w:color w:val="5B9BD5" w:themeColor="accent1"/>
        </w:rPr>
        <w:t xml:space="preserve"> </w:t>
      </w:r>
      <w:r w:rsidR="00375CC5" w:rsidRPr="005229FB">
        <w:rPr>
          <w:rFonts w:eastAsia="Times New Roman" w:cs="Times New Roman"/>
          <w:color w:val="5B9BD5" w:themeColor="accent1"/>
          <w:sz w:val="24"/>
          <w:szCs w:val="24"/>
        </w:rPr>
        <w:fldChar w:fldCharType="begin"/>
      </w:r>
      <w:r w:rsidR="00375CC5" w:rsidRPr="005229FB">
        <w:rPr>
          <w:rFonts w:eastAsia="Times New Roman" w:cs="Times New Roman"/>
          <w:color w:val="5B9BD5" w:themeColor="accent1"/>
          <w:sz w:val="24"/>
          <w:szCs w:val="24"/>
        </w:rPr>
        <w:instrText xml:space="preserve"> ADDIN EN.CITE &lt;EndNote&gt;&lt;Cite&gt;&lt;Author&gt;Lynd&lt;/Author&gt;&lt;Year&gt;1991&lt;/Year&gt;&lt;RecNum&gt;617&lt;/RecNum&gt;&lt;DisplayText&gt;(Lynd et al., 1991)&lt;/DisplayText&gt;&lt;record&gt;&lt;rec-number&gt;617&lt;/rec-number&gt;&lt;foreign-keys&gt;&lt;key app="EN" db-id="rde2ee5zc0dwsbez5pg5s2ztd5fdfsdpvexd" timestamp="1557891075"&gt;617&lt;/key&gt;&lt;/foreign-keys&gt;&lt;ref-type name="Journal Article"&gt;17&lt;/ref-type&gt;&lt;contributors&gt;&lt;authors&gt;&lt;author&gt;Lynd, Lee R&lt;/author&gt;&lt;author&gt;Ahn, Hyung-Jun&lt;/author&gt;&lt;author&gt;Anderson, Greg&lt;/author&gt;&lt;author&gt;Hill, Paul&lt;/author&gt;&lt;author&gt;Kersey, D Sean&lt;/author&gt;&lt;author&gt;Klapatch, Taryn&lt;/author&gt;&lt;/authors&gt;&lt;/contributors&gt;&lt;titles&gt;&lt;title&gt;Thermophilic ethanol production investigation of ethanol yield and tolerance in continuous culture&lt;/title&gt;&lt;secondary-title&gt;Applied Biochemistry and biotechnology&lt;/secondary-title&gt;&lt;/titles&gt;&lt;periodical&gt;&lt;full-title&gt;Applied Biochemistry and biotechnology&lt;/full-title&gt;&lt;/periodical&gt;&lt;pages&gt;549&lt;/pages&gt;&lt;volume&gt;28&lt;/volume&gt;&lt;number&gt;1&lt;/number&gt;&lt;dates&gt;&lt;year&gt;1991&lt;/year&gt;&lt;/dates&gt;&lt;isbn&gt;0273-2289&lt;/isbn&gt;&lt;urls&gt;&lt;/urls&gt;&lt;/record&gt;&lt;/Cite&gt;&lt;/EndNote&gt;</w:instrText>
      </w:r>
      <w:r w:rsidR="00375CC5" w:rsidRPr="005229FB">
        <w:rPr>
          <w:rFonts w:eastAsia="Times New Roman" w:cs="Times New Roman"/>
          <w:color w:val="5B9BD5" w:themeColor="accent1"/>
          <w:sz w:val="24"/>
          <w:szCs w:val="24"/>
        </w:rPr>
        <w:fldChar w:fldCharType="separate"/>
      </w:r>
      <w:r w:rsidR="00375CC5" w:rsidRPr="005229FB">
        <w:rPr>
          <w:rFonts w:eastAsia="Times New Roman" w:cs="Times New Roman"/>
          <w:noProof/>
          <w:color w:val="5B9BD5" w:themeColor="accent1"/>
          <w:sz w:val="24"/>
          <w:szCs w:val="24"/>
        </w:rPr>
        <w:t>(</w:t>
      </w:r>
      <w:hyperlink w:anchor="_ENREF_6" w:tooltip="Lynd, 1991 #617" w:history="1">
        <w:r w:rsidR="00375CC5" w:rsidRPr="005229FB">
          <w:rPr>
            <w:rFonts w:eastAsia="Times New Roman" w:cs="Times New Roman"/>
            <w:noProof/>
            <w:color w:val="5B9BD5" w:themeColor="accent1"/>
            <w:sz w:val="24"/>
            <w:szCs w:val="24"/>
          </w:rPr>
          <w:t>Lynd et al., 1991</w:t>
        </w:r>
      </w:hyperlink>
      <w:r w:rsidR="00375CC5" w:rsidRPr="005229FB">
        <w:rPr>
          <w:rFonts w:eastAsia="Times New Roman" w:cs="Times New Roman"/>
          <w:noProof/>
          <w:color w:val="5B9BD5" w:themeColor="accent1"/>
          <w:sz w:val="24"/>
          <w:szCs w:val="24"/>
        </w:rPr>
        <w:t>)</w:t>
      </w:r>
      <w:r w:rsidR="00375CC5" w:rsidRPr="005229FB">
        <w:rPr>
          <w:rFonts w:eastAsia="Times New Roman" w:cs="Times New Roman"/>
          <w:color w:val="5B9BD5" w:themeColor="accent1"/>
          <w:sz w:val="24"/>
          <w:szCs w:val="24"/>
        </w:rPr>
        <w:fldChar w:fldCharType="end"/>
      </w:r>
      <w:r w:rsidRPr="005229FB">
        <w:rPr>
          <w:rFonts w:eastAsia="Times New Roman" w:cs="Times New Roman"/>
          <w:color w:val="5B9BD5" w:themeColor="accent1"/>
          <w:sz w:val="24"/>
          <w:szCs w:val="24"/>
        </w:rPr>
        <w:t>, improving titer via metabolic engineering also has merit and would be less expensive to implement if successful.</w:t>
      </w:r>
    </w:p>
    <w:p w14:paraId="478E7AC5" w14:textId="77777777" w:rsidR="006F1C3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2CA6D034" w:rsidR="007F38D7" w:rsidRPr="005229FB" w:rsidRDefault="003C0FA8" w:rsidP="00AE08C9">
      <w:pPr>
        <w:ind w:left="720"/>
        <w:jc w:val="both"/>
        <w:rPr>
          <w:rFonts w:eastAsia="Times New Roman" w:cs="Times New Roman"/>
          <w:color w:val="5B9BD5" w:themeColor="accent1"/>
          <w:sz w:val="24"/>
          <w:szCs w:val="24"/>
        </w:rPr>
      </w:pPr>
      <w:r w:rsidRPr="005229FB">
        <w:rPr>
          <w:rFonts w:eastAsia="Times New Roman" w:cs="Times New Roman"/>
          <w:color w:val="5B9BD5" w:themeColor="accent1"/>
          <w:sz w:val="24"/>
          <w:szCs w:val="24"/>
        </w:rPr>
        <w:t xml:space="preserve">Wild type </w:t>
      </w:r>
      <w:r w:rsidRPr="005229FB">
        <w:rPr>
          <w:rFonts w:eastAsia="Times New Roman" w:cs="Times New Roman"/>
          <w:i/>
          <w:color w:val="5B9BD5" w:themeColor="accent1"/>
          <w:sz w:val="24"/>
          <w:szCs w:val="24"/>
        </w:rPr>
        <w:t>C. thermocellum</w:t>
      </w:r>
      <w:r w:rsidRPr="005229FB">
        <w:rPr>
          <w:rFonts w:eastAsia="Times New Roman" w:cs="Times New Roman"/>
          <w:color w:val="5B9BD5" w:themeColor="accent1"/>
          <w:sz w:val="24"/>
          <w:szCs w:val="24"/>
        </w:rPr>
        <w:t xml:space="preserve"> is not very good at producing ethanol, but we’re hoping to change this. For example, there is a fundamental tradeoff between energy conservation and </w:t>
      </w:r>
      <w:r w:rsidR="005229FB">
        <w:rPr>
          <w:rFonts w:eastAsia="Times New Roman" w:cs="Times New Roman"/>
          <w:color w:val="5B9BD5" w:themeColor="accent1"/>
          <w:sz w:val="24"/>
          <w:szCs w:val="24"/>
        </w:rPr>
        <w:t>thermody</w:t>
      </w:r>
      <w:r w:rsidRPr="005229FB">
        <w:rPr>
          <w:rFonts w:eastAsia="Times New Roman" w:cs="Times New Roman"/>
          <w:color w:val="5B9BD5" w:themeColor="accent1"/>
          <w:sz w:val="24"/>
          <w:szCs w:val="24"/>
        </w:rPr>
        <w:t xml:space="preserve">namic driving force. We may need to disrupt some of </w:t>
      </w:r>
      <w:r w:rsidRPr="005229FB">
        <w:rPr>
          <w:rFonts w:eastAsia="Times New Roman" w:cs="Times New Roman"/>
          <w:i/>
          <w:color w:val="5B9BD5" w:themeColor="accent1"/>
          <w:sz w:val="24"/>
          <w:szCs w:val="24"/>
        </w:rPr>
        <w:t>C. thermocellum’s</w:t>
      </w:r>
      <w:r w:rsidRPr="005229FB">
        <w:rPr>
          <w:rFonts w:eastAsia="Times New Roman" w:cs="Times New Roman"/>
          <w:color w:val="5B9BD5" w:themeColor="accent1"/>
          <w:sz w:val="24"/>
          <w:szCs w:val="24"/>
        </w:rPr>
        <w:t xml:space="preserve"> energy conservation strategies to improve ethanol titer. </w:t>
      </w:r>
      <w:r w:rsidR="025DBB92" w:rsidRPr="005229FB">
        <w:rPr>
          <w:rFonts w:eastAsia="Times New Roman" w:cs="Times New Roman"/>
          <w:color w:val="5B9BD5" w:themeColor="accent1"/>
          <w:sz w:val="24"/>
          <w:szCs w:val="24"/>
        </w:rPr>
        <w:t xml:space="preserve">  </w:t>
      </w:r>
    </w:p>
    <w:p w14:paraId="77ADEC6F" w14:textId="00FB709E" w:rsidR="00DE6F04"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Should candidate organisms for ethanol production have a set of core metabolic characteristics to be considered for further engineering?  If so, what are they?</w:t>
      </w:r>
      <w:r w:rsidR="00375CC5">
        <w:rPr>
          <w:rFonts w:eastAsia="Times New Roman" w:cs="Times New Roman"/>
          <w:color w:val="222222"/>
          <w:sz w:val="24"/>
          <w:szCs w:val="24"/>
        </w:rPr>
        <w:t xml:space="preserve"> </w:t>
      </w:r>
      <w:r w:rsidRPr="025DBB92">
        <w:rPr>
          <w:rFonts w:eastAsia="Times New Roman" w:cs="Times New Roman"/>
          <w:color w:val="222222"/>
          <w:sz w:val="24"/>
          <w:szCs w:val="24"/>
        </w:rPr>
        <w:t xml:space="preserve">Can libraries of organisms (especially thermophiles) be scanned for these characteristics? </w:t>
      </w:r>
    </w:p>
    <w:p w14:paraId="4DB4474E" w14:textId="24A6DEC1" w:rsidR="003C0FA8" w:rsidRPr="005229FB" w:rsidRDefault="003C0FA8" w:rsidP="00A1782E">
      <w:pPr>
        <w:ind w:left="720"/>
        <w:jc w:val="both"/>
        <w:rPr>
          <w:rFonts w:eastAsia="Times New Roman" w:cs="Times New Roman"/>
          <w:color w:val="5B9BD5" w:themeColor="accent1"/>
          <w:sz w:val="24"/>
          <w:szCs w:val="24"/>
        </w:rPr>
      </w:pPr>
      <w:r w:rsidRPr="005229FB">
        <w:rPr>
          <w:rFonts w:eastAsia="Times New Roman" w:cs="Times New Roman"/>
          <w:color w:val="5B9BD5" w:themeColor="accent1"/>
          <w:sz w:val="24"/>
          <w:szCs w:val="24"/>
        </w:rPr>
        <w:t>Most organisms that produce ethanol at high titer use a pathway for converting pyruvate to ethanol that involves the pyruvate decarboxylase reaction. There are only one or two examples of organisms that can produce ethanol at high titer using the pyruvate ferredoxin oxidoreductase pathway. With so few examples, it’s hard to draw general conclusions</w:t>
      </w:r>
      <w:r w:rsidR="00B919B9" w:rsidRPr="005229FB">
        <w:rPr>
          <w:rFonts w:eastAsia="Times New Roman" w:cs="Times New Roman"/>
          <w:color w:val="5B9BD5" w:themeColor="accent1"/>
          <w:sz w:val="24"/>
          <w:szCs w:val="24"/>
        </w:rPr>
        <w:t xml:space="preserve"> </w:t>
      </w:r>
      <w:r w:rsidR="003F1703" w:rsidRPr="005229FB">
        <w:rPr>
          <w:rFonts w:eastAsia="Times New Roman" w:cs="Times New Roman"/>
          <w:color w:val="5B9BD5" w:themeColor="accent1"/>
          <w:sz w:val="24"/>
          <w:szCs w:val="24"/>
        </w:rPr>
        <w:fldChar w:fldCharType="begin"/>
      </w:r>
      <w:r w:rsidR="003F1703" w:rsidRPr="005229FB">
        <w:rPr>
          <w:rFonts w:eastAsia="Times New Roman" w:cs="Times New Roman"/>
          <w:color w:val="5B9BD5" w:themeColor="accent1"/>
          <w:sz w:val="24"/>
          <w:szCs w:val="24"/>
        </w:rPr>
        <w:instrText xml:space="preserve"> ADDIN EN.CITE &lt;EndNote&gt;&lt;Cite&gt;&lt;Author&gt;Olson&lt;/Author&gt;&lt;Year&gt;2015&lt;/Year&gt;&lt;RecNum&gt;605&lt;/RecNum&gt;&lt;DisplayText&gt;(Olson et al., 2015)&lt;/DisplayText&gt;&lt;record&gt;&lt;rec-number&gt;605&lt;/rec-number&gt;&lt;foreign-keys&gt;&lt;key app="EN" db-id="rde2ee5zc0dwsbez5pg5s2ztd5fdfsdpvexd" timestamp="1556816157"&gt;605&lt;/key&gt;&lt;/foreign-keys&gt;&lt;ref-type name="Journal Article"&gt;17&lt;/ref-type&gt;&lt;contributors&gt;&lt;authors&gt;&lt;author&gt;Olson, D. G.&lt;/author&gt;&lt;author&gt;Sparling, R.&lt;/author&gt;&lt;author&gt;Lynd, L. R.&lt;/author&gt;&lt;/authors&gt;&lt;/contributors&gt;&lt;auth-address&gt;Thayer School of Engineering at Dartmouth College, Hanover, NH 03755, United States; BioEnergy Science Center, Oak Ridge, TN 37830, United States.&amp;#xD;Department of Microbiology, University of Manitoba, Winnipeg, MB, Canada R3T 5V6.&amp;#xD;Thayer School of Engineering at Dartmouth College, Hanover, NH 03755, United States; BioEnergy Science Center, Oak Ridge, TN 37830, United States. Electronic address: Lee.R.Lynd@Dartmouth.edu.&lt;/auth-address&gt;&lt;titles&gt;&lt;title&gt;Ethanol production by engineered thermophiles&lt;/title&gt;&lt;secondary-title&gt;Curr Opin Biotechnol&lt;/secondary-title&gt;&lt;/titles&gt;&lt;periodical&gt;&lt;full-title&gt;Curr Opin Biotechnol&lt;/full-title&gt;&lt;/periodical&gt;&lt;pages&gt;130-41&lt;/pages&gt;&lt;volume&gt;33&lt;/volume&gt;&lt;keywords&gt;&lt;keyword&gt;Adenosine Triphosphate/metabolism&lt;/keyword&gt;&lt;keyword&gt;Amino Acids/biosynthesis&lt;/keyword&gt;&lt;keyword&gt;Ethanol/*metabolism&lt;/keyword&gt;&lt;keyword&gt;Hot Temperature&lt;/keyword&gt;&lt;keyword&gt;Pyruvic Acid/metabolism&lt;/keyword&gt;&lt;/keywords&gt;&lt;dates&gt;&lt;year&gt;2015&lt;/year&gt;&lt;pub-dates&gt;&lt;date&gt;Jun&lt;/date&gt;&lt;/pub-dates&gt;&lt;/dates&gt;&lt;isbn&gt;1879-0429 (Electronic)&amp;#xD;0958-1669 (Linking)&lt;/isbn&gt;&lt;accession-num&gt;25745810&lt;/accession-num&gt;&lt;urls&gt;&lt;related-urls&gt;&lt;url&gt;https://www.ncbi.nlm.nih.gov/pubmed/25745810&lt;/url&gt;&lt;/related-urls&gt;&lt;/urls&gt;&lt;electronic-resource-num&gt;10.1016/j.copbio.2015.02.006&lt;/electronic-resource-num&gt;&lt;/record&gt;&lt;/Cite&gt;&lt;/EndNote&gt;</w:instrText>
      </w:r>
      <w:r w:rsidR="003F1703" w:rsidRPr="005229FB">
        <w:rPr>
          <w:rFonts w:eastAsia="Times New Roman" w:cs="Times New Roman"/>
          <w:color w:val="5B9BD5" w:themeColor="accent1"/>
          <w:sz w:val="24"/>
          <w:szCs w:val="24"/>
        </w:rPr>
        <w:fldChar w:fldCharType="separate"/>
      </w:r>
      <w:r w:rsidR="003F1703" w:rsidRPr="005229FB">
        <w:rPr>
          <w:rFonts w:eastAsia="Times New Roman" w:cs="Times New Roman"/>
          <w:noProof/>
          <w:color w:val="5B9BD5" w:themeColor="accent1"/>
          <w:sz w:val="24"/>
          <w:szCs w:val="24"/>
        </w:rPr>
        <w:t>(</w:t>
      </w:r>
      <w:hyperlink w:anchor="_ENREF_10" w:tooltip="Olson, 2015 #605" w:history="1">
        <w:r w:rsidR="00375CC5" w:rsidRPr="005229FB">
          <w:rPr>
            <w:rFonts w:eastAsia="Times New Roman" w:cs="Times New Roman"/>
            <w:noProof/>
            <w:color w:val="5B9BD5" w:themeColor="accent1"/>
            <w:sz w:val="24"/>
            <w:szCs w:val="24"/>
          </w:rPr>
          <w:t>Olson et al., 2015</w:t>
        </w:r>
      </w:hyperlink>
      <w:r w:rsidR="003F1703" w:rsidRPr="005229FB">
        <w:rPr>
          <w:rFonts w:eastAsia="Times New Roman" w:cs="Times New Roman"/>
          <w:noProof/>
          <w:color w:val="5B9BD5" w:themeColor="accent1"/>
          <w:sz w:val="24"/>
          <w:szCs w:val="24"/>
        </w:rPr>
        <w:t>)</w:t>
      </w:r>
      <w:r w:rsidR="003F1703" w:rsidRPr="005229FB">
        <w:rPr>
          <w:rFonts w:eastAsia="Times New Roman" w:cs="Times New Roman"/>
          <w:color w:val="5B9BD5" w:themeColor="accent1"/>
          <w:sz w:val="24"/>
          <w:szCs w:val="24"/>
        </w:rPr>
        <w:fldChar w:fldCharType="end"/>
      </w:r>
      <w:r w:rsidRPr="005229FB">
        <w:rPr>
          <w:rFonts w:eastAsia="Times New Roman" w:cs="Times New Roman"/>
          <w:color w:val="5B9BD5" w:themeColor="accent1"/>
          <w:sz w:val="24"/>
          <w:szCs w:val="24"/>
        </w:rPr>
        <w:t xml:space="preserve">.  </w:t>
      </w:r>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1. Figure 2 legend. The positive slope of PFK, FBA, GAPDH, ALDH, and ADH reactions are not really visible within any part of this figure. A table of individual delta G values in the supplementals that you could refer the reader to would be helpful in order to appreciate these important findings.</w:t>
      </w:r>
    </w:p>
    <w:p w14:paraId="327A765F" w14:textId="7702A435" w:rsidR="7A6EC047" w:rsidRPr="005229FB" w:rsidRDefault="7A6EC047" w:rsidP="7A6EC047">
      <w:pPr>
        <w:ind w:left="720"/>
        <w:jc w:val="both"/>
        <w:rPr>
          <w:color w:val="5B9BD5" w:themeColor="accent1"/>
        </w:rPr>
      </w:pPr>
      <w:r w:rsidRPr="005229FB">
        <w:rPr>
          <w:rFonts w:cs="Times New Roman"/>
          <w:color w:val="5B9BD5" w:themeColor="accent1"/>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66F21D26" w14:textId="77777777" w:rsidR="006A7A6D" w:rsidRPr="005229FB" w:rsidRDefault="006A7A6D" w:rsidP="006A7A6D">
      <w:pPr>
        <w:ind w:left="720"/>
        <w:jc w:val="both"/>
        <w:rPr>
          <w:color w:val="5B9BD5" w:themeColor="accent1"/>
        </w:rPr>
      </w:pPr>
      <w:r w:rsidRPr="005229FB">
        <w:rPr>
          <w:rFonts w:eastAsia="Times New Roman" w:cs="Times New Roman"/>
          <w:color w:val="5B9BD5" w:themeColor="accent1"/>
          <w:sz w:val="24"/>
          <w:szCs w:val="24"/>
        </w:rPr>
        <w:t>We thank the reviewer for pointing these out. We have updated these corrections in the manuscript.</w:t>
      </w:r>
    </w:p>
    <w:p w14:paraId="4E02495C" w14:textId="77777777" w:rsidR="00B919B9" w:rsidRPr="00ED21D1" w:rsidRDefault="00B919B9" w:rsidP="025DBB92">
      <w:pPr>
        <w:jc w:val="both"/>
      </w:pP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38A48D5B" w:rsidR="00DE6F04" w:rsidRPr="005229FB" w:rsidRDefault="002E362A" w:rsidP="025DBB92">
      <w:pPr>
        <w:ind w:left="720"/>
        <w:jc w:val="both"/>
        <w:rPr>
          <w:color w:val="5B9BD5" w:themeColor="accent1"/>
        </w:rPr>
      </w:pPr>
      <w:r w:rsidRPr="005229FB">
        <w:rPr>
          <w:rFonts w:cs="Times New Roman"/>
          <w:color w:val="5B9BD5" w:themeColor="accent1"/>
          <w:sz w:val="24"/>
          <w:szCs w:val="24"/>
        </w:rPr>
        <w:t xml:space="preserve">In Supplemental file 1, the </w:t>
      </w:r>
      <w:r w:rsidR="009A1D70" w:rsidRPr="005229FB">
        <w:rPr>
          <w:rFonts w:cs="Times New Roman"/>
          <w:color w:val="5B9BD5" w:themeColor="accent1"/>
          <w:sz w:val="24"/>
          <w:szCs w:val="24"/>
        </w:rPr>
        <w:t>column “amount” refers to the concentration of the metabolite in the extraction solution in units of µM and the column “</w:t>
      </w:r>
      <w:proofErr w:type="spellStart"/>
      <w:r w:rsidR="009A1D70" w:rsidRPr="005229FB">
        <w:rPr>
          <w:rFonts w:cs="Times New Roman"/>
          <w:color w:val="5B9BD5" w:themeColor="accent1"/>
          <w:sz w:val="24"/>
          <w:szCs w:val="24"/>
        </w:rPr>
        <w:t>amount_int</w:t>
      </w:r>
      <w:proofErr w:type="spellEnd"/>
      <w:r w:rsidR="009A1D70" w:rsidRPr="005229FB">
        <w:rPr>
          <w:rFonts w:cs="Times New Roman"/>
          <w:color w:val="5B9BD5" w:themeColor="accent1"/>
          <w:sz w:val="24"/>
          <w:szCs w:val="24"/>
        </w:rPr>
        <w:t>” refers to the concentration of the metabolite calculated to have been present in the cytoplasm, also in units of µM.</w:t>
      </w:r>
    </w:p>
    <w:p w14:paraId="58B9AFF8" w14:textId="29CA2D82"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lastRenderedPageBreak/>
        <w:t>Line 271 – Looks like an “is” might be missing between “MDF” and “constrained”</w:t>
      </w:r>
    </w:p>
    <w:p w14:paraId="41E918B5" w14:textId="77777777" w:rsidR="006A7A6D" w:rsidRPr="005229FB" w:rsidRDefault="006A7A6D" w:rsidP="006A7A6D">
      <w:pPr>
        <w:ind w:left="720"/>
        <w:jc w:val="both"/>
        <w:rPr>
          <w:color w:val="5B9BD5" w:themeColor="accent1"/>
        </w:rPr>
      </w:pPr>
      <w:r w:rsidRPr="005229FB">
        <w:rPr>
          <w:rFonts w:eastAsia="Times New Roman" w:cs="Times New Roman"/>
          <w:color w:val="5B9BD5" w:themeColor="accent1"/>
          <w:sz w:val="24"/>
          <w:szCs w:val="24"/>
        </w:rPr>
        <w:t>We thank the reviewer for pointing these out. We have updated these corrections in the manuscript.</w:t>
      </w:r>
    </w:p>
    <w:p w14:paraId="651F8B30" w14:textId="11BE28D5"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405 – “NADPH liked ALDH” should be “linked”</w:t>
      </w:r>
    </w:p>
    <w:p w14:paraId="6EF92A9C" w14:textId="77777777" w:rsidR="006A7A6D" w:rsidRPr="005229FB" w:rsidRDefault="006A7A6D" w:rsidP="006A7A6D">
      <w:pPr>
        <w:ind w:left="720"/>
        <w:jc w:val="both"/>
        <w:rPr>
          <w:color w:val="5B9BD5" w:themeColor="accent1"/>
        </w:rPr>
      </w:pPr>
      <w:r w:rsidRPr="005229FB">
        <w:rPr>
          <w:rFonts w:eastAsia="Times New Roman" w:cs="Times New Roman"/>
          <w:color w:val="5B9BD5" w:themeColor="accent1"/>
          <w:sz w:val="24"/>
          <w:szCs w:val="24"/>
        </w:rPr>
        <w:t>We thank the reviewer for pointing these out. We have updated these corrections in the manuscript.</w:t>
      </w:r>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340968B6" w14:textId="77777777" w:rsidR="00941C69" w:rsidRPr="005229FB" w:rsidRDefault="3E22ED8A" w:rsidP="004D618D">
      <w:pPr>
        <w:ind w:left="720"/>
        <w:jc w:val="both"/>
        <w:rPr>
          <w:rFonts w:eastAsia="Times New Roman" w:cs="Times New Roman"/>
          <w:color w:val="5B9BD5" w:themeColor="accent1"/>
          <w:sz w:val="24"/>
          <w:szCs w:val="24"/>
        </w:rPr>
      </w:pPr>
      <w:r w:rsidRPr="005229FB">
        <w:rPr>
          <w:rFonts w:eastAsia="Times New Roman" w:cs="Times New Roman"/>
          <w:color w:val="5B9BD5" w:themeColor="accent1"/>
          <w:sz w:val="24"/>
          <w:szCs w:val="24"/>
        </w:rPr>
        <w:t>We thank the reviewer for pointing these out. We have updated these corrections in the manuscript.</w:t>
      </w:r>
    </w:p>
    <w:p w14:paraId="536109FA" w14:textId="77777777" w:rsidR="00941C69" w:rsidRDefault="00941C69" w:rsidP="004D618D">
      <w:pPr>
        <w:ind w:left="720"/>
        <w:jc w:val="both"/>
        <w:rPr>
          <w:rFonts w:eastAsia="Times New Roman" w:cs="Times New Roman"/>
          <w:color w:val="2E74B5" w:themeColor="accent1" w:themeShade="BF"/>
          <w:sz w:val="24"/>
          <w:szCs w:val="24"/>
        </w:rPr>
      </w:pPr>
    </w:p>
    <w:p w14:paraId="561119CA" w14:textId="77777777" w:rsidR="00375CC5" w:rsidRPr="00375CC5" w:rsidRDefault="00941C69" w:rsidP="00375CC5">
      <w:pPr>
        <w:pStyle w:val="EndNoteBibliography"/>
        <w:spacing w:after="0"/>
        <w:ind w:left="720" w:hanging="720"/>
        <w:rPr>
          <w:noProof/>
        </w:rPr>
      </w:pPr>
      <w:r>
        <w:fldChar w:fldCharType="begin"/>
      </w:r>
      <w:r>
        <w:instrText xml:space="preserve"> ADDIN EN.REFLIST </w:instrText>
      </w:r>
      <w:r>
        <w:fldChar w:fldCharType="separate"/>
      </w:r>
      <w:bookmarkStart w:id="11" w:name="_ENREF_1"/>
      <w:r w:rsidR="00375CC5" w:rsidRPr="00375CC5">
        <w:rPr>
          <w:noProof/>
        </w:rPr>
        <w:t>Blunt, W. A., Gapes, D. J., Sparling, R., Levin, D. B., Cicek, N., Quantitative assessment of H2 and CO2 supersaturation during thermophilic cellobiose fermentation with Clostridium thermocellum. 2015 ASABE Annual International Meeting. American Society of Agricultural and Biological Engineers, 2015, pp. 1.</w:t>
      </w:r>
      <w:bookmarkEnd w:id="11"/>
    </w:p>
    <w:p w14:paraId="68A8753C" w14:textId="77777777" w:rsidR="00375CC5" w:rsidRPr="00375CC5" w:rsidRDefault="00375CC5" w:rsidP="00375CC5">
      <w:pPr>
        <w:pStyle w:val="EndNoteBibliography"/>
        <w:spacing w:after="0"/>
        <w:ind w:left="720" w:hanging="720"/>
        <w:rPr>
          <w:noProof/>
        </w:rPr>
      </w:pPr>
      <w:bookmarkStart w:id="12" w:name="_ENREF_2"/>
      <w:r w:rsidRPr="00375CC5">
        <w:rPr>
          <w:noProof/>
        </w:rPr>
        <w:t>Brown, S. D., Guss, A. M., Karpinets, T. V., Parks, J. M., Smolin, N., Yang, S., Land, M. L., Klingeman, D. M., Bhandiwad, A., Rodriguez, M., Jr., Raman, B., Shao, X., Mielenz, J. R., Smith, J. C., Keller, M., Lynd, L. R., 2011. Mutant alcohol dehydrogenase leads to improved ethanol tolerance in Clostridium thermocellum. Proc Natl Acad Sci U S A. 108</w:t>
      </w:r>
      <w:r w:rsidRPr="00375CC5">
        <w:rPr>
          <w:b/>
          <w:noProof/>
        </w:rPr>
        <w:t>,</w:t>
      </w:r>
      <w:r w:rsidRPr="00375CC5">
        <w:rPr>
          <w:noProof/>
        </w:rPr>
        <w:t xml:space="preserve"> 13752-7.</w:t>
      </w:r>
      <w:bookmarkEnd w:id="12"/>
    </w:p>
    <w:p w14:paraId="6E5143DF" w14:textId="77777777" w:rsidR="00375CC5" w:rsidRPr="00375CC5" w:rsidRDefault="00375CC5" w:rsidP="00375CC5">
      <w:pPr>
        <w:pStyle w:val="EndNoteBibliography"/>
        <w:spacing w:after="0"/>
        <w:ind w:left="720" w:hanging="720"/>
        <w:rPr>
          <w:noProof/>
        </w:rPr>
      </w:pPr>
      <w:bookmarkStart w:id="13" w:name="_ENREF_3"/>
      <w:r w:rsidRPr="00375CC5">
        <w:rPr>
          <w:noProof/>
        </w:rPr>
        <w:t>Currie, D. H., Herring, C. D., Guss, A. M., Olson, D. G., Hogsett, D. A., Lynd, L. R., 2013. Functional heterologous expression of an engineered full length CipA from Clostridium thermocellum in Thermoanaerobacterium saccharolyticum. Biotechnol Biofuels. 6</w:t>
      </w:r>
      <w:r w:rsidRPr="00375CC5">
        <w:rPr>
          <w:b/>
          <w:noProof/>
        </w:rPr>
        <w:t>,</w:t>
      </w:r>
      <w:r w:rsidRPr="00375CC5">
        <w:rPr>
          <w:noProof/>
        </w:rPr>
        <w:t xml:space="preserve"> 32.</w:t>
      </w:r>
      <w:bookmarkEnd w:id="13"/>
    </w:p>
    <w:p w14:paraId="1BC38802" w14:textId="77777777" w:rsidR="00375CC5" w:rsidRPr="00375CC5" w:rsidRDefault="00375CC5" w:rsidP="00375CC5">
      <w:pPr>
        <w:pStyle w:val="EndNoteBibliography"/>
        <w:spacing w:after="0"/>
        <w:ind w:left="720" w:hanging="720"/>
        <w:rPr>
          <w:noProof/>
        </w:rPr>
      </w:pPr>
      <w:bookmarkStart w:id="14" w:name="_ENREF_4"/>
      <w:r w:rsidRPr="00375CC5">
        <w:rPr>
          <w:noProof/>
        </w:rPr>
        <w:t>Hon, S., Olson, D. G., Holwerda, E. K., Lanahan, A. A., Murphy, S. J. L., Maloney, M. I., Zheng, T., Papanek, B., Guss, A. M., Lynd, L. R., 2017. The ethanol pathway from Thermoanaerobacterium saccharolyticum improves ethanol production in Clostridium thermocellum. Metab Eng. 42</w:t>
      </w:r>
      <w:r w:rsidRPr="00375CC5">
        <w:rPr>
          <w:b/>
          <w:noProof/>
        </w:rPr>
        <w:t>,</w:t>
      </w:r>
      <w:r w:rsidRPr="00375CC5">
        <w:rPr>
          <w:noProof/>
        </w:rPr>
        <w:t xml:space="preserve"> 175-184.</w:t>
      </w:r>
      <w:bookmarkEnd w:id="14"/>
    </w:p>
    <w:p w14:paraId="16757735" w14:textId="77777777" w:rsidR="00375CC5" w:rsidRPr="00375CC5" w:rsidRDefault="00375CC5" w:rsidP="00375CC5">
      <w:pPr>
        <w:pStyle w:val="EndNoteBibliography"/>
        <w:spacing w:after="0"/>
        <w:ind w:left="720" w:hanging="720"/>
        <w:rPr>
          <w:noProof/>
        </w:rPr>
      </w:pPr>
      <w:bookmarkStart w:id="15" w:name="_ENREF_5"/>
      <w:r w:rsidRPr="00375CC5">
        <w:rPr>
          <w:noProof/>
        </w:rPr>
        <w:t>Lovitt, R. W., Shen, G. J., Zeikus, J. G., 1988. Ethanol production by thermophilic bacteria: biochemical basis for ethanol and hydrogen tolerance in Clostridium thermohydrosulfuricum. J Bacteriol. 170</w:t>
      </w:r>
      <w:r w:rsidRPr="00375CC5">
        <w:rPr>
          <w:b/>
          <w:noProof/>
        </w:rPr>
        <w:t>,</w:t>
      </w:r>
      <w:r w:rsidRPr="00375CC5">
        <w:rPr>
          <w:noProof/>
        </w:rPr>
        <w:t xml:space="preserve"> 2809-15.</w:t>
      </w:r>
      <w:bookmarkEnd w:id="15"/>
    </w:p>
    <w:p w14:paraId="1D1B1E0F" w14:textId="77777777" w:rsidR="00375CC5" w:rsidRPr="00375CC5" w:rsidRDefault="00375CC5" w:rsidP="00375CC5">
      <w:pPr>
        <w:pStyle w:val="EndNoteBibliography"/>
        <w:spacing w:after="0"/>
        <w:ind w:left="720" w:hanging="720"/>
        <w:rPr>
          <w:noProof/>
        </w:rPr>
      </w:pPr>
      <w:bookmarkStart w:id="16" w:name="_ENREF_6"/>
      <w:r w:rsidRPr="00375CC5">
        <w:rPr>
          <w:noProof/>
        </w:rPr>
        <w:t>Lynd, L. R., Ahn, H.-J., Anderson, G., Hill, P., Kersey, D. S., Klapatch, T., 1991. Thermophilic ethanol production investigation of ethanol yield and tolerance in continuous culture. Applied Biochemistry and biotechnology. 28</w:t>
      </w:r>
      <w:r w:rsidRPr="00375CC5">
        <w:rPr>
          <w:b/>
          <w:noProof/>
        </w:rPr>
        <w:t>,</w:t>
      </w:r>
      <w:r w:rsidRPr="00375CC5">
        <w:rPr>
          <w:noProof/>
        </w:rPr>
        <w:t xml:space="preserve"> 549.</w:t>
      </w:r>
      <w:bookmarkEnd w:id="16"/>
    </w:p>
    <w:p w14:paraId="31ED9CA0" w14:textId="77777777" w:rsidR="00375CC5" w:rsidRPr="00375CC5" w:rsidRDefault="00375CC5" w:rsidP="00375CC5">
      <w:pPr>
        <w:pStyle w:val="EndNoteBibliography"/>
        <w:spacing w:after="0"/>
        <w:ind w:left="720" w:hanging="720"/>
        <w:rPr>
          <w:noProof/>
        </w:rPr>
      </w:pPr>
      <w:bookmarkStart w:id="17" w:name="_ENREF_7"/>
      <w:r w:rsidRPr="00375CC5">
        <w:rPr>
          <w:noProof/>
        </w:rPr>
        <w:t>Noor, E., Bar-Even, A., Flamholz, A., Reznik, E., Liebermeister, W., Milo, R., 2014. Pathway thermodynamics highlights kinetic obstacles in central metabolism. PLoS Comput Biol. 10</w:t>
      </w:r>
      <w:r w:rsidRPr="00375CC5">
        <w:rPr>
          <w:b/>
          <w:noProof/>
        </w:rPr>
        <w:t>,</w:t>
      </w:r>
      <w:r w:rsidRPr="00375CC5">
        <w:rPr>
          <w:noProof/>
        </w:rPr>
        <w:t xml:space="preserve"> e1003483.</w:t>
      </w:r>
      <w:bookmarkEnd w:id="17"/>
    </w:p>
    <w:p w14:paraId="733571AD" w14:textId="77777777" w:rsidR="00375CC5" w:rsidRPr="00375CC5" w:rsidRDefault="00375CC5" w:rsidP="00375CC5">
      <w:pPr>
        <w:pStyle w:val="EndNoteBibliography"/>
        <w:spacing w:after="0"/>
        <w:ind w:left="720" w:hanging="720"/>
        <w:rPr>
          <w:noProof/>
        </w:rPr>
      </w:pPr>
      <w:bookmarkStart w:id="18" w:name="_ENREF_8"/>
      <w:r w:rsidRPr="00375CC5">
        <w:rPr>
          <w:noProof/>
        </w:rPr>
        <w:t>Noor, E., Haraldsdottir, H. S., Milo, R., Fleming, R. M., 2013. Consistent estimation of Gibbs energy using component contributions. PLoS Comput Biol. 9</w:t>
      </w:r>
      <w:r w:rsidRPr="00375CC5">
        <w:rPr>
          <w:b/>
          <w:noProof/>
        </w:rPr>
        <w:t>,</w:t>
      </w:r>
      <w:r w:rsidRPr="00375CC5">
        <w:rPr>
          <w:noProof/>
        </w:rPr>
        <w:t xml:space="preserve"> e1003098.</w:t>
      </w:r>
      <w:bookmarkEnd w:id="18"/>
    </w:p>
    <w:p w14:paraId="5545C768" w14:textId="77777777" w:rsidR="00375CC5" w:rsidRPr="00375CC5" w:rsidRDefault="00375CC5" w:rsidP="00375CC5">
      <w:pPr>
        <w:pStyle w:val="EndNoteBibliography"/>
        <w:spacing w:after="0"/>
        <w:ind w:left="720" w:hanging="720"/>
        <w:rPr>
          <w:noProof/>
        </w:rPr>
      </w:pPr>
      <w:bookmarkStart w:id="19" w:name="_ENREF_9"/>
      <w:r w:rsidRPr="00375CC5">
        <w:rPr>
          <w:noProof/>
        </w:rPr>
        <w:t>Olson, D. G., Horl, M., Fuhrer, T., Cui, J., Zhou, J., Maloney, M. I., Amador-Noguez, D., Tian, L., Sauer, U., Lynd, L. R., 2017. Glycolysis without pyruvate kinase in Clostridium thermocellum. Metab Eng. 39</w:t>
      </w:r>
      <w:r w:rsidRPr="00375CC5">
        <w:rPr>
          <w:b/>
          <w:noProof/>
        </w:rPr>
        <w:t>,</w:t>
      </w:r>
      <w:r w:rsidRPr="00375CC5">
        <w:rPr>
          <w:noProof/>
        </w:rPr>
        <w:t xml:space="preserve"> 169-180.</w:t>
      </w:r>
      <w:bookmarkEnd w:id="19"/>
    </w:p>
    <w:p w14:paraId="5FBDDD30" w14:textId="77777777" w:rsidR="00375CC5" w:rsidRPr="00375CC5" w:rsidRDefault="00375CC5" w:rsidP="00375CC5">
      <w:pPr>
        <w:pStyle w:val="EndNoteBibliography"/>
        <w:spacing w:after="0"/>
        <w:ind w:left="720" w:hanging="720"/>
        <w:rPr>
          <w:noProof/>
        </w:rPr>
      </w:pPr>
      <w:bookmarkStart w:id="20" w:name="_ENREF_10"/>
      <w:r w:rsidRPr="00375CC5">
        <w:rPr>
          <w:noProof/>
        </w:rPr>
        <w:t>Olson, D. G., Sparling, R., Lynd, L. R., 2015. Ethanol production by engineered thermophiles. Curr Opin Biotechnol. 33</w:t>
      </w:r>
      <w:r w:rsidRPr="00375CC5">
        <w:rPr>
          <w:b/>
          <w:noProof/>
        </w:rPr>
        <w:t>,</w:t>
      </w:r>
      <w:r w:rsidRPr="00375CC5">
        <w:rPr>
          <w:noProof/>
        </w:rPr>
        <w:t xml:space="preserve"> 130-41.</w:t>
      </w:r>
      <w:bookmarkEnd w:id="20"/>
    </w:p>
    <w:p w14:paraId="1454991C" w14:textId="168E376E" w:rsidR="00C43199" w:rsidRPr="004D618D" w:rsidRDefault="00375CC5" w:rsidP="005229FB">
      <w:pPr>
        <w:pStyle w:val="EndNoteBibliography"/>
        <w:ind w:left="720" w:hanging="720"/>
      </w:pPr>
      <w:bookmarkStart w:id="21" w:name="_ENREF_11"/>
      <w:r w:rsidRPr="00375CC5">
        <w:rPr>
          <w:noProof/>
        </w:rPr>
        <w:t>Radzicka, A., Wolfenden, R., 1995. A proficient enzyme. Science. 267</w:t>
      </w:r>
      <w:r w:rsidRPr="00375CC5">
        <w:rPr>
          <w:b/>
          <w:noProof/>
        </w:rPr>
        <w:t>,</w:t>
      </w:r>
      <w:r w:rsidRPr="00375CC5">
        <w:rPr>
          <w:noProof/>
        </w:rPr>
        <w:t xml:space="preserve"> 90-3.</w:t>
      </w:r>
      <w:bookmarkEnd w:id="21"/>
      <w:r w:rsidR="00941C69">
        <w:fldChar w:fldCharType="end"/>
      </w:r>
    </w:p>
    <w:sectPr w:rsidR="00C43199" w:rsidRPr="004D618D" w:rsidSect="00E84519">
      <w:headerReference w:type="even" r:id="rId7"/>
      <w:headerReference w:type="default" r:id="rId8"/>
      <w:pgSz w:w="12240" w:h="15840"/>
      <w:pgMar w:top="99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2410CD35" w16cid:durableId="2087AA7E"/>
  <w16cid:commentId w16cid:paraId="0524F2C7" w16cid:durableId="2087AD7C"/>
  <w16cid:commentId w16cid:paraId="6F145FDF" w16cid:durableId="2087BA3E"/>
  <w16cid:commentId w16cid:paraId="56C36B64" w16cid:durableId="2087B6AB"/>
  <w16cid:commentId w16cid:paraId="26C3FBEC" w16cid:durableId="2087B74F"/>
  <w16cid:commentId w16cid:paraId="7F189DE0" w16cid:durableId="2087AA86"/>
  <w16cid:commentId w16cid:paraId="59B1A399" w16cid:durableId="2087BC2E"/>
  <w16cid:commentId w16cid:paraId="01D35F2F" w16cid:durableId="206B6312"/>
  <w16cid:commentId w16cid:paraId="1BBDAA66" w16cid:durableId="2087AA88"/>
  <w16cid:commentId w16cid:paraId="3631030A" w16cid:durableId="2087BD8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5A223" w14:textId="77777777" w:rsidR="002445DB" w:rsidRDefault="002445DB" w:rsidP="006D4201">
      <w:pPr>
        <w:spacing w:after="0" w:line="240" w:lineRule="auto"/>
      </w:pPr>
      <w:r>
        <w:separator/>
      </w:r>
    </w:p>
  </w:endnote>
  <w:endnote w:type="continuationSeparator" w:id="0">
    <w:p w14:paraId="1CFFDACC" w14:textId="77777777" w:rsidR="002445DB" w:rsidRDefault="002445DB"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8ED6A" w14:textId="77777777" w:rsidR="002445DB" w:rsidRDefault="002445DB" w:rsidP="006D4201">
      <w:pPr>
        <w:spacing w:after="0" w:line="240" w:lineRule="auto"/>
      </w:pPr>
      <w:r>
        <w:separator/>
      </w:r>
    </w:p>
  </w:footnote>
  <w:footnote w:type="continuationSeparator" w:id="0">
    <w:p w14:paraId="43DAE532" w14:textId="77777777" w:rsidR="002445DB" w:rsidRDefault="002445DB" w:rsidP="006D42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8C1">
      <w:rPr>
        <w:rStyle w:val="PageNumber"/>
        <w:noProof/>
      </w:rPr>
      <w:t>2</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yakam Dash">
    <w15:presenceInfo w15:providerId="Windows Live" w15:userId="d6aa6d5d2bd3a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tabolic Engineering&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352&lt;/item&gt;&lt;item&gt;359&lt;/item&gt;&lt;item&gt;379&lt;/item&gt;&lt;item&gt;586&lt;/item&gt;&lt;item&gt;603&lt;/item&gt;&lt;item&gt;604&lt;/item&gt;&lt;item&gt;605&lt;/item&gt;&lt;item&gt;606&lt;/item&gt;&lt;item&gt;615&lt;/item&gt;&lt;item&gt;617&lt;/item&gt;&lt;/record-ids&gt;&lt;/item&gt;&lt;/Libraries&gt;"/>
  </w:docVars>
  <w:rsids>
    <w:rsidRoot w:val="00763431"/>
    <w:rsid w:val="000201D7"/>
    <w:rsid w:val="000459BE"/>
    <w:rsid w:val="00053B00"/>
    <w:rsid w:val="00055CB1"/>
    <w:rsid w:val="0006770F"/>
    <w:rsid w:val="00072344"/>
    <w:rsid w:val="0008261B"/>
    <w:rsid w:val="00095490"/>
    <w:rsid w:val="000A3421"/>
    <w:rsid w:val="000A4086"/>
    <w:rsid w:val="000D4A64"/>
    <w:rsid w:val="000D7670"/>
    <w:rsid w:val="000E4A41"/>
    <w:rsid w:val="000E61E6"/>
    <w:rsid w:val="000F2BF4"/>
    <w:rsid w:val="000F61C3"/>
    <w:rsid w:val="000F7389"/>
    <w:rsid w:val="00102B1E"/>
    <w:rsid w:val="00102D56"/>
    <w:rsid w:val="0010365B"/>
    <w:rsid w:val="00121925"/>
    <w:rsid w:val="001273CF"/>
    <w:rsid w:val="001408C1"/>
    <w:rsid w:val="001476CC"/>
    <w:rsid w:val="00153FD8"/>
    <w:rsid w:val="0016316E"/>
    <w:rsid w:val="00170F41"/>
    <w:rsid w:val="00175D26"/>
    <w:rsid w:val="00177234"/>
    <w:rsid w:val="0018162C"/>
    <w:rsid w:val="00184CC1"/>
    <w:rsid w:val="00190A69"/>
    <w:rsid w:val="00193C06"/>
    <w:rsid w:val="00194417"/>
    <w:rsid w:val="001A76CA"/>
    <w:rsid w:val="001A7889"/>
    <w:rsid w:val="001B6674"/>
    <w:rsid w:val="001F3A92"/>
    <w:rsid w:val="001F3FCC"/>
    <w:rsid w:val="0021691E"/>
    <w:rsid w:val="002272CB"/>
    <w:rsid w:val="00237131"/>
    <w:rsid w:val="002434E0"/>
    <w:rsid w:val="002445DB"/>
    <w:rsid w:val="00246466"/>
    <w:rsid w:val="00260E93"/>
    <w:rsid w:val="002647FD"/>
    <w:rsid w:val="00266C7A"/>
    <w:rsid w:val="00273334"/>
    <w:rsid w:val="00297984"/>
    <w:rsid w:val="002A0E41"/>
    <w:rsid w:val="002B0315"/>
    <w:rsid w:val="002B5BDC"/>
    <w:rsid w:val="002B72F9"/>
    <w:rsid w:val="002C04F9"/>
    <w:rsid w:val="002D33B3"/>
    <w:rsid w:val="002E362A"/>
    <w:rsid w:val="002E42C2"/>
    <w:rsid w:val="002E629F"/>
    <w:rsid w:val="002F5F7F"/>
    <w:rsid w:val="00304A04"/>
    <w:rsid w:val="00315866"/>
    <w:rsid w:val="00315ADE"/>
    <w:rsid w:val="00327BB3"/>
    <w:rsid w:val="00334228"/>
    <w:rsid w:val="00336156"/>
    <w:rsid w:val="003439AA"/>
    <w:rsid w:val="00352034"/>
    <w:rsid w:val="00352285"/>
    <w:rsid w:val="00354FBF"/>
    <w:rsid w:val="0035646F"/>
    <w:rsid w:val="00360036"/>
    <w:rsid w:val="003638DE"/>
    <w:rsid w:val="00363DFD"/>
    <w:rsid w:val="003746C6"/>
    <w:rsid w:val="00375CC5"/>
    <w:rsid w:val="0038092F"/>
    <w:rsid w:val="00382854"/>
    <w:rsid w:val="00383E34"/>
    <w:rsid w:val="0038699A"/>
    <w:rsid w:val="00386C3C"/>
    <w:rsid w:val="003934C7"/>
    <w:rsid w:val="003B17CA"/>
    <w:rsid w:val="003C0FA8"/>
    <w:rsid w:val="003C11BA"/>
    <w:rsid w:val="003C59B9"/>
    <w:rsid w:val="003C7A03"/>
    <w:rsid w:val="003D0560"/>
    <w:rsid w:val="003D4D72"/>
    <w:rsid w:val="003E508A"/>
    <w:rsid w:val="003E53BD"/>
    <w:rsid w:val="003F160C"/>
    <w:rsid w:val="003F1703"/>
    <w:rsid w:val="003F2C4F"/>
    <w:rsid w:val="003F65F8"/>
    <w:rsid w:val="004003AA"/>
    <w:rsid w:val="00404AEC"/>
    <w:rsid w:val="00410D63"/>
    <w:rsid w:val="00415067"/>
    <w:rsid w:val="00421B04"/>
    <w:rsid w:val="00430AB4"/>
    <w:rsid w:val="00454AFC"/>
    <w:rsid w:val="00465CE7"/>
    <w:rsid w:val="00475F37"/>
    <w:rsid w:val="00484375"/>
    <w:rsid w:val="00490AB7"/>
    <w:rsid w:val="004913C8"/>
    <w:rsid w:val="004950EA"/>
    <w:rsid w:val="004A5D8A"/>
    <w:rsid w:val="004A6736"/>
    <w:rsid w:val="004A6965"/>
    <w:rsid w:val="004C0560"/>
    <w:rsid w:val="004C4899"/>
    <w:rsid w:val="004C5B39"/>
    <w:rsid w:val="004D618D"/>
    <w:rsid w:val="004E099F"/>
    <w:rsid w:val="004E3B18"/>
    <w:rsid w:val="004F49DD"/>
    <w:rsid w:val="005018E3"/>
    <w:rsid w:val="00502B39"/>
    <w:rsid w:val="00515481"/>
    <w:rsid w:val="005229FB"/>
    <w:rsid w:val="00525DBC"/>
    <w:rsid w:val="005340C6"/>
    <w:rsid w:val="0054510C"/>
    <w:rsid w:val="005454C9"/>
    <w:rsid w:val="00550287"/>
    <w:rsid w:val="00556BD7"/>
    <w:rsid w:val="0057729F"/>
    <w:rsid w:val="0058280C"/>
    <w:rsid w:val="005935D8"/>
    <w:rsid w:val="00595359"/>
    <w:rsid w:val="00596361"/>
    <w:rsid w:val="005A1FD3"/>
    <w:rsid w:val="005A3A27"/>
    <w:rsid w:val="005A5A79"/>
    <w:rsid w:val="005C3521"/>
    <w:rsid w:val="005D31B3"/>
    <w:rsid w:val="005E4497"/>
    <w:rsid w:val="005F0F28"/>
    <w:rsid w:val="00606F37"/>
    <w:rsid w:val="006220A5"/>
    <w:rsid w:val="00622FF3"/>
    <w:rsid w:val="00630883"/>
    <w:rsid w:val="00640264"/>
    <w:rsid w:val="0065113D"/>
    <w:rsid w:val="00664CDF"/>
    <w:rsid w:val="00695DB5"/>
    <w:rsid w:val="00697E4B"/>
    <w:rsid w:val="006A7A6D"/>
    <w:rsid w:val="006B5BD6"/>
    <w:rsid w:val="006B7DE0"/>
    <w:rsid w:val="006C78C3"/>
    <w:rsid w:val="006D1EA5"/>
    <w:rsid w:val="006D2B72"/>
    <w:rsid w:val="006D4201"/>
    <w:rsid w:val="006E53EE"/>
    <w:rsid w:val="006F1C31"/>
    <w:rsid w:val="007010B6"/>
    <w:rsid w:val="00701133"/>
    <w:rsid w:val="00702CF9"/>
    <w:rsid w:val="00702D64"/>
    <w:rsid w:val="007338EB"/>
    <w:rsid w:val="0074596B"/>
    <w:rsid w:val="007551C6"/>
    <w:rsid w:val="007577E6"/>
    <w:rsid w:val="00761FDD"/>
    <w:rsid w:val="00763431"/>
    <w:rsid w:val="007803C3"/>
    <w:rsid w:val="00787225"/>
    <w:rsid w:val="00787EF5"/>
    <w:rsid w:val="00794812"/>
    <w:rsid w:val="007A3B91"/>
    <w:rsid w:val="007A4A52"/>
    <w:rsid w:val="007B5884"/>
    <w:rsid w:val="007B5974"/>
    <w:rsid w:val="007C3D08"/>
    <w:rsid w:val="007D1812"/>
    <w:rsid w:val="007F38D7"/>
    <w:rsid w:val="007F675D"/>
    <w:rsid w:val="00800DB6"/>
    <w:rsid w:val="00817595"/>
    <w:rsid w:val="00820C7F"/>
    <w:rsid w:val="0082614D"/>
    <w:rsid w:val="00835A3A"/>
    <w:rsid w:val="00847233"/>
    <w:rsid w:val="008509B9"/>
    <w:rsid w:val="0085180E"/>
    <w:rsid w:val="0086370F"/>
    <w:rsid w:val="008670AC"/>
    <w:rsid w:val="00876F82"/>
    <w:rsid w:val="008A268B"/>
    <w:rsid w:val="008A2D2F"/>
    <w:rsid w:val="008A507F"/>
    <w:rsid w:val="008A6FFE"/>
    <w:rsid w:val="008A7D35"/>
    <w:rsid w:val="008B1439"/>
    <w:rsid w:val="008B4524"/>
    <w:rsid w:val="008C3CD0"/>
    <w:rsid w:val="008D216C"/>
    <w:rsid w:val="008D78FC"/>
    <w:rsid w:val="008F1D4F"/>
    <w:rsid w:val="00903596"/>
    <w:rsid w:val="00911A38"/>
    <w:rsid w:val="00937D41"/>
    <w:rsid w:val="00941C69"/>
    <w:rsid w:val="00951D61"/>
    <w:rsid w:val="0096598D"/>
    <w:rsid w:val="00982788"/>
    <w:rsid w:val="00983FDA"/>
    <w:rsid w:val="00986DDC"/>
    <w:rsid w:val="00994E2F"/>
    <w:rsid w:val="009A1D70"/>
    <w:rsid w:val="009A2215"/>
    <w:rsid w:val="009A6C1E"/>
    <w:rsid w:val="009B03A5"/>
    <w:rsid w:val="009B048A"/>
    <w:rsid w:val="009B0E9B"/>
    <w:rsid w:val="009C739E"/>
    <w:rsid w:val="009C7C16"/>
    <w:rsid w:val="009D2D48"/>
    <w:rsid w:val="009E271C"/>
    <w:rsid w:val="00A03ECA"/>
    <w:rsid w:val="00A04052"/>
    <w:rsid w:val="00A06525"/>
    <w:rsid w:val="00A10432"/>
    <w:rsid w:val="00A1392A"/>
    <w:rsid w:val="00A1782E"/>
    <w:rsid w:val="00A2519F"/>
    <w:rsid w:val="00A32153"/>
    <w:rsid w:val="00A4036F"/>
    <w:rsid w:val="00A4163D"/>
    <w:rsid w:val="00A4525F"/>
    <w:rsid w:val="00A465AD"/>
    <w:rsid w:val="00A52EA5"/>
    <w:rsid w:val="00A5322B"/>
    <w:rsid w:val="00A532A8"/>
    <w:rsid w:val="00A65082"/>
    <w:rsid w:val="00A70136"/>
    <w:rsid w:val="00A74D28"/>
    <w:rsid w:val="00AA2BB5"/>
    <w:rsid w:val="00AA4414"/>
    <w:rsid w:val="00AB1585"/>
    <w:rsid w:val="00AB36A8"/>
    <w:rsid w:val="00AC0CB8"/>
    <w:rsid w:val="00AC125F"/>
    <w:rsid w:val="00AC6B98"/>
    <w:rsid w:val="00AD66ED"/>
    <w:rsid w:val="00AE08C9"/>
    <w:rsid w:val="00AE44BD"/>
    <w:rsid w:val="00AE516D"/>
    <w:rsid w:val="00AE5C8B"/>
    <w:rsid w:val="00AF2D06"/>
    <w:rsid w:val="00B00B15"/>
    <w:rsid w:val="00B05843"/>
    <w:rsid w:val="00B173A2"/>
    <w:rsid w:val="00B254ED"/>
    <w:rsid w:val="00B25E0F"/>
    <w:rsid w:val="00B34125"/>
    <w:rsid w:val="00B4245A"/>
    <w:rsid w:val="00B474F9"/>
    <w:rsid w:val="00B630DD"/>
    <w:rsid w:val="00B744D8"/>
    <w:rsid w:val="00B744EC"/>
    <w:rsid w:val="00B919B9"/>
    <w:rsid w:val="00B97C95"/>
    <w:rsid w:val="00BA192A"/>
    <w:rsid w:val="00BA5624"/>
    <w:rsid w:val="00BA5B81"/>
    <w:rsid w:val="00BA7362"/>
    <w:rsid w:val="00BB0057"/>
    <w:rsid w:val="00BB407D"/>
    <w:rsid w:val="00BC6282"/>
    <w:rsid w:val="00BD127B"/>
    <w:rsid w:val="00BD64B8"/>
    <w:rsid w:val="00BD6C60"/>
    <w:rsid w:val="00BE23DC"/>
    <w:rsid w:val="00BE4D4F"/>
    <w:rsid w:val="00BE60AF"/>
    <w:rsid w:val="00BF38F5"/>
    <w:rsid w:val="00BF7813"/>
    <w:rsid w:val="00BF7909"/>
    <w:rsid w:val="00C33738"/>
    <w:rsid w:val="00C33A6E"/>
    <w:rsid w:val="00C35E3B"/>
    <w:rsid w:val="00C43199"/>
    <w:rsid w:val="00C536E6"/>
    <w:rsid w:val="00C54E90"/>
    <w:rsid w:val="00C6603D"/>
    <w:rsid w:val="00C709E1"/>
    <w:rsid w:val="00C715CE"/>
    <w:rsid w:val="00C728B3"/>
    <w:rsid w:val="00C778F7"/>
    <w:rsid w:val="00C85EFD"/>
    <w:rsid w:val="00C93EEB"/>
    <w:rsid w:val="00CA1B96"/>
    <w:rsid w:val="00CB5EF3"/>
    <w:rsid w:val="00CC65C7"/>
    <w:rsid w:val="00CE07FC"/>
    <w:rsid w:val="00CF4D23"/>
    <w:rsid w:val="00D038B4"/>
    <w:rsid w:val="00D041D2"/>
    <w:rsid w:val="00D11135"/>
    <w:rsid w:val="00D32D2D"/>
    <w:rsid w:val="00D4453F"/>
    <w:rsid w:val="00D602C4"/>
    <w:rsid w:val="00D607A0"/>
    <w:rsid w:val="00D716EA"/>
    <w:rsid w:val="00D817F0"/>
    <w:rsid w:val="00D8291C"/>
    <w:rsid w:val="00D9231C"/>
    <w:rsid w:val="00DA27E2"/>
    <w:rsid w:val="00DB650F"/>
    <w:rsid w:val="00DD69E4"/>
    <w:rsid w:val="00DE6F04"/>
    <w:rsid w:val="00DF044C"/>
    <w:rsid w:val="00DF1DBD"/>
    <w:rsid w:val="00DF78A1"/>
    <w:rsid w:val="00E0042D"/>
    <w:rsid w:val="00E05A64"/>
    <w:rsid w:val="00E2163C"/>
    <w:rsid w:val="00E35065"/>
    <w:rsid w:val="00E72F1C"/>
    <w:rsid w:val="00E73682"/>
    <w:rsid w:val="00E76E32"/>
    <w:rsid w:val="00E84519"/>
    <w:rsid w:val="00EA25FD"/>
    <w:rsid w:val="00EA4D30"/>
    <w:rsid w:val="00EB5363"/>
    <w:rsid w:val="00ED21D1"/>
    <w:rsid w:val="00EE4F94"/>
    <w:rsid w:val="00F02557"/>
    <w:rsid w:val="00F15065"/>
    <w:rsid w:val="00F229D3"/>
    <w:rsid w:val="00F24653"/>
    <w:rsid w:val="00F436D5"/>
    <w:rsid w:val="00F446BD"/>
    <w:rsid w:val="00F473B4"/>
    <w:rsid w:val="00F47756"/>
    <w:rsid w:val="00F55337"/>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unhideWhenUsed/>
    <w:rsid w:val="007F675D"/>
    <w:pPr>
      <w:spacing w:before="100" w:beforeAutospacing="1" w:after="100" w:afterAutospacing="1" w:line="240" w:lineRule="auto"/>
    </w:pPr>
    <w:rPr>
      <w:rFonts w:eastAsia="Times New Roman" w:cs="Times New Roman"/>
      <w:sz w:val="24"/>
      <w:szCs w:val="24"/>
    </w:rPr>
  </w:style>
  <w:style w:type="paragraph" w:styleId="Revision">
    <w:name w:val="Revision"/>
    <w:hidden/>
    <w:uiPriority w:val="99"/>
    <w:semiHidden/>
    <w:rsid w:val="00941C69"/>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C5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441146171">
      <w:bodyDiv w:val="1"/>
      <w:marLeft w:val="0"/>
      <w:marRight w:val="0"/>
      <w:marTop w:val="0"/>
      <w:marBottom w:val="0"/>
      <w:divBdr>
        <w:top w:val="none" w:sz="0" w:space="0" w:color="auto"/>
        <w:left w:val="none" w:sz="0" w:space="0" w:color="auto"/>
        <w:bottom w:val="none" w:sz="0" w:space="0" w:color="auto"/>
        <w:right w:val="none" w:sz="0" w:space="0" w:color="auto"/>
      </w:divBdr>
    </w:div>
    <w:div w:id="762604014">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4690</Words>
  <Characters>26733</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Satyakam Dash</cp:lastModifiedBy>
  <cp:revision>9</cp:revision>
  <dcterms:created xsi:type="dcterms:W3CDTF">2019-05-17T00:23:00Z</dcterms:created>
  <dcterms:modified xsi:type="dcterms:W3CDTF">2019-05-20T14:47:00Z</dcterms:modified>
</cp:coreProperties>
</file>