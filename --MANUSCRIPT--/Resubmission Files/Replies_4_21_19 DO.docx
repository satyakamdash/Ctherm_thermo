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759A7" w14:textId="77777777" w:rsidR="00BE60AF" w:rsidRPr="00BB0057" w:rsidRDefault="025DBB92" w:rsidP="00986DDC">
      <w:pPr>
        <w:jc w:val="center"/>
        <w:outlineLvl w:val="0"/>
        <w:rPr>
          <w:rFonts w:ascii="Cambria" w:hAnsi="Cambria" w:cs="Verdana"/>
          <w:b/>
          <w:color w:val="000026"/>
          <w:sz w:val="24"/>
          <w:szCs w:val="24"/>
          <w:u w:val="single"/>
        </w:rPr>
      </w:pPr>
      <w:r w:rsidRPr="025DBB92">
        <w:rPr>
          <w:b/>
          <w:bCs/>
          <w:sz w:val="24"/>
          <w:szCs w:val="24"/>
        </w:rPr>
        <w:t>Replies to reviewers’ comments</w:t>
      </w:r>
    </w:p>
    <w:p w14:paraId="3BEC4CBA" w14:textId="0BAE2A73" w:rsidR="00DE6F04" w:rsidRPr="00ED21D1" w:rsidRDefault="025DBB92" w:rsidP="025DBB92">
      <w:pPr>
        <w:jc w:val="both"/>
        <w:rPr>
          <w:rFonts w:eastAsia="Times New Roman" w:cs="Times New Roman"/>
          <w:b/>
          <w:bCs/>
          <w:color w:val="222222"/>
          <w:sz w:val="24"/>
          <w:szCs w:val="24"/>
        </w:rPr>
      </w:pPr>
      <w:r w:rsidRPr="025DBB92">
        <w:rPr>
          <w:rFonts w:eastAsia="Times New Roman" w:cs="Times New Roman"/>
          <w:b/>
          <w:bCs/>
          <w:color w:val="222222"/>
          <w:sz w:val="24"/>
          <w:szCs w:val="24"/>
        </w:rPr>
        <w:t>Reviewer 1</w:t>
      </w:r>
      <w:r w:rsidR="007A3B91">
        <w:br/>
      </w:r>
      <w:r w:rsidR="007A3B91">
        <w:br/>
      </w:r>
      <w:r w:rsidRPr="025DBB92">
        <w:rPr>
          <w:rFonts w:eastAsia="Times New Roman" w:cs="Times New Roman"/>
          <w:color w:val="222222"/>
          <w:sz w:val="24"/>
          <w:szCs w:val="24"/>
        </w:rPr>
        <w:t xml:space="preserve">The study combines theoretical metabolic network analysis with thermodynamics and metabolomics to predict flux limiting reactions in an anaerobic bacterial system. The goal of the approach is to identify rational intervention targets to increase flux from cellobiose to ethanol. The study extends previous experimental and theoretical work by the </w:t>
      </w:r>
      <w:proofErr w:type="spellStart"/>
      <w:r w:rsidRPr="025DBB92">
        <w:rPr>
          <w:rFonts w:eastAsia="Times New Roman" w:cs="Times New Roman"/>
          <w:color w:val="222222"/>
          <w:sz w:val="24"/>
          <w:szCs w:val="24"/>
        </w:rPr>
        <w:t>Ctherm</w:t>
      </w:r>
      <w:proofErr w:type="spellEnd"/>
      <w:r w:rsidRPr="025DBB92">
        <w:rPr>
          <w:rFonts w:eastAsia="Times New Roman" w:cs="Times New Roman"/>
          <w:color w:val="222222"/>
          <w:sz w:val="24"/>
          <w:szCs w:val="24"/>
        </w:rPr>
        <w:t xml:space="preserve"> group which previously considered the thermodynamics of the pyruvate to ethanol portion of glycolysis based on metabolite levels.</w:t>
      </w:r>
    </w:p>
    <w:p w14:paraId="0C27CB97" w14:textId="7E0EFCC1" w:rsidR="00DE6F04" w:rsidRPr="00ED21D1" w:rsidRDefault="025DBB92" w:rsidP="025DBB92">
      <w:pPr>
        <w:jc w:val="both"/>
      </w:pPr>
      <w:r w:rsidRPr="025DBB92">
        <w:rPr>
          <w:rFonts w:eastAsia="Times New Roman" w:cs="Times New Roman"/>
          <w:color w:val="222222"/>
          <w:sz w:val="24"/>
          <w:szCs w:val="24"/>
        </w:rPr>
        <w:t>The study is interesting and combines a range of expertise to tackle a complex problem. The computational approach is useful and will be of interest to a wide range of quantitative biologists and engineers. The material is publishable but only after some substantial adjustments are made.</w:t>
      </w:r>
    </w:p>
    <w:p w14:paraId="02DD1F1A" w14:textId="1C822112" w:rsidR="00DE6F04" w:rsidRPr="00ED21D1" w:rsidRDefault="025DBB92" w:rsidP="025DBB92">
      <w:pPr>
        <w:jc w:val="both"/>
      </w:pPr>
      <w:r w:rsidRPr="025DBB92">
        <w:rPr>
          <w:rFonts w:eastAsia="Times New Roman" w:cs="Times New Roman"/>
          <w:color w:val="222222"/>
          <w:sz w:val="24"/>
          <w:szCs w:val="24"/>
        </w:rPr>
        <w:t>Major:</w:t>
      </w:r>
    </w:p>
    <w:p w14:paraId="1AF1CF57" w14:textId="0EE447C5" w:rsidR="00DE6F04" w:rsidRPr="00ED21D1" w:rsidRDefault="025DBB92" w:rsidP="025DBB92">
      <w:pPr>
        <w:jc w:val="both"/>
      </w:pPr>
      <w:r w:rsidRPr="025DBB92">
        <w:rPr>
          <w:rFonts w:eastAsia="Times New Roman" w:cs="Times New Roman"/>
          <w:color w:val="222222"/>
          <w:sz w:val="24"/>
          <w:szCs w:val="24"/>
        </w:rPr>
        <w:t xml:space="preserve">The current work does not account for synthesis of byproducts acetate, formate and lactate etc. According to supp file 5, the cultures produce more carbon moles of these byproducts than ethanol so leaving them out of the analysis introduces a very large source of error, additionally the model doesn’t consider biomass although this would be a small flux compared to the byproducts.  The authors make an argument (line416+) they are not interested in the byproducts because they aren’t important with high ethanol selectivity strains (Olson, 2015, 2017).  This isn’t a good argument because the current study uses metabolite concentrations from a strain that makes byproducts and therefore the data should not be projected onto strains that behave differently. This really needs to be addressed in a more satisfactory manner. </w:t>
      </w:r>
    </w:p>
    <w:p w14:paraId="3800DD85" w14:textId="75A22004" w:rsidR="00DE6F04" w:rsidRPr="00ED21D1" w:rsidRDefault="0054510C" w:rsidP="025DBB92">
      <w:pPr>
        <w:ind w:left="720"/>
        <w:jc w:val="both"/>
      </w:pPr>
      <w:r>
        <w:rPr>
          <w:rFonts w:cs="Times New Roman"/>
          <w:color w:val="2E74B5" w:themeColor="accent1" w:themeShade="BF"/>
          <w:sz w:val="24"/>
          <w:szCs w:val="24"/>
        </w:rPr>
        <w:t xml:space="preserve">This xx section of this study evaluates the thermodynamics of ethanol production pathway  </w:t>
      </w:r>
    </w:p>
    <w:p w14:paraId="308474EC" w14:textId="6D70842B" w:rsidR="00DE6F04" w:rsidRPr="00ED21D1" w:rsidRDefault="00DE6F04" w:rsidP="025DBB92">
      <w:pPr>
        <w:jc w:val="both"/>
        <w:rPr>
          <w:rFonts w:eastAsia="Times New Roman" w:cs="Times New Roman"/>
          <w:color w:val="222222"/>
          <w:sz w:val="24"/>
          <w:szCs w:val="24"/>
        </w:rPr>
      </w:pPr>
    </w:p>
    <w:p w14:paraId="42B8BDE6" w14:textId="025A0D7B" w:rsidR="00DE6F04" w:rsidRPr="00ED21D1" w:rsidRDefault="025DBB92" w:rsidP="025DBB92">
      <w:pPr>
        <w:jc w:val="both"/>
      </w:pPr>
      <w:r w:rsidRPr="025DBB92">
        <w:rPr>
          <w:rFonts w:eastAsia="Times New Roman" w:cs="Times New Roman"/>
          <w:color w:val="222222"/>
          <w:sz w:val="24"/>
          <w:szCs w:val="24"/>
        </w:rPr>
        <w:t>Byproduct synthesis and growth might facilitate the problems with the infeasible 3pg concentrations calculated here.</w:t>
      </w:r>
    </w:p>
    <w:p w14:paraId="166A17D0" w14:textId="239B1DC3" w:rsidR="00DE6F04" w:rsidRPr="00ED21D1" w:rsidRDefault="0054510C" w:rsidP="025DBB92">
      <w:pPr>
        <w:ind w:left="720"/>
        <w:jc w:val="both"/>
      </w:pPr>
      <w:r>
        <w:rPr>
          <w:rFonts w:cs="Times New Roman"/>
          <w:color w:val="2E74B5" w:themeColor="accent1" w:themeShade="BF"/>
          <w:sz w:val="24"/>
          <w:szCs w:val="24"/>
        </w:rPr>
        <w:t xml:space="preserve">Pathway infeasibility cannot be resolved by a simple addition of additional reactions. Thus, addition of alternate pathways which consume precursor metabolites would not impact the thermodynamics of bottleneck reactions. </w:t>
      </w:r>
    </w:p>
    <w:p w14:paraId="088ABC05" w14:textId="49D34900" w:rsidR="00DE6F04" w:rsidRPr="00ED21D1" w:rsidRDefault="00DE6F04" w:rsidP="025DBB92">
      <w:pPr>
        <w:jc w:val="both"/>
        <w:rPr>
          <w:rFonts w:eastAsia="Times New Roman" w:cs="Times New Roman"/>
          <w:color w:val="222222"/>
          <w:sz w:val="24"/>
          <w:szCs w:val="24"/>
        </w:rPr>
      </w:pPr>
    </w:p>
    <w:p w14:paraId="59F175E1" w14:textId="3400B671" w:rsidR="00DE6F04" w:rsidRPr="00ED21D1" w:rsidRDefault="025DBB92" w:rsidP="025DBB92">
      <w:pPr>
        <w:jc w:val="both"/>
      </w:pPr>
      <w:r w:rsidRPr="025DBB92">
        <w:rPr>
          <w:rFonts w:eastAsia="Times New Roman" w:cs="Times New Roman"/>
          <w:color w:val="222222"/>
          <w:sz w:val="24"/>
          <w:szCs w:val="24"/>
        </w:rPr>
        <w:t xml:space="preserve">The authors don’t fix the cofactor pools for simulations and instead allow them to fluctuate within a preset range. An approach that is reasonable when lacking data, but it is unclear what data is lacking. Have the authors compared the predicted cofactor levels to the cofactor data reported in Tian 2017?  Looking at the NADH and NAD+ values in the simulation data (supp fig 2), the ratio is NADH/NAD+ = 1/100, this is two orders of magnitude smaller than the experimental values in Tian 2017 (~1/1 ratio); the simulation for NADPH/NADP = 1/25 while the experimental ratio reported in Tian 2017 data is 15/1, again two orders of magnitude </w:t>
      </w:r>
      <w:r w:rsidRPr="025DBB92">
        <w:rPr>
          <w:rFonts w:eastAsia="Times New Roman" w:cs="Times New Roman"/>
          <w:color w:val="222222"/>
          <w:sz w:val="24"/>
          <w:szCs w:val="24"/>
        </w:rPr>
        <w:lastRenderedPageBreak/>
        <w:t xml:space="preserve">different.  There seems to be some major issues with the analysis aligning with experimental data or there is confusion as to what experimental data is relevant.  </w:t>
      </w:r>
    </w:p>
    <w:p w14:paraId="01FFE0FF" w14:textId="056A9575" w:rsidR="00DE6F04" w:rsidRPr="00ED21D1" w:rsidRDefault="025DBB92" w:rsidP="025DBB92">
      <w:pPr>
        <w:ind w:left="720"/>
        <w:jc w:val="both"/>
      </w:pPr>
      <w:commentRangeStart w:id="0"/>
      <w:r w:rsidRPr="025DBB92">
        <w:rPr>
          <w:rFonts w:cs="Times New Roman"/>
          <w:color w:val="2E74B5" w:themeColor="accent1" w:themeShade="BF"/>
          <w:sz w:val="24"/>
          <w:szCs w:val="24"/>
        </w:rPr>
        <w:t>&lt;Answer&gt;</w:t>
      </w:r>
      <w:commentRangeEnd w:id="0"/>
      <w:r w:rsidR="0035646F">
        <w:rPr>
          <w:rStyle w:val="CommentReference"/>
        </w:rPr>
        <w:commentReference w:id="0"/>
      </w:r>
    </w:p>
    <w:p w14:paraId="748DB334" w14:textId="71DDFF4F" w:rsidR="00DE6F04" w:rsidRPr="00ED21D1" w:rsidRDefault="00DE6F04" w:rsidP="025DBB92">
      <w:pPr>
        <w:jc w:val="both"/>
        <w:rPr>
          <w:rFonts w:eastAsia="Times New Roman" w:cs="Times New Roman"/>
          <w:color w:val="222222"/>
          <w:sz w:val="24"/>
          <w:szCs w:val="24"/>
        </w:rPr>
      </w:pPr>
    </w:p>
    <w:p w14:paraId="118EBDA9" w14:textId="3646BFDA" w:rsidR="00DE6F04" w:rsidRPr="00ED21D1" w:rsidRDefault="025DBB92" w:rsidP="025DBB92">
      <w:pPr>
        <w:jc w:val="both"/>
      </w:pPr>
      <w:r w:rsidRPr="025DBB92">
        <w:rPr>
          <w:rFonts w:eastAsia="Times New Roman" w:cs="Times New Roman"/>
          <w:color w:val="222222"/>
          <w:sz w:val="24"/>
          <w:szCs w:val="24"/>
        </w:rPr>
        <w:t>Line 126: it is stated NADH was not observed, however in Tian 2017b, figure 2 there is NADH/NAD</w:t>
      </w:r>
      <w:proofErr w:type="gramStart"/>
      <w:r w:rsidRPr="025DBB92">
        <w:rPr>
          <w:rFonts w:eastAsia="Times New Roman" w:cs="Times New Roman"/>
          <w:color w:val="222222"/>
          <w:sz w:val="24"/>
          <w:szCs w:val="24"/>
        </w:rPr>
        <w:t>+  and</w:t>
      </w:r>
      <w:proofErr w:type="gramEnd"/>
      <w:r w:rsidRPr="025DBB92">
        <w:rPr>
          <w:rFonts w:eastAsia="Times New Roman" w:cs="Times New Roman"/>
          <w:color w:val="222222"/>
          <w:sz w:val="24"/>
          <w:szCs w:val="24"/>
        </w:rPr>
        <w:t xml:space="preserve"> NADPH/NAD+ data.  It is not clear what data was or was not used from the previous work leading to confusion.</w:t>
      </w:r>
    </w:p>
    <w:p w14:paraId="5DFD2BDF" w14:textId="45A3317E" w:rsidR="00DE6F04" w:rsidRPr="00ED21D1" w:rsidRDefault="025DBB92" w:rsidP="025DBB92">
      <w:pPr>
        <w:ind w:left="720"/>
        <w:jc w:val="both"/>
      </w:pPr>
      <w:del w:id="1" w:author="Dan Olson" w:date="2019-04-24T20:27:00Z">
        <w:r w:rsidRPr="025DBB92" w:rsidDel="00315ADE">
          <w:rPr>
            <w:rFonts w:cs="Times New Roman"/>
            <w:color w:val="2E74B5" w:themeColor="accent1" w:themeShade="BF"/>
            <w:sz w:val="24"/>
            <w:szCs w:val="24"/>
          </w:rPr>
          <w:delText>&lt;Answer&gt;</w:delText>
        </w:r>
      </w:del>
      <w:ins w:id="2" w:author="Dan Olson" w:date="2019-04-24T20:27:00Z">
        <w:r w:rsidR="00315ADE">
          <w:rPr>
            <w:rFonts w:cs="Times New Roman"/>
            <w:color w:val="2E74B5" w:themeColor="accent1" w:themeShade="BF"/>
            <w:sz w:val="24"/>
            <w:szCs w:val="24"/>
          </w:rPr>
          <w:t xml:space="preserve">In </w:t>
        </w:r>
      </w:ins>
      <w:ins w:id="3" w:author="Dan Olson" w:date="2019-04-24T20:28:00Z">
        <w:r w:rsidR="00315ADE">
          <w:rPr>
            <w:rFonts w:cs="Times New Roman"/>
            <w:color w:val="2E74B5" w:themeColor="accent1" w:themeShade="BF"/>
            <w:sz w:val="24"/>
            <w:szCs w:val="24"/>
          </w:rPr>
          <w:t xml:space="preserve">Tian et al. 2017b, the metabolite data comes from two different </w:t>
        </w:r>
        <w:proofErr w:type="spellStart"/>
        <w:r w:rsidR="00315ADE">
          <w:rPr>
            <w:rFonts w:cs="Times New Roman"/>
            <w:color w:val="2E74B5" w:themeColor="accent1" w:themeShade="BF"/>
            <w:sz w:val="24"/>
            <w:szCs w:val="24"/>
          </w:rPr>
          <w:t>expeirments</w:t>
        </w:r>
        <w:proofErr w:type="spellEnd"/>
        <w:r w:rsidR="00315ADE">
          <w:rPr>
            <w:rFonts w:cs="Times New Roman"/>
            <w:color w:val="2E74B5" w:themeColor="accent1" w:themeShade="BF"/>
            <w:sz w:val="24"/>
            <w:szCs w:val="24"/>
          </w:rPr>
          <w:t>, with slightly different experimental conditions.</w:t>
        </w:r>
      </w:ins>
      <w:ins w:id="4" w:author="Dan Olson" w:date="2019-04-24T20:30:00Z">
        <w:r w:rsidR="00315ADE">
          <w:rPr>
            <w:rFonts w:cs="Times New Roman"/>
            <w:color w:val="2E74B5" w:themeColor="accent1" w:themeShade="BF"/>
            <w:sz w:val="24"/>
            <w:szCs w:val="24"/>
          </w:rPr>
          <w:t xml:space="preserve"> I</w:t>
        </w:r>
      </w:ins>
      <w:ins w:id="5" w:author="Dan Olson" w:date="2019-04-24T20:31:00Z">
        <w:r w:rsidR="00315ADE">
          <w:rPr>
            <w:rFonts w:cs="Times New Roman"/>
            <w:color w:val="2E74B5" w:themeColor="accent1" w:themeShade="BF"/>
            <w:sz w:val="24"/>
            <w:szCs w:val="24"/>
          </w:rPr>
          <w:t xml:space="preserve">n our initial analysis, we did not want to combine the data from the different datasets since we are not sure they are </w:t>
        </w:r>
      </w:ins>
      <w:ins w:id="6" w:author="Dan Olson" w:date="2019-04-24T20:32:00Z">
        <w:r w:rsidR="00315ADE">
          <w:rPr>
            <w:rFonts w:cs="Times New Roman"/>
            <w:color w:val="2E74B5" w:themeColor="accent1" w:themeShade="BF"/>
            <w:sz w:val="24"/>
            <w:szCs w:val="24"/>
          </w:rPr>
          <w:t>thermodynamically consistent (this is a frequent problem when you are trying to re-use data originally collected for a different purpose).</w:t>
        </w:r>
      </w:ins>
      <w:ins w:id="7" w:author="Dan Olson" w:date="2019-04-24T20:33:00Z">
        <w:r w:rsidR="00315ADE">
          <w:rPr>
            <w:rFonts w:cs="Times New Roman"/>
            <w:color w:val="2E74B5" w:themeColor="accent1" w:themeShade="BF"/>
            <w:sz w:val="24"/>
            <w:szCs w:val="24"/>
          </w:rPr>
          <w:t xml:space="preserve"> </w:t>
        </w:r>
        <w:proofErr w:type="gramStart"/>
        <w:r w:rsidR="00315ADE">
          <w:rPr>
            <w:rFonts w:cs="Times New Roman"/>
            <w:color w:val="2E74B5" w:themeColor="accent1" w:themeShade="BF"/>
            <w:sz w:val="24"/>
            <w:szCs w:val="24"/>
          </w:rPr>
          <w:t>In light of</w:t>
        </w:r>
        <w:proofErr w:type="gramEnd"/>
        <w:r w:rsidR="00315ADE">
          <w:rPr>
            <w:rFonts w:cs="Times New Roman"/>
            <w:color w:val="2E74B5" w:themeColor="accent1" w:themeShade="BF"/>
            <w:sz w:val="24"/>
            <w:szCs w:val="24"/>
          </w:rPr>
          <w:t xml:space="preserve"> the reviewer’s comments, however, we have decided to investigate the effect of introd</w:t>
        </w:r>
      </w:ins>
      <w:ins w:id="8" w:author="Dan Olson" w:date="2019-04-24T20:34:00Z">
        <w:r w:rsidR="00315ADE">
          <w:rPr>
            <w:rFonts w:cs="Times New Roman"/>
            <w:color w:val="2E74B5" w:themeColor="accent1" w:themeShade="BF"/>
            <w:sz w:val="24"/>
            <w:szCs w:val="24"/>
          </w:rPr>
          <w:t xml:space="preserve">ucing these constraints. </w:t>
        </w:r>
        <w:r w:rsidR="00315ADE" w:rsidRPr="00315ADE">
          <w:rPr>
            <w:rFonts w:cs="Times New Roman"/>
            <w:color w:val="2E74B5" w:themeColor="accent1" w:themeShade="BF"/>
            <w:sz w:val="24"/>
            <w:szCs w:val="24"/>
            <w:highlight w:val="yellow"/>
            <w:rPrChange w:id="9" w:author="Dan Olson" w:date="2019-04-24T20:34:00Z">
              <w:rPr>
                <w:rFonts w:cs="Times New Roman"/>
                <w:color w:val="2E74B5" w:themeColor="accent1" w:themeShade="BF"/>
                <w:sz w:val="24"/>
                <w:szCs w:val="24"/>
              </w:rPr>
            </w:rPrChange>
          </w:rPr>
          <w:t>We find…</w:t>
        </w:r>
        <w:r w:rsidR="00315ADE">
          <w:rPr>
            <w:rFonts w:cs="Times New Roman"/>
            <w:color w:val="2E74B5" w:themeColor="accent1" w:themeShade="BF"/>
            <w:sz w:val="24"/>
            <w:szCs w:val="24"/>
          </w:rPr>
          <w:t xml:space="preserve"> </w:t>
        </w:r>
      </w:ins>
    </w:p>
    <w:p w14:paraId="6A9B2845" w14:textId="732C3390" w:rsidR="00DE6F04" w:rsidRPr="00ED21D1" w:rsidRDefault="00DE6F04" w:rsidP="025DBB92">
      <w:pPr>
        <w:jc w:val="both"/>
        <w:rPr>
          <w:rFonts w:eastAsia="Times New Roman" w:cs="Times New Roman"/>
          <w:color w:val="222222"/>
          <w:sz w:val="24"/>
          <w:szCs w:val="24"/>
        </w:rPr>
      </w:pPr>
    </w:p>
    <w:p w14:paraId="7FDDA810" w14:textId="4DCA6AE5" w:rsidR="00DE6F04" w:rsidRPr="00ED21D1" w:rsidRDefault="025DBB92" w:rsidP="025DBB92">
      <w:pPr>
        <w:jc w:val="both"/>
      </w:pPr>
      <w:r w:rsidRPr="025DBB92">
        <w:rPr>
          <w:rFonts w:eastAsia="Times New Roman" w:cs="Times New Roman"/>
          <w:color w:val="222222"/>
          <w:sz w:val="24"/>
          <w:szCs w:val="24"/>
        </w:rPr>
        <w:t>Minor:</w:t>
      </w:r>
    </w:p>
    <w:p w14:paraId="165C2166" w14:textId="37D76CD2" w:rsidR="00DE6F04" w:rsidRPr="00ED21D1" w:rsidRDefault="025DBB92" w:rsidP="025DBB92">
      <w:pPr>
        <w:jc w:val="both"/>
      </w:pPr>
      <w:r w:rsidRPr="025DBB92">
        <w:rPr>
          <w:rFonts w:eastAsia="Times New Roman" w:cs="Times New Roman"/>
          <w:color w:val="222222"/>
          <w:sz w:val="24"/>
          <w:szCs w:val="24"/>
        </w:rPr>
        <w:t xml:space="preserve">Does the model distinguish between CO2 and bicarbonate and their equilibrium?  Do the carboxylase enzymes all use CO2 or do some use bicarbonate?    </w:t>
      </w:r>
    </w:p>
    <w:p w14:paraId="2DF00EF8" w14:textId="3D2BC685" w:rsidR="00DE6F04" w:rsidRPr="00ED21D1" w:rsidRDefault="0054510C" w:rsidP="025DBB92">
      <w:pPr>
        <w:ind w:left="720"/>
        <w:jc w:val="both"/>
      </w:pPr>
      <w:commentRangeStart w:id="10"/>
      <w:r>
        <w:rPr>
          <w:rFonts w:cs="Times New Roman"/>
          <w:color w:val="2E74B5" w:themeColor="accent1" w:themeShade="BF"/>
          <w:sz w:val="24"/>
          <w:szCs w:val="24"/>
        </w:rPr>
        <w:t>The model does not distinguish between the various forms of carbon dioxide or bicarbonate</w:t>
      </w:r>
      <w:commentRangeEnd w:id="10"/>
      <w:r w:rsidR="00315ADE">
        <w:rPr>
          <w:rStyle w:val="CommentReference"/>
        </w:rPr>
        <w:commentReference w:id="10"/>
      </w:r>
    </w:p>
    <w:p w14:paraId="50B8A22B" w14:textId="6DCAC1DE" w:rsidR="00DE6F04" w:rsidRPr="00ED21D1" w:rsidRDefault="00DE6F04" w:rsidP="025DBB92">
      <w:pPr>
        <w:jc w:val="both"/>
        <w:rPr>
          <w:rFonts w:eastAsia="Times New Roman" w:cs="Times New Roman"/>
          <w:color w:val="222222"/>
          <w:sz w:val="24"/>
          <w:szCs w:val="24"/>
        </w:rPr>
      </w:pPr>
    </w:p>
    <w:p w14:paraId="6B2D37E3" w14:textId="2AF56C4F" w:rsidR="00DE6F04" w:rsidRPr="00ED21D1" w:rsidRDefault="025DBB92" w:rsidP="025DBB92">
      <w:pPr>
        <w:jc w:val="both"/>
      </w:pPr>
      <w:r w:rsidRPr="025DBB92">
        <w:rPr>
          <w:rFonts w:eastAsia="Times New Roman" w:cs="Times New Roman"/>
          <w:color w:val="222222"/>
          <w:sz w:val="24"/>
          <w:szCs w:val="24"/>
        </w:rPr>
        <w:t>Line 343 does the model account for the spontaneous decarboxylation of OAA, how does this rate compare to the enzyme catalyzed reactions?</w:t>
      </w:r>
    </w:p>
    <w:p w14:paraId="7C9C354C" w14:textId="6BC3A003" w:rsidR="00DE6F04" w:rsidRPr="00ED21D1" w:rsidRDefault="00AC125F" w:rsidP="025DBB92">
      <w:pPr>
        <w:ind w:left="720"/>
        <w:jc w:val="both"/>
      </w:pPr>
      <w:del w:id="11" w:author="Dan Olson" w:date="2019-04-24T20:37:00Z">
        <w:r w:rsidDel="007F675D">
          <w:rPr>
            <w:rFonts w:cs="Times New Roman"/>
            <w:color w:val="2E74B5" w:themeColor="accent1" w:themeShade="BF"/>
            <w:sz w:val="24"/>
            <w:szCs w:val="24"/>
          </w:rPr>
          <w:delText>Spontaneous decarboxylation of OAA would indicate that the thermodynamics of the step is thermodynamically favorable or in other words always the gibbs free energy change is negative</w:delText>
        </w:r>
      </w:del>
      <w:ins w:id="12" w:author="Dan Olson" w:date="2019-04-24T20:37:00Z">
        <w:r w:rsidR="007F675D">
          <w:rPr>
            <w:rFonts w:cs="Times New Roman"/>
            <w:color w:val="2E74B5" w:themeColor="accent1" w:themeShade="BF"/>
            <w:sz w:val="24"/>
            <w:szCs w:val="24"/>
          </w:rPr>
          <w:t xml:space="preserve">Although spontaneous decarboxylation of OAA to pyruvate </w:t>
        </w:r>
      </w:ins>
      <w:ins w:id="13" w:author="Dan Olson" w:date="2019-04-24T20:38:00Z">
        <w:r w:rsidR="007F675D">
          <w:rPr>
            <w:rFonts w:cs="Times New Roman"/>
            <w:color w:val="2E74B5" w:themeColor="accent1" w:themeShade="BF"/>
            <w:sz w:val="24"/>
            <w:szCs w:val="24"/>
          </w:rPr>
          <w:t xml:space="preserve">can be measured in </w:t>
        </w:r>
      </w:ins>
      <w:ins w:id="14" w:author="Dan Olson" w:date="2019-04-24T20:39:00Z">
        <w:r w:rsidR="007F675D">
          <w:rPr>
            <w:rFonts w:cs="Times New Roman"/>
            <w:color w:val="2E74B5" w:themeColor="accent1" w:themeShade="BF"/>
            <w:sz w:val="24"/>
            <w:szCs w:val="24"/>
          </w:rPr>
          <w:t>vitro</w:t>
        </w:r>
      </w:ins>
      <w:ins w:id="15" w:author="Dan Olson" w:date="2019-04-24T20:38:00Z">
        <w:r w:rsidR="007F675D">
          <w:rPr>
            <w:rFonts w:cs="Times New Roman"/>
            <w:color w:val="2E74B5" w:themeColor="accent1" w:themeShade="BF"/>
            <w:sz w:val="24"/>
            <w:szCs w:val="24"/>
          </w:rPr>
          <w:t xml:space="preserve">, we do not think it plays a physiological role in </w:t>
        </w:r>
        <w:r w:rsidR="007F675D" w:rsidRPr="007F675D">
          <w:rPr>
            <w:rFonts w:cs="Times New Roman"/>
            <w:i/>
            <w:color w:val="2E74B5" w:themeColor="accent1" w:themeShade="BF"/>
            <w:sz w:val="24"/>
            <w:szCs w:val="24"/>
            <w:rPrChange w:id="16" w:author="Dan Olson" w:date="2019-04-24T20:38:00Z">
              <w:rPr>
                <w:rFonts w:cs="Times New Roman"/>
                <w:color w:val="2E74B5" w:themeColor="accent1" w:themeShade="BF"/>
                <w:sz w:val="24"/>
                <w:szCs w:val="24"/>
              </w:rPr>
            </w:rPrChange>
          </w:rPr>
          <w:t>C. thermocellum</w:t>
        </w:r>
        <w:r w:rsidR="007F675D">
          <w:rPr>
            <w:rFonts w:cs="Times New Roman"/>
            <w:color w:val="2E74B5" w:themeColor="accent1" w:themeShade="BF"/>
            <w:sz w:val="24"/>
            <w:szCs w:val="24"/>
          </w:rPr>
          <w:t xml:space="preserve">. </w:t>
        </w:r>
      </w:ins>
      <w:ins w:id="17" w:author="Dan Olson" w:date="2019-04-24T20:39:00Z">
        <w:r w:rsidR="007F675D">
          <w:rPr>
            <w:rFonts w:cs="Times New Roman"/>
            <w:color w:val="2E74B5" w:themeColor="accent1" w:themeShade="BF"/>
            <w:sz w:val="24"/>
            <w:szCs w:val="24"/>
          </w:rPr>
          <w:t>There is no enzymatic conversion of OAA to pyruvate</w:t>
        </w:r>
      </w:ins>
      <w:ins w:id="18" w:author="Dan Olson" w:date="2019-04-24T20:40:00Z">
        <w:r w:rsidR="007F675D">
          <w:rPr>
            <w:rFonts w:cs="Times New Roman"/>
            <w:color w:val="2E74B5" w:themeColor="accent1" w:themeShade="BF"/>
            <w:sz w:val="24"/>
            <w:szCs w:val="24"/>
          </w:rPr>
          <w:t xml:space="preserve">. </w:t>
        </w:r>
      </w:ins>
      <w:ins w:id="19" w:author="Dan Olson" w:date="2019-04-24T20:38:00Z">
        <w:r w:rsidR="007F675D">
          <w:rPr>
            <w:rFonts w:cs="Times New Roman"/>
            <w:color w:val="2E74B5" w:themeColor="accent1" w:themeShade="BF"/>
            <w:sz w:val="24"/>
            <w:szCs w:val="24"/>
          </w:rPr>
          <w:t xml:space="preserve">For a detailed discussion, see </w:t>
        </w:r>
        <w:commentRangeStart w:id="20"/>
        <w:r w:rsidR="007F675D">
          <w:rPr>
            <w:rFonts w:cs="Times New Roman"/>
            <w:color w:val="2E74B5" w:themeColor="accent1" w:themeShade="BF"/>
            <w:sz w:val="24"/>
            <w:szCs w:val="24"/>
          </w:rPr>
          <w:t>Olson et al. 2016</w:t>
        </w:r>
      </w:ins>
      <w:commentRangeEnd w:id="20"/>
      <w:ins w:id="21" w:author="Dan Olson" w:date="2019-04-24T20:39:00Z">
        <w:r w:rsidR="007F675D">
          <w:rPr>
            <w:rStyle w:val="CommentReference"/>
          </w:rPr>
          <w:commentReference w:id="20"/>
        </w:r>
      </w:ins>
      <w:ins w:id="22" w:author="Dan Olson" w:date="2019-04-24T20:38:00Z">
        <w:r w:rsidR="007F675D">
          <w:rPr>
            <w:rFonts w:cs="Times New Roman"/>
            <w:color w:val="2E74B5" w:themeColor="accent1" w:themeShade="BF"/>
            <w:sz w:val="24"/>
            <w:szCs w:val="24"/>
          </w:rPr>
          <w:t>.</w:t>
        </w:r>
      </w:ins>
    </w:p>
    <w:p w14:paraId="785FCE8F" w14:textId="59668E62" w:rsidR="00DE6F04" w:rsidRPr="00ED21D1" w:rsidRDefault="00DE6F04" w:rsidP="025DBB92">
      <w:pPr>
        <w:jc w:val="both"/>
        <w:rPr>
          <w:rFonts w:eastAsia="Times New Roman" w:cs="Times New Roman"/>
          <w:color w:val="222222"/>
          <w:sz w:val="24"/>
          <w:szCs w:val="24"/>
        </w:rPr>
      </w:pPr>
    </w:p>
    <w:p w14:paraId="714F4A8B" w14:textId="432178F8" w:rsidR="00DE6F04" w:rsidRPr="00ED21D1" w:rsidRDefault="025DBB92" w:rsidP="025DBB92">
      <w:pPr>
        <w:jc w:val="both"/>
      </w:pPr>
      <w:commentRangeStart w:id="23"/>
      <w:r w:rsidRPr="025DBB92">
        <w:rPr>
          <w:rFonts w:eastAsia="Times New Roman" w:cs="Times New Roman"/>
          <w:color w:val="222222"/>
          <w:sz w:val="24"/>
          <w:szCs w:val="24"/>
        </w:rPr>
        <w:t xml:space="preserve">Fig 2 only shows 4 </w:t>
      </w:r>
      <w:commentRangeEnd w:id="23"/>
      <w:r w:rsidR="007F675D">
        <w:rPr>
          <w:rStyle w:val="CommentReference"/>
        </w:rPr>
        <w:commentReference w:id="23"/>
      </w:r>
      <w:r w:rsidRPr="025DBB92">
        <w:rPr>
          <w:rFonts w:eastAsia="Times New Roman" w:cs="Times New Roman"/>
          <w:color w:val="222222"/>
          <w:sz w:val="24"/>
          <w:szCs w:val="24"/>
        </w:rPr>
        <w:t>of the 8 considered metabolites, adding the other profiles would be useful</w:t>
      </w:r>
    </w:p>
    <w:p w14:paraId="7DD63EF6" w14:textId="0045E149" w:rsidR="00DE6F04" w:rsidRPr="00ED21D1" w:rsidRDefault="025DBB92" w:rsidP="025DBB92">
      <w:pPr>
        <w:ind w:left="720"/>
        <w:jc w:val="both"/>
      </w:pPr>
      <w:r w:rsidRPr="025DBB92">
        <w:rPr>
          <w:rFonts w:cs="Times New Roman"/>
          <w:color w:val="2E74B5" w:themeColor="accent1" w:themeShade="BF"/>
          <w:sz w:val="24"/>
          <w:szCs w:val="24"/>
        </w:rPr>
        <w:t>&lt;Answer&gt;</w:t>
      </w:r>
      <w:r w:rsidR="00AC125F">
        <w:rPr>
          <w:rFonts w:cs="Times New Roman"/>
          <w:color w:val="2E74B5" w:themeColor="accent1" w:themeShade="BF"/>
          <w:sz w:val="24"/>
          <w:szCs w:val="24"/>
        </w:rPr>
        <w:t xml:space="preserve">All metabolite concentration ranges for various timepoints are listed in table xxx. </w:t>
      </w:r>
    </w:p>
    <w:p w14:paraId="61CD6BAA" w14:textId="1B34219B" w:rsidR="00DE6F04" w:rsidRPr="00ED21D1" w:rsidRDefault="00DE6F04" w:rsidP="025DBB92">
      <w:pPr>
        <w:jc w:val="both"/>
        <w:rPr>
          <w:rFonts w:eastAsia="Times New Roman" w:cs="Times New Roman"/>
          <w:color w:val="222222"/>
          <w:sz w:val="24"/>
          <w:szCs w:val="24"/>
        </w:rPr>
      </w:pPr>
    </w:p>
    <w:p w14:paraId="0692D289" w14:textId="2B5A4F8F" w:rsidR="00DE6F04" w:rsidRPr="00ED21D1" w:rsidRDefault="7A6EC047" w:rsidP="025DBB92">
      <w:pPr>
        <w:jc w:val="both"/>
      </w:pPr>
      <w:r w:rsidRPr="7A6EC047">
        <w:rPr>
          <w:rFonts w:eastAsia="Times New Roman" w:cs="Times New Roman"/>
          <w:color w:val="222222"/>
          <w:sz w:val="24"/>
          <w:szCs w:val="24"/>
        </w:rPr>
        <w:t>Table 1: what is the error of the metabolite measurements, why aren’t all three time points listed to facilitate communication?</w:t>
      </w:r>
    </w:p>
    <w:p w14:paraId="3A8DB35C" w14:textId="6BE47449" w:rsidR="7A6EC047" w:rsidRDefault="7A6EC047" w:rsidP="7A6EC047">
      <w:pPr>
        <w:ind w:left="720"/>
        <w:jc w:val="both"/>
      </w:pPr>
      <w:commentRangeStart w:id="24"/>
      <w:r w:rsidRPr="7A6EC047">
        <w:rPr>
          <w:rFonts w:cs="Times New Roman"/>
          <w:color w:val="2E74B5" w:themeColor="accent1" w:themeShade="BF"/>
          <w:sz w:val="24"/>
          <w:szCs w:val="24"/>
        </w:rPr>
        <w:lastRenderedPageBreak/>
        <w:t xml:space="preserve">We have used </w:t>
      </w:r>
      <w:commentRangeEnd w:id="24"/>
      <w:r w:rsidR="007F675D">
        <w:rPr>
          <w:rStyle w:val="CommentReference"/>
        </w:rPr>
        <w:commentReference w:id="24"/>
      </w:r>
    </w:p>
    <w:p w14:paraId="30B56BE5" w14:textId="19D41FFC" w:rsidR="00DE6F04" w:rsidRPr="00ED21D1" w:rsidRDefault="00DE6F04" w:rsidP="025DBB92">
      <w:pPr>
        <w:jc w:val="both"/>
        <w:rPr>
          <w:rFonts w:eastAsia="Times New Roman" w:cs="Times New Roman"/>
          <w:color w:val="222222"/>
          <w:sz w:val="24"/>
          <w:szCs w:val="24"/>
        </w:rPr>
      </w:pPr>
    </w:p>
    <w:p w14:paraId="644BA6A8" w14:textId="36F50AF1" w:rsidR="00DE6F04" w:rsidRPr="00ED21D1" w:rsidRDefault="025DBB92" w:rsidP="025DBB92">
      <w:pPr>
        <w:jc w:val="both"/>
      </w:pPr>
      <w:r w:rsidRPr="025DBB92">
        <w:rPr>
          <w:rFonts w:eastAsia="Times New Roman" w:cs="Times New Roman"/>
          <w:color w:val="222222"/>
          <w:sz w:val="24"/>
          <w:szCs w:val="24"/>
        </w:rPr>
        <w:t>Table 2:  is this the EFM model? The caption calls it the ‘list of possible reactions in any given EFM’. The unbalanced metabolites should be listed in the table caption.</w:t>
      </w:r>
    </w:p>
    <w:p w14:paraId="761C75DA" w14:textId="45AFAC24" w:rsidR="00DE6F04" w:rsidRPr="00ED21D1" w:rsidRDefault="025DBB92" w:rsidP="025DBB92">
      <w:pPr>
        <w:ind w:left="720"/>
        <w:jc w:val="both"/>
      </w:pPr>
      <w:del w:id="25" w:author="Dan Olson" w:date="2019-04-24T20:43:00Z">
        <w:r w:rsidRPr="025DBB92" w:rsidDel="007F675D">
          <w:rPr>
            <w:rFonts w:cs="Times New Roman"/>
            <w:color w:val="2E74B5" w:themeColor="accent1" w:themeShade="BF"/>
            <w:sz w:val="24"/>
            <w:szCs w:val="24"/>
          </w:rPr>
          <w:delText>&lt;Answer&gt;</w:delText>
        </w:r>
      </w:del>
      <w:ins w:id="26" w:author="Dan Olson" w:date="2019-04-24T20:43:00Z">
        <w:r w:rsidR="007F675D">
          <w:rPr>
            <w:rFonts w:cs="Times New Roman"/>
            <w:color w:val="2E74B5" w:themeColor="accent1" w:themeShade="BF"/>
            <w:sz w:val="24"/>
            <w:szCs w:val="24"/>
          </w:rPr>
          <w:t xml:space="preserve">Table </w:t>
        </w:r>
      </w:ins>
      <w:ins w:id="27" w:author="Dan Olson" w:date="2019-04-24T20:44:00Z">
        <w:r w:rsidR="007F675D">
          <w:rPr>
            <w:rFonts w:cs="Times New Roman"/>
            <w:color w:val="2E74B5" w:themeColor="accent1" w:themeShade="BF"/>
            <w:sz w:val="24"/>
            <w:szCs w:val="24"/>
          </w:rPr>
          <w:t>2 list the pool of reactions from which EFMs were constructed. A given EFM will include</w:t>
        </w:r>
        <w:r w:rsidR="005454C9">
          <w:rPr>
            <w:rFonts w:cs="Times New Roman"/>
            <w:color w:val="2E74B5" w:themeColor="accent1" w:themeShade="BF"/>
            <w:sz w:val="24"/>
            <w:szCs w:val="24"/>
          </w:rPr>
          <w:t xml:space="preserve"> a subset of reactions listed in Table 2.</w:t>
        </w:r>
      </w:ins>
      <w:ins w:id="28" w:author="Dan Olson" w:date="2019-04-24T20:45:00Z">
        <w:r w:rsidR="005454C9">
          <w:rPr>
            <w:rFonts w:cs="Times New Roman"/>
            <w:color w:val="2E74B5" w:themeColor="accent1" w:themeShade="BF"/>
            <w:sz w:val="24"/>
            <w:szCs w:val="24"/>
          </w:rPr>
          <w:t xml:space="preserve"> A complete list of EFMs is presented in </w:t>
        </w:r>
        <w:r w:rsidR="005454C9" w:rsidRPr="005454C9">
          <w:rPr>
            <w:rFonts w:cs="Times New Roman"/>
            <w:color w:val="2E74B5" w:themeColor="accent1" w:themeShade="BF"/>
            <w:sz w:val="24"/>
            <w:szCs w:val="24"/>
            <w:highlight w:val="yellow"/>
            <w:rPrChange w:id="29" w:author="Dan Olson" w:date="2019-04-24T20:45:00Z">
              <w:rPr>
                <w:rFonts w:cs="Times New Roman"/>
                <w:color w:val="2E74B5" w:themeColor="accent1" w:themeShade="BF"/>
                <w:sz w:val="24"/>
                <w:szCs w:val="24"/>
              </w:rPr>
            </w:rPrChange>
          </w:rPr>
          <w:t>Supplementary file 4.</w:t>
        </w:r>
      </w:ins>
    </w:p>
    <w:p w14:paraId="1F70AD4B" w14:textId="59C1DC9F" w:rsidR="00DE6F04" w:rsidRPr="00ED21D1" w:rsidRDefault="00DE6F04" w:rsidP="025DBB92">
      <w:pPr>
        <w:jc w:val="both"/>
        <w:rPr>
          <w:rFonts w:eastAsia="Times New Roman" w:cs="Times New Roman"/>
          <w:color w:val="222222"/>
          <w:sz w:val="24"/>
          <w:szCs w:val="24"/>
        </w:rPr>
      </w:pPr>
    </w:p>
    <w:p w14:paraId="18F6A406" w14:textId="3555C65B" w:rsidR="00DE6F04" w:rsidRPr="00ED21D1" w:rsidRDefault="3E22ED8A" w:rsidP="025DBB92">
      <w:pPr>
        <w:jc w:val="both"/>
      </w:pPr>
      <w:r w:rsidRPr="3E22ED8A">
        <w:rPr>
          <w:rFonts w:eastAsia="Times New Roman" w:cs="Times New Roman"/>
          <w:color w:val="222222"/>
          <w:sz w:val="24"/>
          <w:szCs w:val="24"/>
        </w:rPr>
        <w:t>Table 4: the values need units</w:t>
      </w:r>
    </w:p>
    <w:p w14:paraId="622B6475" w14:textId="19E3E6E5" w:rsidR="3E22ED8A" w:rsidRDefault="3E22ED8A" w:rsidP="3E22ED8A">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4F160B62" w14:textId="17584856" w:rsidR="3E22ED8A" w:rsidRDefault="3E22ED8A" w:rsidP="3E22ED8A">
      <w:pPr>
        <w:ind w:left="720"/>
        <w:jc w:val="both"/>
        <w:rPr>
          <w:rFonts w:cs="Times New Roman"/>
          <w:color w:val="2E74B5" w:themeColor="accent1" w:themeShade="BF"/>
          <w:sz w:val="24"/>
          <w:szCs w:val="24"/>
        </w:rPr>
      </w:pPr>
    </w:p>
    <w:p w14:paraId="685CE32B" w14:textId="6DF2EFF2" w:rsidR="00DE6F04" w:rsidRPr="00ED21D1" w:rsidRDefault="00DE6F04" w:rsidP="025DBB92">
      <w:pPr>
        <w:jc w:val="both"/>
        <w:rPr>
          <w:rFonts w:eastAsia="Times New Roman" w:cs="Times New Roman"/>
          <w:color w:val="222222"/>
          <w:sz w:val="24"/>
          <w:szCs w:val="24"/>
        </w:rPr>
      </w:pPr>
    </w:p>
    <w:p w14:paraId="7083FE36" w14:textId="601DB6F9" w:rsidR="00DE6F04" w:rsidRPr="00ED21D1" w:rsidRDefault="025DBB92" w:rsidP="025DBB92">
      <w:pPr>
        <w:jc w:val="both"/>
      </w:pPr>
      <w:r w:rsidRPr="025DBB92">
        <w:rPr>
          <w:rFonts w:eastAsia="Times New Roman" w:cs="Times New Roman"/>
          <w:color w:val="222222"/>
          <w:sz w:val="24"/>
          <w:szCs w:val="24"/>
        </w:rPr>
        <w:t>The H2 levels in the experiment could have a large effect on the redox cofactor equilibria, was the H2 measured or is there an estimate of the range?</w:t>
      </w:r>
    </w:p>
    <w:p w14:paraId="39269B33" w14:textId="305C1E7A" w:rsidR="00DE6F04" w:rsidRPr="00ED21D1" w:rsidRDefault="025DBB92" w:rsidP="025DBB92">
      <w:pPr>
        <w:ind w:left="720"/>
        <w:jc w:val="both"/>
      </w:pPr>
      <w:del w:id="30" w:author="Dan Olson" w:date="2019-04-24T20:46:00Z">
        <w:r w:rsidRPr="025DBB92" w:rsidDel="005454C9">
          <w:rPr>
            <w:rFonts w:cs="Times New Roman"/>
            <w:color w:val="2E74B5" w:themeColor="accent1" w:themeShade="BF"/>
            <w:sz w:val="24"/>
            <w:szCs w:val="24"/>
          </w:rPr>
          <w:delText>&lt;Answer&gt;</w:delText>
        </w:r>
      </w:del>
      <w:ins w:id="31" w:author="Dan Olson" w:date="2019-04-24T20:46:00Z">
        <w:r w:rsidR="005454C9">
          <w:rPr>
            <w:rFonts w:cs="Times New Roman"/>
            <w:color w:val="2E74B5" w:themeColor="accent1" w:themeShade="BF"/>
            <w:sz w:val="24"/>
            <w:szCs w:val="24"/>
          </w:rPr>
          <w:t xml:space="preserve">The </w:t>
        </w:r>
      </w:ins>
      <w:ins w:id="32" w:author="Dan Olson" w:date="2019-04-24T20:47:00Z">
        <w:r w:rsidR="005454C9">
          <w:rPr>
            <w:rFonts w:cs="Times New Roman"/>
            <w:color w:val="2E74B5" w:themeColor="accent1" w:themeShade="BF"/>
            <w:sz w:val="24"/>
            <w:szCs w:val="24"/>
          </w:rPr>
          <w:t xml:space="preserve">dataset from Tian 2017b does not include H2 measurement, so we were not able to include that data in our model. </w:t>
        </w:r>
      </w:ins>
      <w:commentRangeStart w:id="33"/>
      <w:ins w:id="34" w:author="Dan Olson" w:date="2019-04-24T20:48:00Z">
        <w:r w:rsidR="005454C9">
          <w:rPr>
            <w:rFonts w:cs="Times New Roman"/>
            <w:color w:val="2E74B5" w:themeColor="accent1" w:themeShade="BF"/>
            <w:sz w:val="24"/>
            <w:szCs w:val="24"/>
          </w:rPr>
          <w:t xml:space="preserve">There is recent </w:t>
        </w:r>
      </w:ins>
      <w:ins w:id="35" w:author="Dan Olson" w:date="2019-04-24T20:51:00Z">
        <w:r w:rsidR="005454C9">
          <w:rPr>
            <w:rFonts w:cs="Times New Roman"/>
            <w:color w:val="2E74B5" w:themeColor="accent1" w:themeShade="BF"/>
            <w:sz w:val="24"/>
            <w:szCs w:val="24"/>
          </w:rPr>
          <w:t>evidence t</w:t>
        </w:r>
      </w:ins>
      <w:ins w:id="36" w:author="Dan Olson" w:date="2019-04-24T20:52:00Z">
        <w:r w:rsidR="005454C9">
          <w:rPr>
            <w:rFonts w:cs="Times New Roman"/>
            <w:color w:val="2E74B5" w:themeColor="accent1" w:themeShade="BF"/>
            <w:sz w:val="24"/>
            <w:szCs w:val="24"/>
          </w:rPr>
          <w:t>hat H2 in the liquid phase is not in equilibrium with the gas phase</w:t>
        </w:r>
      </w:ins>
      <w:commentRangeEnd w:id="33"/>
      <w:ins w:id="37" w:author="Dan Olson" w:date="2019-04-24T20:53:00Z">
        <w:r w:rsidR="005454C9">
          <w:rPr>
            <w:rStyle w:val="CommentReference"/>
          </w:rPr>
          <w:commentReference w:id="33"/>
        </w:r>
      </w:ins>
      <w:ins w:id="38" w:author="Dan Olson" w:date="2019-04-24T20:52:00Z">
        <w:r w:rsidR="005454C9">
          <w:rPr>
            <w:rFonts w:cs="Times New Roman"/>
            <w:color w:val="2E74B5" w:themeColor="accent1" w:themeShade="BF"/>
            <w:sz w:val="24"/>
            <w:szCs w:val="24"/>
          </w:rPr>
          <w:t>, and measurement of dissolved H2 requires specialized equipment which we currently do not have ac</w:t>
        </w:r>
      </w:ins>
      <w:ins w:id="39" w:author="Dan Olson" w:date="2019-04-24T20:53:00Z">
        <w:r w:rsidR="005454C9">
          <w:rPr>
            <w:rFonts w:cs="Times New Roman"/>
            <w:color w:val="2E74B5" w:themeColor="accent1" w:themeShade="BF"/>
            <w:sz w:val="24"/>
            <w:szCs w:val="24"/>
          </w:rPr>
          <w:t>cess to.</w:t>
        </w:r>
      </w:ins>
    </w:p>
    <w:p w14:paraId="7858C7D8" w14:textId="27F46C97" w:rsidR="00DE6F04" w:rsidRPr="00ED21D1" w:rsidRDefault="00DE6F04" w:rsidP="025DBB92">
      <w:pPr>
        <w:jc w:val="both"/>
        <w:rPr>
          <w:rFonts w:eastAsia="Times New Roman" w:cs="Times New Roman"/>
          <w:color w:val="222222"/>
          <w:sz w:val="24"/>
          <w:szCs w:val="24"/>
        </w:rPr>
      </w:pPr>
    </w:p>
    <w:p w14:paraId="0ABFE6E8" w14:textId="0C51C3C3" w:rsidR="00DE6F04" w:rsidRPr="00ED21D1" w:rsidRDefault="7A6EC047" w:rsidP="025DBB92">
      <w:pPr>
        <w:jc w:val="both"/>
      </w:pPr>
      <w:r w:rsidRPr="7A6EC047">
        <w:rPr>
          <w:rFonts w:eastAsia="Times New Roman" w:cs="Times New Roman"/>
          <w:color w:val="222222"/>
          <w:sz w:val="24"/>
          <w:szCs w:val="24"/>
        </w:rPr>
        <w:t xml:space="preserve">Line 216 vs 324: is this supposed to be positive or negative? MDF (i.e., - 0.13 kJ/mol vs 0.13 </w:t>
      </w:r>
      <w:proofErr w:type="spellStart"/>
      <w:r w:rsidRPr="7A6EC047">
        <w:rPr>
          <w:rFonts w:eastAsia="Times New Roman" w:cs="Times New Roman"/>
          <w:color w:val="222222"/>
          <w:sz w:val="24"/>
          <w:szCs w:val="24"/>
        </w:rPr>
        <w:t>kj</w:t>
      </w:r>
      <w:proofErr w:type="spellEnd"/>
      <w:r w:rsidRPr="7A6EC047">
        <w:rPr>
          <w:rFonts w:eastAsia="Times New Roman" w:cs="Times New Roman"/>
          <w:color w:val="222222"/>
          <w:sz w:val="24"/>
          <w:szCs w:val="24"/>
        </w:rPr>
        <w:t>/mol)</w:t>
      </w:r>
    </w:p>
    <w:p w14:paraId="3806A2C7" w14:textId="2BD3EC72" w:rsidR="7A6EC047" w:rsidRDefault="7A6EC047" w:rsidP="7A6EC047">
      <w:pPr>
        <w:ind w:left="720"/>
        <w:jc w:val="both"/>
        <w:rPr>
          <w:rFonts w:cs="Times New Roman"/>
          <w:color w:val="2E74B5" w:themeColor="accent1" w:themeShade="BF"/>
          <w:sz w:val="24"/>
          <w:szCs w:val="24"/>
        </w:rPr>
      </w:pPr>
      <w:r w:rsidRPr="7A6EC047">
        <w:rPr>
          <w:rFonts w:cs="Times New Roman"/>
          <w:color w:val="2E74B5" w:themeColor="accent1" w:themeShade="BF"/>
          <w:sz w:val="24"/>
          <w:szCs w:val="24"/>
        </w:rPr>
        <w:t xml:space="preserve">Line 216 talks about the EFMs which are </w:t>
      </w:r>
      <w:commentRangeStart w:id="40"/>
      <w:r w:rsidRPr="7A6EC047">
        <w:rPr>
          <w:rFonts w:cs="Times New Roman"/>
          <w:color w:val="2E74B5" w:themeColor="accent1" w:themeShade="BF"/>
          <w:sz w:val="24"/>
          <w:szCs w:val="24"/>
        </w:rPr>
        <w:t xml:space="preserve">thermodynamically infeasible </w:t>
      </w:r>
      <w:commentRangeEnd w:id="40"/>
      <w:r w:rsidR="005454C9">
        <w:rPr>
          <w:rStyle w:val="CommentReference"/>
        </w:rPr>
        <w:commentReference w:id="40"/>
      </w:r>
      <w:r w:rsidRPr="7A6EC047">
        <w:rPr>
          <w:rFonts w:cs="Times New Roman"/>
          <w:color w:val="2E74B5" w:themeColor="accent1" w:themeShade="BF"/>
          <w:sz w:val="24"/>
          <w:szCs w:val="24"/>
        </w:rPr>
        <w:t>and thus have negative MDF while Line 324 talks about the EFMs which carry positive MDF and are thermodynamically feasible.</w:t>
      </w:r>
    </w:p>
    <w:p w14:paraId="51D74A40" w14:textId="0E7E3791" w:rsidR="00DE6F04" w:rsidRPr="00ED21D1" w:rsidRDefault="00DE6F04" w:rsidP="025DBB92">
      <w:pPr>
        <w:jc w:val="both"/>
        <w:rPr>
          <w:rFonts w:eastAsia="Times New Roman" w:cs="Times New Roman"/>
          <w:color w:val="222222"/>
          <w:sz w:val="24"/>
          <w:szCs w:val="24"/>
        </w:rPr>
      </w:pPr>
    </w:p>
    <w:p w14:paraId="623DBF8D" w14:textId="087E57F3" w:rsidR="00DE6F04" w:rsidRPr="00ED21D1" w:rsidRDefault="025DBB92" w:rsidP="025DBB92">
      <w:pPr>
        <w:jc w:val="both"/>
      </w:pPr>
      <w:r w:rsidRPr="025DBB92">
        <w:rPr>
          <w:rFonts w:eastAsia="Times New Roman" w:cs="Times New Roman"/>
          <w:color w:val="222222"/>
          <w:sz w:val="24"/>
          <w:szCs w:val="24"/>
        </w:rPr>
        <w:t xml:space="preserve">EFMs play a large role in the document, yet they are only introduced in the results section.  I would recommend introducing the concept in the introduction and providing a brief summary of earlier work which is relevant.  The current work should be framed in terms of some of the earlier EFM thermodynamics and metabolic engineering work: </w:t>
      </w:r>
      <w:r w:rsidRPr="025DBB92">
        <w:rPr>
          <w:rFonts w:eastAsia="Times New Roman" w:cs="Times New Roman"/>
          <w:color w:val="FF0000"/>
          <w:sz w:val="24"/>
          <w:szCs w:val="24"/>
        </w:rPr>
        <w:t xml:space="preserve"> </w:t>
      </w:r>
      <w:hyperlink r:id="rId10">
        <w:r w:rsidRPr="025DBB92">
          <w:rPr>
            <w:rStyle w:val="Hyperlink"/>
            <w:rFonts w:eastAsia="Times New Roman" w:cs="Times New Roman"/>
            <w:color w:val="1155CC"/>
            <w:sz w:val="24"/>
            <w:szCs w:val="24"/>
          </w:rPr>
          <w:t>https://www.sciencedirect.com/science/article/pii/S1096717606000103</w:t>
        </w:r>
      </w:hyperlink>
    </w:p>
    <w:p w14:paraId="3B4BACB6" w14:textId="08061054" w:rsidR="00DE6F04" w:rsidRPr="00ED21D1" w:rsidRDefault="00E05A64" w:rsidP="025DBB92">
      <w:pPr>
        <w:jc w:val="both"/>
      </w:pPr>
      <w:hyperlink r:id="rId11">
        <w:r w:rsidR="025DBB92" w:rsidRPr="025DBB92">
          <w:rPr>
            <w:rStyle w:val="Hyperlink"/>
            <w:rFonts w:eastAsia="Times New Roman" w:cs="Times New Roman"/>
            <w:color w:val="1155CC"/>
            <w:sz w:val="24"/>
            <w:szCs w:val="24"/>
          </w:rPr>
          <w:t>https://journals.plos.org/plosone/article?id=10.1371/journal.pone.0171440</w:t>
        </w:r>
      </w:hyperlink>
    </w:p>
    <w:p w14:paraId="6131FC5F" w14:textId="6F84EC29" w:rsidR="00DE6F04" w:rsidRPr="00ED21D1" w:rsidRDefault="00E05A64" w:rsidP="025DBB92">
      <w:pPr>
        <w:jc w:val="both"/>
      </w:pPr>
      <w:hyperlink r:id="rId12">
        <w:r w:rsidR="025DBB92" w:rsidRPr="025DBB92">
          <w:rPr>
            <w:rStyle w:val="Hyperlink"/>
            <w:rFonts w:eastAsia="Times New Roman" w:cs="Times New Roman"/>
            <w:color w:val="1155CC"/>
            <w:sz w:val="24"/>
            <w:szCs w:val="24"/>
          </w:rPr>
          <w:t>https://link.springer.com/article/10.1007/s00253-008-1770-1</w:t>
        </w:r>
      </w:hyperlink>
    </w:p>
    <w:p w14:paraId="2BFA92AE" w14:textId="056A9575" w:rsidR="00DE6F04" w:rsidRPr="00ED21D1" w:rsidRDefault="025DBB92" w:rsidP="025DBB92">
      <w:pPr>
        <w:ind w:left="720"/>
        <w:jc w:val="both"/>
      </w:pPr>
      <w:commentRangeStart w:id="41"/>
      <w:r w:rsidRPr="025DBB92">
        <w:rPr>
          <w:rFonts w:cs="Times New Roman"/>
          <w:color w:val="2E74B5" w:themeColor="accent1" w:themeShade="BF"/>
          <w:sz w:val="24"/>
          <w:szCs w:val="24"/>
        </w:rPr>
        <w:t>&lt;Answer&gt;</w:t>
      </w:r>
      <w:commentRangeEnd w:id="41"/>
      <w:r w:rsidR="003F65F8">
        <w:rPr>
          <w:rStyle w:val="CommentReference"/>
        </w:rPr>
        <w:commentReference w:id="41"/>
      </w:r>
    </w:p>
    <w:p w14:paraId="03E6E7C9" w14:textId="189AE476" w:rsidR="00DE6F04" w:rsidRPr="00ED21D1" w:rsidRDefault="00DE6F04" w:rsidP="025DBB92">
      <w:pPr>
        <w:jc w:val="both"/>
        <w:rPr>
          <w:rFonts w:eastAsia="Times New Roman" w:cs="Times New Roman"/>
          <w:color w:val="1155CC"/>
          <w:sz w:val="24"/>
          <w:szCs w:val="24"/>
        </w:rPr>
      </w:pPr>
    </w:p>
    <w:p w14:paraId="3AB2628F" w14:textId="00FD3678" w:rsidR="00DE6F04" w:rsidRPr="00ED21D1" w:rsidRDefault="3E22ED8A" w:rsidP="025DBB92">
      <w:pPr>
        <w:jc w:val="both"/>
      </w:pPr>
      <w:commentRangeStart w:id="42"/>
      <w:r w:rsidRPr="3E22ED8A">
        <w:rPr>
          <w:rFonts w:eastAsia="Times New Roman" w:cs="Times New Roman"/>
          <w:color w:val="222222"/>
          <w:sz w:val="24"/>
          <w:szCs w:val="24"/>
        </w:rPr>
        <w:t>Line 211 references citation [17] which isn’t consistent with the name and date format of the other references.</w:t>
      </w:r>
    </w:p>
    <w:p w14:paraId="340F1EF6" w14:textId="58DF3FDB" w:rsidR="00DE6F04" w:rsidRPr="00ED21D1" w:rsidRDefault="3E22ED8A" w:rsidP="025DBB92">
      <w:pPr>
        <w:jc w:val="both"/>
      </w:pPr>
      <w:r w:rsidRPr="3E22ED8A">
        <w:rPr>
          <w:rFonts w:eastAsia="Times New Roman" w:cs="Times New Roman"/>
          <w:color w:val="222222"/>
          <w:sz w:val="24"/>
          <w:szCs w:val="24"/>
        </w:rPr>
        <w:t>Line 333, 335 mu is used on one line and u on the other, double check consistent use of ‘micro’ designator</w:t>
      </w:r>
    </w:p>
    <w:p w14:paraId="429D8B83" w14:textId="472633EA" w:rsidR="00DE6F04" w:rsidRPr="00ED21D1" w:rsidRDefault="3E22ED8A" w:rsidP="025DBB92">
      <w:pPr>
        <w:jc w:val="both"/>
      </w:pPr>
      <w:r w:rsidRPr="3E22ED8A">
        <w:rPr>
          <w:rFonts w:eastAsia="Times New Roman" w:cs="Times New Roman"/>
          <w:color w:val="222222"/>
          <w:sz w:val="24"/>
          <w:szCs w:val="24"/>
        </w:rPr>
        <w:t>Line 62: missing the word ‘more’</w:t>
      </w:r>
      <w:commentRangeEnd w:id="42"/>
      <w:r w:rsidR="003F65F8">
        <w:rPr>
          <w:rStyle w:val="CommentReference"/>
        </w:rPr>
        <w:commentReference w:id="42"/>
      </w:r>
    </w:p>
    <w:p w14:paraId="4AA58739" w14:textId="1CE621C4" w:rsidR="00DE6F04" w:rsidRPr="00ED21D1" w:rsidRDefault="3E22ED8A" w:rsidP="025DBB92">
      <w:pPr>
        <w:jc w:val="both"/>
      </w:pPr>
      <w:r w:rsidRPr="3E22ED8A">
        <w:rPr>
          <w:rFonts w:eastAsia="Times New Roman" w:cs="Times New Roman"/>
          <w:color w:val="222222"/>
          <w:sz w:val="24"/>
          <w:szCs w:val="24"/>
        </w:rPr>
        <w:t>Line 191: missing an ‘s’ on reaction</w:t>
      </w:r>
    </w:p>
    <w:p w14:paraId="18DF932A" w14:textId="1A9C50E8" w:rsidR="3E22ED8A" w:rsidRDefault="3E22ED8A" w:rsidP="3E22ED8A">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p w14:paraId="45A8AB7D" w14:textId="37557A81" w:rsidR="3E22ED8A" w:rsidRDefault="3E22ED8A" w:rsidP="3E22ED8A">
      <w:pPr>
        <w:ind w:left="720"/>
        <w:jc w:val="both"/>
        <w:rPr>
          <w:rFonts w:cs="Times New Roman"/>
          <w:color w:val="2E74B5" w:themeColor="accent1" w:themeShade="BF"/>
          <w:sz w:val="24"/>
          <w:szCs w:val="24"/>
        </w:rPr>
      </w:pPr>
    </w:p>
    <w:p w14:paraId="0072060C" w14:textId="3539A313" w:rsidR="00DE6F04" w:rsidRPr="00ED21D1" w:rsidRDefault="007A3B91" w:rsidP="025DBB92">
      <w:r>
        <w:br w:type="page"/>
      </w:r>
    </w:p>
    <w:p w14:paraId="782BC85A" w14:textId="107E846A" w:rsidR="00DE6F04" w:rsidRPr="00ED21D1" w:rsidRDefault="00DE6F04" w:rsidP="025DBB92">
      <w:pPr>
        <w:jc w:val="both"/>
        <w:rPr>
          <w:rFonts w:eastAsia="Times New Roman" w:cs="Times New Roman"/>
          <w:color w:val="222222"/>
          <w:sz w:val="24"/>
          <w:szCs w:val="24"/>
        </w:rPr>
      </w:pPr>
    </w:p>
    <w:p w14:paraId="4980D9AE" w14:textId="7599576A" w:rsidR="00DE6F04" w:rsidRPr="00ED21D1" w:rsidRDefault="007A3B91" w:rsidP="025DBB92">
      <w:pPr>
        <w:jc w:val="both"/>
        <w:rPr>
          <w:rFonts w:eastAsia="Times New Roman" w:cs="Times New Roman"/>
          <w:b/>
          <w:bCs/>
          <w:color w:val="222222"/>
          <w:sz w:val="24"/>
          <w:szCs w:val="24"/>
        </w:rPr>
      </w:pPr>
      <w:r>
        <w:br/>
      </w:r>
      <w:r w:rsidR="025DBB92" w:rsidRPr="025DBB92">
        <w:rPr>
          <w:rFonts w:eastAsia="Times New Roman" w:cs="Times New Roman"/>
          <w:color w:val="222222"/>
          <w:sz w:val="24"/>
          <w:szCs w:val="24"/>
        </w:rPr>
        <w:t>-</w:t>
      </w:r>
      <w:r w:rsidR="025DBB92" w:rsidRPr="025DBB92">
        <w:rPr>
          <w:rFonts w:eastAsia="Times New Roman" w:cs="Times New Roman"/>
          <w:b/>
          <w:bCs/>
          <w:color w:val="222222"/>
          <w:sz w:val="24"/>
          <w:szCs w:val="24"/>
        </w:rPr>
        <w:t>Reviewer 2</w:t>
      </w:r>
      <w:r>
        <w:br/>
      </w:r>
      <w:r>
        <w:br/>
      </w:r>
      <w:r w:rsidR="025DBB92" w:rsidRPr="025DBB92">
        <w:rPr>
          <w:rFonts w:eastAsia="Times New Roman" w:cs="Times New Roman"/>
          <w:color w:val="222222"/>
          <w:sz w:val="24"/>
          <w:szCs w:val="24"/>
        </w:rPr>
        <w:t>Overall:</w:t>
      </w:r>
    </w:p>
    <w:p w14:paraId="4BE7FEE9" w14:textId="79838835" w:rsidR="00DE6F04" w:rsidRPr="00ED21D1" w:rsidRDefault="025DBB92" w:rsidP="025DBB92">
      <w:pPr>
        <w:jc w:val="both"/>
      </w:pPr>
      <w:r w:rsidRPr="025DBB92">
        <w:rPr>
          <w:rFonts w:eastAsia="Times New Roman" w:cs="Times New Roman"/>
          <w:color w:val="222222"/>
          <w:sz w:val="24"/>
          <w:szCs w:val="24"/>
        </w:rPr>
        <w:t>The authors performed a thermodynamic analysis of ethanol production in C. thermocellum with the goal of understanding why production is inhibited at high ethanol concentrations.  The analysis is very high-quality and leads to meaningful metabolic explanations.  The authors could likely go further in the discussion/conclusions section and address whether their findings change the industrial potential of C. thermocellum for ethanol production.</w:t>
      </w:r>
    </w:p>
    <w:p w14:paraId="5687C8A6" w14:textId="2ADEE8D6" w:rsidR="00DE6F04" w:rsidRPr="00ED21D1" w:rsidRDefault="025DBB92" w:rsidP="025DBB92">
      <w:pPr>
        <w:jc w:val="both"/>
      </w:pPr>
      <w:r w:rsidRPr="025DBB92">
        <w:rPr>
          <w:rFonts w:eastAsia="Times New Roman" w:cs="Times New Roman"/>
          <w:color w:val="222222"/>
          <w:sz w:val="24"/>
          <w:szCs w:val="24"/>
        </w:rPr>
        <w:t>Questions/Points:</w:t>
      </w:r>
    </w:p>
    <w:p w14:paraId="39A766D6" w14:textId="03136572" w:rsidR="00DE6F04" w:rsidRPr="00ED21D1" w:rsidRDefault="025DBB92" w:rsidP="025DBB92">
      <w:pPr>
        <w:jc w:val="both"/>
      </w:pPr>
      <w:r w:rsidRPr="025DBB92">
        <w:rPr>
          <w:rFonts w:eastAsia="Times New Roman" w:cs="Times New Roman"/>
          <w:color w:val="222222"/>
          <w:sz w:val="24"/>
          <w:szCs w:val="24"/>
        </w:rPr>
        <w:t xml:space="preserve">Table 3: </w:t>
      </w:r>
      <w:commentRangeStart w:id="43"/>
      <w:r w:rsidRPr="025DBB92">
        <w:rPr>
          <w:rFonts w:eastAsia="Times New Roman" w:cs="Times New Roman"/>
          <w:color w:val="222222"/>
          <w:sz w:val="24"/>
          <w:szCs w:val="24"/>
        </w:rPr>
        <w:t>Any issues with replacing NAD(H) with NADP(H)?  Should cofactor stability be considered?</w:t>
      </w:r>
      <w:commentRangeEnd w:id="43"/>
      <w:r w:rsidR="004A5D8A">
        <w:rPr>
          <w:rStyle w:val="CommentReference"/>
        </w:rPr>
        <w:commentReference w:id="43"/>
      </w:r>
    </w:p>
    <w:p w14:paraId="6D66FAB6" w14:textId="4AFF2998" w:rsidR="00DE6F04" w:rsidRPr="00ED21D1" w:rsidRDefault="00A52EA5" w:rsidP="025DBB92">
      <w:pPr>
        <w:ind w:left="720"/>
        <w:jc w:val="both"/>
      </w:pPr>
      <w:ins w:id="44" w:author="Dan Olson" w:date="2019-04-24T22:24:00Z">
        <w:r>
          <w:rPr>
            <w:rFonts w:cs="Times New Roman"/>
            <w:color w:val="2E74B5" w:themeColor="accent1" w:themeShade="BF"/>
            <w:sz w:val="24"/>
            <w:szCs w:val="24"/>
          </w:rPr>
          <w:t>NADPH is generally used as a cofactor for enzymes involved in biosynthesis. Thus</w:t>
        </w:r>
      </w:ins>
      <w:ins w:id="45" w:author="Dan Olson" w:date="2019-04-24T22:27:00Z">
        <w:r>
          <w:rPr>
            <w:rFonts w:cs="Times New Roman"/>
            <w:color w:val="2E74B5" w:themeColor="accent1" w:themeShade="BF"/>
            <w:sz w:val="24"/>
            <w:szCs w:val="24"/>
          </w:rPr>
          <w:t>,</w:t>
        </w:r>
      </w:ins>
      <w:ins w:id="46" w:author="Dan Olson" w:date="2019-04-24T22:24:00Z">
        <w:r>
          <w:rPr>
            <w:rFonts w:cs="Times New Roman"/>
            <w:color w:val="2E74B5" w:themeColor="accent1" w:themeShade="BF"/>
            <w:sz w:val="24"/>
            <w:szCs w:val="24"/>
          </w:rPr>
          <w:t xml:space="preserve"> </w:t>
        </w:r>
      </w:ins>
      <w:ins w:id="47" w:author="Dan Olson" w:date="2019-04-24T22:25:00Z">
        <w:r>
          <w:rPr>
            <w:rFonts w:cs="Times New Roman"/>
            <w:color w:val="2E74B5" w:themeColor="accent1" w:themeShade="BF"/>
            <w:sz w:val="24"/>
            <w:szCs w:val="24"/>
          </w:rPr>
          <w:t xml:space="preserve">using NADPH as a cofactor for fermentation reactions has the potential to reduce its availability for biosynthesis. Taken to extremes, this could be problematic, however wild-type </w:t>
        </w:r>
        <w:r w:rsidRPr="00A52EA5">
          <w:rPr>
            <w:rFonts w:cs="Times New Roman"/>
            <w:i/>
            <w:color w:val="2E74B5" w:themeColor="accent1" w:themeShade="BF"/>
            <w:sz w:val="24"/>
            <w:szCs w:val="24"/>
            <w:rPrChange w:id="48" w:author="Dan Olson" w:date="2019-04-24T22:27:00Z">
              <w:rPr>
                <w:rFonts w:cs="Times New Roman"/>
                <w:color w:val="2E74B5" w:themeColor="accent1" w:themeShade="BF"/>
                <w:sz w:val="24"/>
                <w:szCs w:val="24"/>
              </w:rPr>
            </w:rPrChange>
          </w:rPr>
          <w:t>C.</w:t>
        </w:r>
      </w:ins>
      <w:ins w:id="49" w:author="Dan Olson" w:date="2019-04-24T22:27:00Z">
        <w:r w:rsidRPr="00A52EA5">
          <w:rPr>
            <w:rFonts w:cs="Times New Roman"/>
            <w:i/>
            <w:color w:val="2E74B5" w:themeColor="accent1" w:themeShade="BF"/>
            <w:sz w:val="24"/>
            <w:szCs w:val="24"/>
            <w:rPrChange w:id="50" w:author="Dan Olson" w:date="2019-04-24T22:27:00Z">
              <w:rPr>
                <w:rFonts w:cs="Times New Roman"/>
                <w:color w:val="2E74B5" w:themeColor="accent1" w:themeShade="BF"/>
                <w:sz w:val="24"/>
                <w:szCs w:val="24"/>
              </w:rPr>
            </w:rPrChange>
          </w:rPr>
          <w:t xml:space="preserve"> </w:t>
        </w:r>
      </w:ins>
      <w:ins w:id="51" w:author="Dan Olson" w:date="2019-04-24T22:25:00Z">
        <w:r w:rsidRPr="00A52EA5">
          <w:rPr>
            <w:rFonts w:cs="Times New Roman"/>
            <w:i/>
            <w:color w:val="2E74B5" w:themeColor="accent1" w:themeShade="BF"/>
            <w:sz w:val="24"/>
            <w:szCs w:val="24"/>
            <w:rPrChange w:id="52" w:author="Dan Olson" w:date="2019-04-24T22:27:00Z">
              <w:rPr>
                <w:rFonts w:cs="Times New Roman"/>
                <w:color w:val="2E74B5" w:themeColor="accent1" w:themeShade="BF"/>
                <w:sz w:val="24"/>
                <w:szCs w:val="24"/>
              </w:rPr>
            </w:rPrChange>
          </w:rPr>
          <w:t>thermocellum</w:t>
        </w:r>
        <w:r>
          <w:rPr>
            <w:rFonts w:cs="Times New Roman"/>
            <w:color w:val="2E74B5" w:themeColor="accent1" w:themeShade="BF"/>
            <w:sz w:val="24"/>
            <w:szCs w:val="24"/>
          </w:rPr>
          <w:t xml:space="preserve"> produces </w:t>
        </w:r>
      </w:ins>
      <w:ins w:id="53" w:author="Dan Olson" w:date="2019-04-24T22:26:00Z">
        <w:r>
          <w:rPr>
            <w:rFonts w:cs="Times New Roman"/>
            <w:color w:val="2E74B5" w:themeColor="accent1" w:themeShade="BF"/>
            <w:sz w:val="24"/>
            <w:szCs w:val="24"/>
          </w:rPr>
          <w:t xml:space="preserve">high levels of cell biomass, and reducing this value slightly might have a beneficial impact on biofuel yield. </w:t>
        </w:r>
      </w:ins>
      <w:commentRangeStart w:id="54"/>
      <w:ins w:id="55" w:author="Dan Olson" w:date="2019-04-24T22:27:00Z">
        <w:r w:rsidR="002E362A">
          <w:rPr>
            <w:rFonts w:cs="Times New Roman"/>
            <w:color w:val="2E74B5" w:themeColor="accent1" w:themeShade="BF"/>
            <w:sz w:val="24"/>
            <w:szCs w:val="24"/>
          </w:rPr>
          <w:t xml:space="preserve">Previously, we have observed that </w:t>
        </w:r>
      </w:ins>
      <w:ins w:id="56" w:author="Dan Olson" w:date="2019-04-24T22:28:00Z">
        <w:r w:rsidR="002E362A">
          <w:rPr>
            <w:rFonts w:cs="Times New Roman"/>
            <w:color w:val="2E74B5" w:themeColor="accent1" w:themeShade="BF"/>
            <w:sz w:val="24"/>
            <w:szCs w:val="24"/>
          </w:rPr>
          <w:t>introducing NADPH-ADH activity increases ethanol production</w:t>
        </w:r>
        <w:commentRangeEnd w:id="54"/>
        <w:r w:rsidR="002E362A">
          <w:rPr>
            <w:rStyle w:val="CommentReference"/>
          </w:rPr>
          <w:commentReference w:id="54"/>
        </w:r>
        <w:r w:rsidR="002E362A">
          <w:rPr>
            <w:rFonts w:cs="Times New Roman"/>
            <w:color w:val="2E74B5" w:themeColor="accent1" w:themeShade="BF"/>
            <w:sz w:val="24"/>
            <w:szCs w:val="24"/>
          </w:rPr>
          <w:t xml:space="preserve">. </w:t>
        </w:r>
      </w:ins>
      <w:del w:id="57" w:author="Dan Olson" w:date="2019-04-24T22:27:00Z">
        <w:r w:rsidR="7A6EC047" w:rsidRPr="7A6EC047" w:rsidDel="00A52EA5">
          <w:rPr>
            <w:rFonts w:cs="Times New Roman"/>
            <w:color w:val="2E74B5" w:themeColor="accent1" w:themeShade="BF"/>
            <w:sz w:val="24"/>
            <w:szCs w:val="24"/>
          </w:rPr>
          <w:delText>Wild-type C. thermocellum has been shown to maintain a high NADPH pool (add citation). Thus, we do not believe there are cofactor stability issues with modifying the cofactor dependencies of enzymes. We would also like to bring the reviewers notice to the fact that spontaneous mutations have been known to change cofactor specificity of reactions.</w:delText>
        </w:r>
      </w:del>
    </w:p>
    <w:p w14:paraId="7DFB48B8" w14:textId="68857270" w:rsidR="00DE6F04" w:rsidRPr="00ED21D1" w:rsidRDefault="00DE6F04" w:rsidP="025DBB92">
      <w:pPr>
        <w:jc w:val="both"/>
        <w:rPr>
          <w:rFonts w:eastAsia="Times New Roman" w:cs="Times New Roman"/>
          <w:color w:val="222222"/>
          <w:sz w:val="24"/>
          <w:szCs w:val="24"/>
        </w:rPr>
      </w:pPr>
    </w:p>
    <w:p w14:paraId="60EF2E3C" w14:textId="1057D2B2" w:rsidR="00DE6F04" w:rsidRPr="00ED21D1" w:rsidRDefault="025DBB92" w:rsidP="025DBB92">
      <w:pPr>
        <w:jc w:val="both"/>
      </w:pPr>
      <w:r w:rsidRPr="025DBB92">
        <w:rPr>
          <w:rFonts w:eastAsia="Times New Roman" w:cs="Times New Roman"/>
          <w:color w:val="222222"/>
          <w:sz w:val="24"/>
          <w:szCs w:val="24"/>
        </w:rPr>
        <w:t>Ethanol toxicity has been thought to occur due to cell membrane leaking and possibly enzyme inhibition or unfolding.  How do you know these factors are not involved in this case with C. thermocellum?</w:t>
      </w:r>
    </w:p>
    <w:p w14:paraId="28D394F5" w14:textId="19F99B6B" w:rsidR="00475F37" w:rsidRDefault="00475F37" w:rsidP="7A6EC047">
      <w:pPr>
        <w:ind w:left="720"/>
        <w:jc w:val="both"/>
        <w:rPr>
          <w:ins w:id="58" w:author="Dan Olson" w:date="2019-04-24T21:12:00Z"/>
          <w:rFonts w:cs="Times New Roman"/>
          <w:color w:val="2E74B5" w:themeColor="accent1" w:themeShade="BF"/>
          <w:sz w:val="24"/>
          <w:szCs w:val="24"/>
        </w:rPr>
      </w:pPr>
      <w:ins w:id="59" w:author="Dan Olson" w:date="2019-04-24T21:12:00Z">
        <w:r>
          <w:rPr>
            <w:rFonts w:cs="Times New Roman"/>
            <w:color w:val="2E74B5" w:themeColor="accent1" w:themeShade="BF"/>
            <w:sz w:val="24"/>
            <w:szCs w:val="24"/>
          </w:rPr>
          <w:t xml:space="preserve">Wild type </w:t>
        </w:r>
        <w:commentRangeStart w:id="60"/>
        <w:r w:rsidRPr="00475F37">
          <w:rPr>
            <w:rFonts w:cs="Times New Roman"/>
            <w:i/>
            <w:color w:val="2E74B5" w:themeColor="accent1" w:themeShade="BF"/>
            <w:sz w:val="24"/>
            <w:szCs w:val="24"/>
            <w:rPrChange w:id="61" w:author="Dan Olson" w:date="2019-04-24T21:15:00Z">
              <w:rPr>
                <w:rFonts w:cs="Times New Roman"/>
                <w:color w:val="2E74B5" w:themeColor="accent1" w:themeShade="BF"/>
                <w:sz w:val="24"/>
                <w:szCs w:val="24"/>
              </w:rPr>
            </w:rPrChange>
          </w:rPr>
          <w:t xml:space="preserve">C. thermocellum </w:t>
        </w:r>
        <w:r>
          <w:rPr>
            <w:rFonts w:cs="Times New Roman"/>
            <w:color w:val="2E74B5" w:themeColor="accent1" w:themeShade="BF"/>
            <w:sz w:val="24"/>
            <w:szCs w:val="24"/>
          </w:rPr>
          <w:t>can initiate growth in ethanol concentrations only up to about 20 g/l</w:t>
        </w:r>
      </w:ins>
      <w:commentRangeEnd w:id="60"/>
      <w:ins w:id="62" w:author="Dan Olson" w:date="2019-04-24T21:14:00Z">
        <w:r>
          <w:rPr>
            <w:rStyle w:val="CommentReference"/>
          </w:rPr>
          <w:commentReference w:id="60"/>
        </w:r>
      </w:ins>
      <w:ins w:id="63" w:author="Dan Olson" w:date="2019-04-24T21:37:00Z">
        <w:r w:rsidR="00556BD7">
          <w:rPr>
            <w:rFonts w:cs="Times New Roman"/>
            <w:color w:val="2E74B5" w:themeColor="accent1" w:themeShade="BF"/>
            <w:sz w:val="24"/>
            <w:szCs w:val="24"/>
          </w:rPr>
          <w:t>.</w:t>
        </w:r>
      </w:ins>
      <w:ins w:id="64" w:author="Dan Olson" w:date="2019-04-24T21:13:00Z">
        <w:r>
          <w:rPr>
            <w:rFonts w:cs="Times New Roman"/>
            <w:color w:val="2E74B5" w:themeColor="accent1" w:themeShade="BF"/>
            <w:sz w:val="24"/>
            <w:szCs w:val="24"/>
          </w:rPr>
          <w:t xml:space="preserve"> </w:t>
        </w:r>
      </w:ins>
      <w:ins w:id="65" w:author="Dan Olson" w:date="2019-04-24T21:22:00Z">
        <w:r w:rsidR="00AB36A8">
          <w:rPr>
            <w:rFonts w:cs="Times New Roman"/>
            <w:color w:val="2E74B5" w:themeColor="accent1" w:themeShade="BF"/>
            <w:sz w:val="24"/>
            <w:szCs w:val="24"/>
          </w:rPr>
          <w:t>I</w:t>
        </w:r>
      </w:ins>
      <w:commentRangeStart w:id="66"/>
      <w:ins w:id="67" w:author="Dan Olson" w:date="2019-04-24T21:21:00Z">
        <w:r w:rsidR="00AB36A8">
          <w:rPr>
            <w:rFonts w:cs="Times New Roman"/>
            <w:color w:val="2E74B5" w:themeColor="accent1" w:themeShade="BF"/>
            <w:sz w:val="24"/>
            <w:szCs w:val="24"/>
          </w:rPr>
          <w:t xml:space="preserve">nhibition </w:t>
        </w:r>
      </w:ins>
      <w:ins w:id="68" w:author="Dan Olson" w:date="2019-04-24T21:22:00Z">
        <w:r w:rsidR="00AB36A8">
          <w:rPr>
            <w:rFonts w:cs="Times New Roman"/>
            <w:color w:val="2E74B5" w:themeColor="accent1" w:themeShade="BF"/>
            <w:sz w:val="24"/>
            <w:szCs w:val="24"/>
          </w:rPr>
          <w:t>of</w:t>
        </w:r>
      </w:ins>
      <w:ins w:id="69" w:author="Dan Olson" w:date="2019-04-24T21:21:00Z">
        <w:r w:rsidR="00AB36A8">
          <w:rPr>
            <w:rFonts w:cs="Times New Roman"/>
            <w:color w:val="2E74B5" w:themeColor="accent1" w:themeShade="BF"/>
            <w:sz w:val="24"/>
            <w:szCs w:val="24"/>
          </w:rPr>
          <w:t xml:space="preserve"> thermophiles </w:t>
        </w:r>
      </w:ins>
      <w:ins w:id="70" w:author="Dan Olson" w:date="2019-04-24T21:22:00Z">
        <w:r w:rsidR="00AB36A8">
          <w:rPr>
            <w:rFonts w:cs="Times New Roman"/>
            <w:color w:val="2E74B5" w:themeColor="accent1" w:themeShade="BF"/>
            <w:sz w:val="24"/>
            <w:szCs w:val="24"/>
          </w:rPr>
          <w:t xml:space="preserve">by low levels of ethanol </w:t>
        </w:r>
      </w:ins>
      <w:ins w:id="71" w:author="Dan Olson" w:date="2019-04-24T21:21:00Z">
        <w:r w:rsidR="00AB36A8">
          <w:rPr>
            <w:rFonts w:cs="Times New Roman"/>
            <w:color w:val="2E74B5" w:themeColor="accent1" w:themeShade="BF"/>
            <w:sz w:val="24"/>
            <w:szCs w:val="24"/>
          </w:rPr>
          <w:t xml:space="preserve">(3-4%) is </w:t>
        </w:r>
      </w:ins>
      <w:ins w:id="72" w:author="Dan Olson" w:date="2019-04-24T21:22:00Z">
        <w:r w:rsidR="00AB36A8">
          <w:rPr>
            <w:rFonts w:cs="Times New Roman"/>
            <w:color w:val="2E74B5" w:themeColor="accent1" w:themeShade="BF"/>
            <w:sz w:val="24"/>
            <w:szCs w:val="24"/>
          </w:rPr>
          <w:t>t</w:t>
        </w:r>
      </w:ins>
      <w:ins w:id="73" w:author="Dan Olson" w:date="2019-04-24T21:23:00Z">
        <w:r w:rsidR="00AB36A8">
          <w:rPr>
            <w:rFonts w:cs="Times New Roman"/>
            <w:color w:val="2E74B5" w:themeColor="accent1" w:themeShade="BF"/>
            <w:sz w:val="24"/>
            <w:szCs w:val="24"/>
          </w:rPr>
          <w:t xml:space="preserve">hought to be </w:t>
        </w:r>
      </w:ins>
      <w:ins w:id="74" w:author="Dan Olson" w:date="2019-04-24T21:21:00Z">
        <w:r w:rsidR="00AB36A8">
          <w:rPr>
            <w:rFonts w:cs="Times New Roman"/>
            <w:color w:val="2E74B5" w:themeColor="accent1" w:themeShade="BF"/>
            <w:sz w:val="24"/>
            <w:szCs w:val="24"/>
          </w:rPr>
          <w:t>due to enzyme inhibition, while inhibition at higher levels (4-8%) may be due to membrane effects.</w:t>
        </w:r>
      </w:ins>
      <w:commentRangeEnd w:id="66"/>
      <w:ins w:id="75" w:author="Dan Olson" w:date="2019-04-24T21:22:00Z">
        <w:r w:rsidR="00AB36A8">
          <w:rPr>
            <w:rStyle w:val="CommentReference"/>
          </w:rPr>
          <w:commentReference w:id="66"/>
        </w:r>
      </w:ins>
    </w:p>
    <w:p w14:paraId="7A09AC29" w14:textId="7EF96A13" w:rsidR="7A6EC047" w:rsidDel="00556BD7" w:rsidRDefault="7A6EC047" w:rsidP="7A6EC047">
      <w:pPr>
        <w:ind w:left="720"/>
        <w:jc w:val="both"/>
        <w:rPr>
          <w:del w:id="76" w:author="Dan Olson" w:date="2019-04-24T21:38:00Z"/>
          <w:rFonts w:cs="Times New Roman"/>
          <w:color w:val="2E74B5" w:themeColor="accent1" w:themeShade="BF"/>
          <w:sz w:val="24"/>
          <w:szCs w:val="24"/>
        </w:rPr>
      </w:pPr>
      <w:del w:id="77" w:author="Dan Olson" w:date="2019-04-24T21:38:00Z">
        <w:r w:rsidRPr="7A6EC047" w:rsidDel="00556BD7">
          <w:rPr>
            <w:rFonts w:cs="Times New Roman"/>
            <w:color w:val="2E74B5" w:themeColor="accent1" w:themeShade="BF"/>
            <w:sz w:val="24"/>
            <w:szCs w:val="24"/>
          </w:rPr>
          <w:delText xml:space="preserve">We agree with the reviewer on the possible impacts of ethanol toxicity. </w:delText>
        </w:r>
        <w:r w:rsidRPr="7A6EC047" w:rsidDel="00556BD7">
          <w:rPr>
            <w:rFonts w:cs="Times New Roman"/>
            <w:i/>
            <w:iCs/>
            <w:color w:val="2E74B5" w:themeColor="accent1" w:themeShade="BF"/>
            <w:sz w:val="24"/>
            <w:szCs w:val="24"/>
          </w:rPr>
          <w:delText>C. thermocellum</w:delText>
        </w:r>
        <w:r w:rsidRPr="7A6EC047" w:rsidDel="00556BD7">
          <w:rPr>
            <w:rFonts w:cs="Times New Roman"/>
            <w:color w:val="2E74B5" w:themeColor="accent1" w:themeShade="BF"/>
            <w:sz w:val="24"/>
            <w:szCs w:val="24"/>
          </w:rPr>
          <w:delText xml:space="preserve"> experiences the toxic effects of ethanol at around xx M concentrations (cite). However, C. thermocellum stops growing and producing ethanol at a much lower ethanol concentration, referred to titer gap due to the gap between toxic levels of ethanol and the level at which growth and ethanol production is affected (cite).</w:delText>
        </w:r>
      </w:del>
    </w:p>
    <w:p w14:paraId="5FB72634" w14:textId="494E7536" w:rsidR="00DE6F04" w:rsidRPr="00ED21D1" w:rsidRDefault="00DE6F04" w:rsidP="025DBB92">
      <w:pPr>
        <w:jc w:val="both"/>
        <w:rPr>
          <w:rFonts w:eastAsia="Times New Roman" w:cs="Times New Roman"/>
          <w:color w:val="222222"/>
          <w:sz w:val="24"/>
          <w:szCs w:val="24"/>
        </w:rPr>
      </w:pPr>
    </w:p>
    <w:p w14:paraId="4E0C65F9" w14:textId="1F064000" w:rsidR="00DE6F04" w:rsidRPr="00ED21D1" w:rsidRDefault="025DBB92" w:rsidP="025DBB92">
      <w:pPr>
        <w:jc w:val="both"/>
        <w:rPr>
          <w:rFonts w:eastAsia="Times New Roman" w:cs="Times New Roman"/>
          <w:color w:val="222222"/>
          <w:sz w:val="24"/>
          <w:szCs w:val="24"/>
        </w:rPr>
      </w:pPr>
      <w:r w:rsidRPr="025DBB92">
        <w:rPr>
          <w:rFonts w:eastAsia="Times New Roman" w:cs="Times New Roman"/>
          <w:color w:val="222222"/>
          <w:sz w:val="24"/>
          <w:szCs w:val="24"/>
        </w:rPr>
        <w:lastRenderedPageBreak/>
        <w:t xml:space="preserve">After learning that </w:t>
      </w:r>
      <w:r w:rsidRPr="025DBB92">
        <w:rPr>
          <w:rFonts w:eastAsia="Times New Roman" w:cs="Times New Roman"/>
          <w:i/>
          <w:iCs/>
          <w:color w:val="222222"/>
          <w:sz w:val="24"/>
          <w:szCs w:val="24"/>
        </w:rPr>
        <w:t xml:space="preserve">T. saccharolyticum </w:t>
      </w:r>
      <w:r w:rsidRPr="025DBB92">
        <w:rPr>
          <w:rFonts w:eastAsia="Times New Roman" w:cs="Times New Roman"/>
          <w:color w:val="222222"/>
          <w:sz w:val="24"/>
          <w:szCs w:val="24"/>
        </w:rPr>
        <w:t xml:space="preserve">has more favorable metabolism for ethanol production, which organism should be engineered?  Shouldn’t the favorable characteristics of </w:t>
      </w:r>
      <w:r w:rsidRPr="025DBB92">
        <w:rPr>
          <w:rFonts w:eastAsia="Times New Roman" w:cs="Times New Roman"/>
          <w:i/>
          <w:iCs/>
          <w:color w:val="222222"/>
          <w:sz w:val="24"/>
          <w:szCs w:val="24"/>
        </w:rPr>
        <w:t>C. thermocellum</w:t>
      </w:r>
      <w:r w:rsidRPr="025DBB92">
        <w:rPr>
          <w:rFonts w:eastAsia="Times New Roman" w:cs="Times New Roman"/>
          <w:color w:val="222222"/>
          <w:sz w:val="24"/>
          <w:szCs w:val="24"/>
        </w:rPr>
        <w:t xml:space="preserve"> be applied to </w:t>
      </w:r>
      <w:r w:rsidRPr="025DBB92">
        <w:rPr>
          <w:rFonts w:eastAsia="Times New Roman" w:cs="Times New Roman"/>
          <w:i/>
          <w:iCs/>
          <w:color w:val="222222"/>
          <w:sz w:val="24"/>
          <w:szCs w:val="24"/>
        </w:rPr>
        <w:t>T. saccharolyticum</w:t>
      </w:r>
      <w:r w:rsidRPr="025DBB92">
        <w:rPr>
          <w:rFonts w:eastAsia="Times New Roman" w:cs="Times New Roman"/>
          <w:color w:val="222222"/>
          <w:sz w:val="24"/>
          <w:szCs w:val="24"/>
        </w:rPr>
        <w:t xml:space="preserve"> and not vice-versa?</w:t>
      </w:r>
    </w:p>
    <w:p w14:paraId="65044837" w14:textId="1C298152" w:rsidR="00DE6F04" w:rsidRPr="00ED21D1" w:rsidRDefault="7A6EC047" w:rsidP="7A6EC047">
      <w:pPr>
        <w:ind w:left="720"/>
        <w:jc w:val="both"/>
        <w:rPr>
          <w:rFonts w:cs="Times New Roman"/>
          <w:color w:val="2E74B5" w:themeColor="accent1" w:themeShade="BF"/>
          <w:sz w:val="24"/>
          <w:szCs w:val="24"/>
        </w:rPr>
      </w:pPr>
      <w:r w:rsidRPr="7A6EC047">
        <w:rPr>
          <w:rFonts w:cs="Times New Roman"/>
          <w:color w:val="2E74B5" w:themeColor="accent1" w:themeShade="BF"/>
          <w:sz w:val="24"/>
          <w:szCs w:val="24"/>
        </w:rPr>
        <w:t xml:space="preserve">A major advantage of </w:t>
      </w:r>
      <w:r w:rsidRPr="005A3A27">
        <w:rPr>
          <w:rFonts w:cs="Times New Roman"/>
          <w:i/>
          <w:color w:val="2E74B5" w:themeColor="accent1" w:themeShade="BF"/>
          <w:sz w:val="24"/>
          <w:szCs w:val="24"/>
          <w:rPrChange w:id="78" w:author="Dan Olson" w:date="2019-04-24T21:08:00Z">
            <w:rPr>
              <w:rFonts w:cs="Times New Roman"/>
              <w:color w:val="2E74B5" w:themeColor="accent1" w:themeShade="BF"/>
              <w:sz w:val="24"/>
              <w:szCs w:val="24"/>
            </w:rPr>
          </w:rPrChange>
        </w:rPr>
        <w:t>C</w:t>
      </w:r>
      <w:ins w:id="79" w:author="Dan Olson" w:date="2019-04-24T21:08:00Z">
        <w:r w:rsidR="005A3A27">
          <w:rPr>
            <w:rFonts w:cs="Times New Roman"/>
            <w:i/>
            <w:color w:val="2E74B5" w:themeColor="accent1" w:themeShade="BF"/>
            <w:sz w:val="24"/>
            <w:szCs w:val="24"/>
          </w:rPr>
          <w:t>.</w:t>
        </w:r>
      </w:ins>
      <w:r w:rsidRPr="005A3A27">
        <w:rPr>
          <w:rFonts w:cs="Times New Roman"/>
          <w:i/>
          <w:color w:val="2E74B5" w:themeColor="accent1" w:themeShade="BF"/>
          <w:sz w:val="24"/>
          <w:szCs w:val="24"/>
          <w:rPrChange w:id="80" w:author="Dan Olson" w:date="2019-04-24T21:08:00Z">
            <w:rPr>
              <w:rFonts w:cs="Times New Roman"/>
              <w:color w:val="2E74B5" w:themeColor="accent1" w:themeShade="BF"/>
              <w:sz w:val="24"/>
              <w:szCs w:val="24"/>
            </w:rPr>
          </w:rPrChange>
        </w:rPr>
        <w:t xml:space="preserve"> </w:t>
      </w:r>
      <w:del w:id="81" w:author="Dan Olson" w:date="2019-04-24T21:08:00Z">
        <w:r w:rsidRPr="005A3A27" w:rsidDel="005A3A27">
          <w:rPr>
            <w:rFonts w:cs="Times New Roman"/>
            <w:i/>
            <w:color w:val="2E74B5" w:themeColor="accent1" w:themeShade="BF"/>
            <w:sz w:val="24"/>
            <w:szCs w:val="24"/>
            <w:rPrChange w:id="82" w:author="Dan Olson" w:date="2019-04-24T21:08:00Z">
              <w:rPr>
                <w:rFonts w:cs="Times New Roman"/>
                <w:color w:val="2E74B5" w:themeColor="accent1" w:themeShade="BF"/>
                <w:sz w:val="24"/>
                <w:szCs w:val="24"/>
              </w:rPr>
            </w:rPrChange>
          </w:rPr>
          <w:delText>.</w:delText>
        </w:r>
      </w:del>
      <w:proofErr w:type="spellStart"/>
      <w:r w:rsidRPr="005A3A27">
        <w:rPr>
          <w:rFonts w:cs="Times New Roman"/>
          <w:i/>
          <w:color w:val="2E74B5" w:themeColor="accent1" w:themeShade="BF"/>
          <w:sz w:val="24"/>
          <w:szCs w:val="24"/>
          <w:rPrChange w:id="83" w:author="Dan Olson" w:date="2019-04-24T21:08:00Z">
            <w:rPr>
              <w:rFonts w:cs="Times New Roman"/>
              <w:color w:val="2E74B5" w:themeColor="accent1" w:themeShade="BF"/>
              <w:sz w:val="24"/>
              <w:szCs w:val="24"/>
            </w:rPr>
          </w:rPrChange>
        </w:rPr>
        <w:t>thermocellum’s</w:t>
      </w:r>
      <w:proofErr w:type="spellEnd"/>
      <w:r w:rsidRPr="7A6EC047">
        <w:rPr>
          <w:rFonts w:cs="Times New Roman"/>
          <w:color w:val="2E74B5" w:themeColor="accent1" w:themeShade="BF"/>
          <w:sz w:val="24"/>
          <w:szCs w:val="24"/>
        </w:rPr>
        <w:t xml:space="preserve"> metabolism is its ability to solubilize cellulose. </w:t>
      </w:r>
      <w:ins w:id="84" w:author="Dan Olson" w:date="2019-04-24T21:09:00Z">
        <w:r w:rsidR="00475F37">
          <w:rPr>
            <w:rFonts w:cs="Times New Roman"/>
            <w:color w:val="2E74B5" w:themeColor="accent1" w:themeShade="BF"/>
            <w:sz w:val="24"/>
            <w:szCs w:val="24"/>
          </w:rPr>
          <w:t xml:space="preserve">The reviewer raises an interesting point, but that is really a topic for a different paper. See </w:t>
        </w:r>
        <w:commentRangeStart w:id="85"/>
        <w:r w:rsidR="00475F37">
          <w:rPr>
            <w:rFonts w:cs="Times New Roman"/>
            <w:color w:val="2E74B5" w:themeColor="accent1" w:themeShade="BF"/>
            <w:sz w:val="24"/>
            <w:szCs w:val="24"/>
          </w:rPr>
          <w:t xml:space="preserve">Currie et al. </w:t>
        </w:r>
      </w:ins>
      <w:ins w:id="86" w:author="Dan Olson" w:date="2019-04-24T21:10:00Z">
        <w:r w:rsidR="00475F37">
          <w:rPr>
            <w:rFonts w:cs="Times New Roman"/>
            <w:color w:val="2E74B5" w:themeColor="accent1" w:themeShade="BF"/>
            <w:sz w:val="24"/>
            <w:szCs w:val="24"/>
          </w:rPr>
          <w:t xml:space="preserve">2013 </w:t>
        </w:r>
        <w:commentRangeEnd w:id="85"/>
        <w:r w:rsidR="00475F37">
          <w:rPr>
            <w:rStyle w:val="CommentReference"/>
          </w:rPr>
          <w:commentReference w:id="85"/>
        </w:r>
        <w:r w:rsidR="00475F37">
          <w:rPr>
            <w:rFonts w:cs="Times New Roman"/>
            <w:color w:val="2E74B5" w:themeColor="accent1" w:themeShade="BF"/>
            <w:sz w:val="24"/>
            <w:szCs w:val="24"/>
          </w:rPr>
          <w:t>for a discussion of some of the pitfalls of this approach.</w:t>
        </w:r>
      </w:ins>
    </w:p>
    <w:p w14:paraId="174435BA" w14:textId="712217B5" w:rsidR="00DE6F04" w:rsidRPr="00ED21D1" w:rsidRDefault="00DE6F04" w:rsidP="025DBB92">
      <w:pPr>
        <w:jc w:val="both"/>
        <w:rPr>
          <w:rFonts w:eastAsia="Times New Roman" w:cs="Times New Roman"/>
          <w:color w:val="222222"/>
          <w:sz w:val="24"/>
          <w:szCs w:val="24"/>
        </w:rPr>
      </w:pPr>
    </w:p>
    <w:p w14:paraId="72186A76" w14:textId="3DF52EFA" w:rsidR="007F38D7" w:rsidRDefault="025DBB92" w:rsidP="025DBB92">
      <w:pPr>
        <w:jc w:val="both"/>
        <w:rPr>
          <w:ins w:id="87" w:author="Dan Olson" w:date="2019-04-24T22:41:00Z"/>
          <w:rFonts w:eastAsia="Times New Roman" w:cs="Times New Roman"/>
          <w:color w:val="222222"/>
          <w:sz w:val="24"/>
          <w:szCs w:val="24"/>
        </w:rPr>
      </w:pPr>
      <w:r w:rsidRPr="025DBB92">
        <w:rPr>
          <w:rFonts w:eastAsia="Times New Roman" w:cs="Times New Roman"/>
          <w:color w:val="222222"/>
          <w:sz w:val="24"/>
          <w:szCs w:val="24"/>
        </w:rPr>
        <w:t xml:space="preserve">It is somewhat unclear what conclusions are being made, and I feel there is plenty of room to establish metabolic and organismal guidelines for ethanol production based on the thermodynamic analysis. Some example questions follow….  Metabolic interventions for C. thermocellum were found, but can these be implemented?  If so, what are the expected improvements in production?  </w:t>
      </w:r>
    </w:p>
    <w:p w14:paraId="0F4209CC" w14:textId="1D684B46" w:rsidR="007F38D7" w:rsidRDefault="007F38D7">
      <w:pPr>
        <w:ind w:firstLine="720"/>
        <w:jc w:val="both"/>
        <w:rPr>
          <w:ins w:id="88" w:author="Dan Olson" w:date="2019-04-24T22:42:00Z"/>
          <w:rFonts w:eastAsia="Times New Roman" w:cs="Times New Roman"/>
          <w:color w:val="222222"/>
          <w:sz w:val="24"/>
          <w:szCs w:val="24"/>
        </w:rPr>
        <w:pPrChange w:id="89" w:author="Dan Olson" w:date="2019-04-24T22:42:00Z">
          <w:pPr>
            <w:jc w:val="both"/>
          </w:pPr>
        </w:pPrChange>
      </w:pPr>
      <w:ins w:id="90" w:author="Dan Olson" w:date="2019-04-24T22:42:00Z">
        <w:r>
          <w:rPr>
            <w:rFonts w:eastAsia="Times New Roman" w:cs="Times New Roman"/>
            <w:color w:val="222222"/>
            <w:sz w:val="24"/>
            <w:szCs w:val="24"/>
          </w:rPr>
          <w:t>We are currently working on implementing some of the suggestions presented in this paper.</w:t>
        </w:r>
      </w:ins>
      <w:ins w:id="91" w:author="Dan Olson" w:date="2019-04-24T22:44:00Z">
        <w:r w:rsidR="006F1C31">
          <w:rPr>
            <w:rFonts w:eastAsia="Times New Roman" w:cs="Times New Roman"/>
            <w:color w:val="222222"/>
            <w:sz w:val="24"/>
            <w:szCs w:val="24"/>
          </w:rPr>
          <w:t xml:space="preserve"> Once we have created these strains, and collected metabolite data from them, we plan to revisit this analysis.</w:t>
        </w:r>
      </w:ins>
    </w:p>
    <w:p w14:paraId="32604AF3" w14:textId="451C7D78" w:rsidR="007F38D7" w:rsidRDefault="025DBB92" w:rsidP="025DBB92">
      <w:pPr>
        <w:jc w:val="both"/>
        <w:rPr>
          <w:ins w:id="92" w:author="Dan Olson" w:date="2019-04-24T22:44:00Z"/>
          <w:rFonts w:eastAsia="Times New Roman" w:cs="Times New Roman"/>
          <w:color w:val="222222"/>
          <w:sz w:val="24"/>
          <w:szCs w:val="24"/>
        </w:rPr>
      </w:pPr>
      <w:r w:rsidRPr="025DBB92">
        <w:rPr>
          <w:rFonts w:eastAsia="Times New Roman" w:cs="Times New Roman"/>
          <w:color w:val="222222"/>
          <w:sz w:val="24"/>
          <w:szCs w:val="24"/>
        </w:rPr>
        <w:t xml:space="preserve">Is the metabolic engineering strategy too difficult for this organism?  </w:t>
      </w:r>
    </w:p>
    <w:p w14:paraId="7106318B" w14:textId="79C77166" w:rsidR="006F1C31" w:rsidRDefault="006F1C31" w:rsidP="025DBB92">
      <w:pPr>
        <w:jc w:val="both"/>
        <w:rPr>
          <w:ins w:id="93" w:author="Dan Olson" w:date="2019-04-24T22:40:00Z"/>
          <w:rFonts w:eastAsia="Times New Roman" w:cs="Times New Roman"/>
          <w:color w:val="222222"/>
          <w:sz w:val="24"/>
          <w:szCs w:val="24"/>
        </w:rPr>
      </w:pPr>
      <w:ins w:id="94" w:author="Dan Olson" w:date="2019-04-24T22:44:00Z">
        <w:r>
          <w:rPr>
            <w:rFonts w:eastAsia="Times New Roman" w:cs="Times New Roman"/>
            <w:color w:val="222222"/>
            <w:sz w:val="24"/>
            <w:szCs w:val="24"/>
          </w:rPr>
          <w:tab/>
        </w:r>
      </w:ins>
      <w:ins w:id="95" w:author="Dan Olson" w:date="2019-04-24T22:45:00Z">
        <w:r>
          <w:rPr>
            <w:rFonts w:eastAsia="Times New Roman" w:cs="Times New Roman"/>
            <w:color w:val="222222"/>
            <w:sz w:val="24"/>
            <w:szCs w:val="24"/>
          </w:rPr>
          <w:t xml:space="preserve">We have generated several different engineered strains of C. thermocellum with a half-dozen or more genetic modifications, so the set of three modifications proposed in this work is certainly reasonable. </w:t>
        </w:r>
      </w:ins>
    </w:p>
    <w:p w14:paraId="22A4E89A" w14:textId="73563D61" w:rsidR="007F38D7" w:rsidRDefault="025DBB92" w:rsidP="025DBB92">
      <w:pPr>
        <w:jc w:val="both"/>
        <w:rPr>
          <w:ins w:id="96" w:author="Dan Olson" w:date="2019-04-24T22:47:00Z"/>
          <w:rFonts w:eastAsia="Times New Roman" w:cs="Times New Roman"/>
          <w:color w:val="222222"/>
          <w:sz w:val="24"/>
          <w:szCs w:val="24"/>
        </w:rPr>
      </w:pPr>
      <w:r w:rsidRPr="025DBB92">
        <w:rPr>
          <w:rFonts w:eastAsia="Times New Roman" w:cs="Times New Roman"/>
          <w:color w:val="222222"/>
          <w:sz w:val="24"/>
          <w:szCs w:val="24"/>
        </w:rPr>
        <w:t xml:space="preserve">Should continuous ethanol stripping during fermentation be used over metabolic engineering?  </w:t>
      </w:r>
    </w:p>
    <w:p w14:paraId="4E7DAA33" w14:textId="2151A8AF" w:rsidR="006F1C31" w:rsidRDefault="006F1C31" w:rsidP="025DBB92">
      <w:pPr>
        <w:jc w:val="both"/>
        <w:rPr>
          <w:ins w:id="97" w:author="Dan Olson" w:date="2019-04-24T22:40:00Z"/>
          <w:rFonts w:eastAsia="Times New Roman" w:cs="Times New Roman"/>
          <w:color w:val="222222"/>
          <w:sz w:val="24"/>
          <w:szCs w:val="24"/>
        </w:rPr>
      </w:pPr>
      <w:ins w:id="98" w:author="Dan Olson" w:date="2019-04-24T22:47:00Z">
        <w:r>
          <w:rPr>
            <w:rFonts w:eastAsia="Times New Roman" w:cs="Times New Roman"/>
            <w:color w:val="222222"/>
            <w:sz w:val="24"/>
            <w:szCs w:val="24"/>
          </w:rPr>
          <w:tab/>
        </w:r>
      </w:ins>
      <w:ins w:id="99" w:author="Dan Olson" w:date="2019-04-25T09:09:00Z">
        <w:r w:rsidR="00121925" w:rsidRPr="00121925">
          <w:rPr>
            <w:rFonts w:eastAsia="Times New Roman" w:cs="Times New Roman"/>
            <w:color w:val="222222"/>
            <w:sz w:val="24"/>
            <w:szCs w:val="24"/>
          </w:rPr>
          <w:t xml:space="preserve">Ethanol stripping does not improve ethanol </w:t>
        </w:r>
        <w:proofErr w:type="gramStart"/>
        <w:r w:rsidR="00121925" w:rsidRPr="00121925">
          <w:rPr>
            <w:rFonts w:eastAsia="Times New Roman" w:cs="Times New Roman"/>
            <w:color w:val="222222"/>
            <w:sz w:val="24"/>
            <w:szCs w:val="24"/>
          </w:rPr>
          <w:t>titer,</w:t>
        </w:r>
        <w:proofErr w:type="gramEnd"/>
        <w:r w:rsidR="00121925" w:rsidRPr="00121925">
          <w:rPr>
            <w:rFonts w:eastAsia="Times New Roman" w:cs="Times New Roman"/>
            <w:color w:val="222222"/>
            <w:sz w:val="24"/>
            <w:szCs w:val="24"/>
          </w:rPr>
          <w:t xml:space="preserve"> indeed its purpose is to keep ethanol titer low.  Rather, ethanol stripping increases volumetric productivity.  While this approach has </w:t>
        </w:r>
        <w:proofErr w:type="gramStart"/>
        <w:r w:rsidR="00121925" w:rsidRPr="00121925">
          <w:rPr>
            <w:rFonts w:eastAsia="Times New Roman" w:cs="Times New Roman"/>
            <w:color w:val="222222"/>
            <w:sz w:val="24"/>
            <w:szCs w:val="24"/>
          </w:rPr>
          <w:t>merit, and</w:t>
        </w:r>
        <w:proofErr w:type="gramEnd"/>
        <w:r w:rsidR="00121925" w:rsidRPr="00121925">
          <w:rPr>
            <w:rFonts w:eastAsia="Times New Roman" w:cs="Times New Roman"/>
            <w:color w:val="222222"/>
            <w:sz w:val="24"/>
            <w:szCs w:val="24"/>
          </w:rPr>
          <w:t xml:space="preserve"> has indeed been investigated by the Lynd group</w:t>
        </w:r>
        <w:r w:rsidR="00121925">
          <w:rPr>
            <w:rFonts w:eastAsia="Times New Roman" w:cs="Times New Roman"/>
            <w:color w:val="222222"/>
            <w:sz w:val="24"/>
            <w:szCs w:val="24"/>
          </w:rPr>
          <w:t xml:space="preserve"> for </w:t>
        </w:r>
        <w:r w:rsidR="00121925" w:rsidRPr="00121925">
          <w:rPr>
            <w:rFonts w:eastAsia="Times New Roman" w:cs="Times New Roman"/>
            <w:i/>
            <w:color w:val="222222"/>
            <w:sz w:val="24"/>
            <w:szCs w:val="24"/>
            <w:rPrChange w:id="100" w:author="Dan Olson" w:date="2019-04-25T09:09:00Z">
              <w:rPr>
                <w:rFonts w:eastAsia="Times New Roman" w:cs="Times New Roman"/>
                <w:color w:val="222222"/>
                <w:sz w:val="24"/>
                <w:szCs w:val="24"/>
              </w:rPr>
            </w:rPrChange>
          </w:rPr>
          <w:t>C. thermocellum</w:t>
        </w:r>
        <w:r w:rsidR="00121925">
          <w:rPr>
            <w:rFonts w:eastAsia="Times New Roman" w:cs="Times New Roman"/>
            <w:color w:val="222222"/>
            <w:sz w:val="24"/>
            <w:szCs w:val="24"/>
          </w:rPr>
          <w:t xml:space="preserve"> fermentations</w:t>
        </w:r>
        <w:r w:rsidR="00121925" w:rsidRPr="00121925">
          <w:rPr>
            <w:rFonts w:eastAsia="Times New Roman" w:cs="Times New Roman"/>
            <w:color w:val="222222"/>
            <w:sz w:val="24"/>
            <w:szCs w:val="24"/>
          </w:rPr>
          <w:t>, improving titer via metabolic engineering also has merit and would be less expensive to implement if successful.</w:t>
        </w:r>
      </w:ins>
      <w:bookmarkStart w:id="101" w:name="_GoBack"/>
      <w:bookmarkEnd w:id="101"/>
    </w:p>
    <w:p w14:paraId="478E7AC5" w14:textId="77777777" w:rsidR="006F1C31" w:rsidRDefault="025DBB92" w:rsidP="025DBB92">
      <w:pPr>
        <w:jc w:val="both"/>
        <w:rPr>
          <w:ins w:id="102" w:author="Dan Olson" w:date="2019-04-24T22:52:00Z"/>
          <w:rFonts w:eastAsia="Times New Roman" w:cs="Times New Roman"/>
          <w:color w:val="222222"/>
          <w:sz w:val="24"/>
          <w:szCs w:val="24"/>
        </w:rPr>
      </w:pPr>
      <w:r w:rsidRPr="025DBB92">
        <w:rPr>
          <w:rFonts w:eastAsia="Times New Roman" w:cs="Times New Roman"/>
          <w:color w:val="222222"/>
          <w:sz w:val="24"/>
          <w:szCs w:val="24"/>
        </w:rPr>
        <w:t>Or, does this analysis suggest C. thermocellum is not the best candidate for ethanol production?</w:t>
      </w:r>
    </w:p>
    <w:p w14:paraId="56959849" w14:textId="3903CE61" w:rsidR="007F38D7" w:rsidRDefault="006F1C31" w:rsidP="025DBB92">
      <w:pPr>
        <w:jc w:val="both"/>
        <w:rPr>
          <w:ins w:id="103" w:author="Dan Olson" w:date="2019-04-24T22:41:00Z"/>
          <w:rFonts w:eastAsia="Times New Roman" w:cs="Times New Roman"/>
          <w:color w:val="222222"/>
          <w:sz w:val="24"/>
          <w:szCs w:val="24"/>
        </w:rPr>
      </w:pPr>
      <w:ins w:id="104" w:author="Dan Olson" w:date="2019-04-24T22:52:00Z">
        <w:r>
          <w:rPr>
            <w:rFonts w:eastAsia="Times New Roman" w:cs="Times New Roman"/>
            <w:color w:val="222222"/>
            <w:sz w:val="24"/>
            <w:szCs w:val="24"/>
          </w:rPr>
          <w:tab/>
        </w:r>
      </w:ins>
      <w:ins w:id="105" w:author="Dan Olson" w:date="2019-04-24T22:54:00Z">
        <w:r w:rsidR="003C0FA8">
          <w:rPr>
            <w:rFonts w:eastAsia="Times New Roman" w:cs="Times New Roman"/>
            <w:color w:val="222222"/>
            <w:sz w:val="24"/>
            <w:szCs w:val="24"/>
          </w:rPr>
          <w:t xml:space="preserve">Wild type </w:t>
        </w:r>
        <w:r w:rsidR="003C0FA8" w:rsidRPr="00121925">
          <w:rPr>
            <w:rFonts w:eastAsia="Times New Roman" w:cs="Times New Roman"/>
            <w:i/>
            <w:color w:val="222222"/>
            <w:sz w:val="24"/>
            <w:szCs w:val="24"/>
            <w:rPrChange w:id="106" w:author="Dan Olson" w:date="2019-04-25T09:08:00Z">
              <w:rPr>
                <w:rFonts w:eastAsia="Times New Roman" w:cs="Times New Roman"/>
                <w:color w:val="222222"/>
                <w:sz w:val="24"/>
                <w:szCs w:val="24"/>
              </w:rPr>
            </w:rPrChange>
          </w:rPr>
          <w:t>C. thermocellum</w:t>
        </w:r>
        <w:r w:rsidR="003C0FA8">
          <w:rPr>
            <w:rFonts w:eastAsia="Times New Roman" w:cs="Times New Roman"/>
            <w:color w:val="222222"/>
            <w:sz w:val="24"/>
            <w:szCs w:val="24"/>
          </w:rPr>
          <w:t xml:space="preserve"> is not very good at producing ethanol, but we’re hoping to change this. For example, there is a fundamental tradeoff between energy conservation and </w:t>
        </w:r>
        <w:proofErr w:type="spellStart"/>
        <w:r w:rsidR="003C0FA8">
          <w:rPr>
            <w:rFonts w:eastAsia="Times New Roman" w:cs="Times New Roman"/>
            <w:color w:val="222222"/>
            <w:sz w:val="24"/>
            <w:szCs w:val="24"/>
          </w:rPr>
          <w:t>thermodyanamic</w:t>
        </w:r>
        <w:proofErr w:type="spellEnd"/>
        <w:r w:rsidR="003C0FA8">
          <w:rPr>
            <w:rFonts w:eastAsia="Times New Roman" w:cs="Times New Roman"/>
            <w:color w:val="222222"/>
            <w:sz w:val="24"/>
            <w:szCs w:val="24"/>
          </w:rPr>
          <w:t xml:space="preserve"> driving force. We may need to disrupt some of </w:t>
        </w:r>
      </w:ins>
      <w:ins w:id="107" w:author="Dan Olson" w:date="2019-04-24T22:55:00Z">
        <w:r w:rsidR="003C0FA8" w:rsidRPr="003C0FA8">
          <w:rPr>
            <w:rFonts w:eastAsia="Times New Roman" w:cs="Times New Roman"/>
            <w:i/>
            <w:color w:val="222222"/>
            <w:sz w:val="24"/>
            <w:szCs w:val="24"/>
            <w:rPrChange w:id="108" w:author="Dan Olson" w:date="2019-04-24T22:55:00Z">
              <w:rPr>
                <w:rFonts w:eastAsia="Times New Roman" w:cs="Times New Roman"/>
                <w:color w:val="222222"/>
                <w:sz w:val="24"/>
                <w:szCs w:val="24"/>
              </w:rPr>
            </w:rPrChange>
          </w:rPr>
          <w:t xml:space="preserve">C. </w:t>
        </w:r>
        <w:proofErr w:type="spellStart"/>
        <w:r w:rsidR="003C0FA8" w:rsidRPr="003C0FA8">
          <w:rPr>
            <w:rFonts w:eastAsia="Times New Roman" w:cs="Times New Roman"/>
            <w:i/>
            <w:color w:val="222222"/>
            <w:sz w:val="24"/>
            <w:szCs w:val="24"/>
            <w:rPrChange w:id="109" w:author="Dan Olson" w:date="2019-04-24T22:55:00Z">
              <w:rPr>
                <w:rFonts w:eastAsia="Times New Roman" w:cs="Times New Roman"/>
                <w:color w:val="222222"/>
                <w:sz w:val="24"/>
                <w:szCs w:val="24"/>
              </w:rPr>
            </w:rPrChange>
          </w:rPr>
          <w:t>thermocellum’s</w:t>
        </w:r>
        <w:proofErr w:type="spellEnd"/>
        <w:r w:rsidR="003C0FA8">
          <w:rPr>
            <w:rFonts w:eastAsia="Times New Roman" w:cs="Times New Roman"/>
            <w:color w:val="222222"/>
            <w:sz w:val="24"/>
            <w:szCs w:val="24"/>
          </w:rPr>
          <w:t xml:space="preserve"> energy conservation strategies to improve ethanol titer.</w:t>
        </w:r>
      </w:ins>
      <w:ins w:id="110" w:author="Dan Olson" w:date="2019-04-24T22:53:00Z">
        <w:r w:rsidR="003C0FA8">
          <w:rPr>
            <w:rFonts w:eastAsia="Times New Roman" w:cs="Times New Roman"/>
            <w:color w:val="222222"/>
            <w:sz w:val="24"/>
            <w:szCs w:val="24"/>
          </w:rPr>
          <w:t xml:space="preserve"> </w:t>
        </w:r>
      </w:ins>
      <w:r w:rsidR="025DBB92" w:rsidRPr="025DBB92">
        <w:rPr>
          <w:rFonts w:eastAsia="Times New Roman" w:cs="Times New Roman"/>
          <w:color w:val="222222"/>
          <w:sz w:val="24"/>
          <w:szCs w:val="24"/>
        </w:rPr>
        <w:t xml:space="preserve">  </w:t>
      </w:r>
    </w:p>
    <w:p w14:paraId="77ADEC6F" w14:textId="5564544A" w:rsidR="00DE6F04" w:rsidRDefault="025DBB92" w:rsidP="025DBB92">
      <w:pPr>
        <w:jc w:val="both"/>
        <w:rPr>
          <w:ins w:id="111" w:author="Dan Olson" w:date="2019-04-24T22:59:00Z"/>
          <w:rFonts w:eastAsia="Times New Roman" w:cs="Times New Roman"/>
          <w:color w:val="222222"/>
          <w:sz w:val="24"/>
          <w:szCs w:val="24"/>
        </w:rPr>
      </w:pPr>
      <w:r w:rsidRPr="025DBB92">
        <w:rPr>
          <w:rFonts w:eastAsia="Times New Roman" w:cs="Times New Roman"/>
          <w:color w:val="222222"/>
          <w:sz w:val="24"/>
          <w:szCs w:val="24"/>
        </w:rPr>
        <w:t xml:space="preserve">Should candidate organisms for ethanol production have a set of core metabolic characteristics to be considered for further engineering?  If so, what are </w:t>
      </w:r>
      <w:proofErr w:type="spellStart"/>
      <w:r w:rsidRPr="025DBB92">
        <w:rPr>
          <w:rFonts w:eastAsia="Times New Roman" w:cs="Times New Roman"/>
          <w:color w:val="222222"/>
          <w:sz w:val="24"/>
          <w:szCs w:val="24"/>
        </w:rPr>
        <w:t>they?</w:t>
      </w:r>
      <w:del w:id="112" w:author="Dan Olson" w:date="2019-04-24T22:59:00Z">
        <w:r w:rsidRPr="025DBB92" w:rsidDel="003C0FA8">
          <w:rPr>
            <w:rFonts w:eastAsia="Times New Roman" w:cs="Times New Roman"/>
            <w:color w:val="222222"/>
            <w:sz w:val="24"/>
            <w:szCs w:val="24"/>
          </w:rPr>
          <w:delText xml:space="preserve">  </w:delText>
        </w:r>
      </w:del>
      <w:r w:rsidRPr="025DBB92">
        <w:rPr>
          <w:rFonts w:eastAsia="Times New Roman" w:cs="Times New Roman"/>
          <w:color w:val="222222"/>
          <w:sz w:val="24"/>
          <w:szCs w:val="24"/>
        </w:rPr>
        <w:t>Can</w:t>
      </w:r>
      <w:proofErr w:type="spellEnd"/>
      <w:r w:rsidRPr="025DBB92">
        <w:rPr>
          <w:rFonts w:eastAsia="Times New Roman" w:cs="Times New Roman"/>
          <w:color w:val="222222"/>
          <w:sz w:val="24"/>
          <w:szCs w:val="24"/>
        </w:rPr>
        <w:t xml:space="preserve"> libraries of organisms (especially thermophiles) be scanned for these characteristics? </w:t>
      </w:r>
    </w:p>
    <w:p w14:paraId="4DB4474E" w14:textId="77777777" w:rsidR="003C0FA8" w:rsidRDefault="003C0FA8" w:rsidP="003C0FA8">
      <w:pPr>
        <w:jc w:val="both"/>
        <w:rPr>
          <w:ins w:id="113" w:author="Dan Olson" w:date="2019-04-24T22:59:00Z"/>
          <w:rFonts w:eastAsia="Times New Roman" w:cs="Times New Roman"/>
          <w:color w:val="222222"/>
          <w:sz w:val="24"/>
          <w:szCs w:val="24"/>
        </w:rPr>
      </w:pPr>
      <w:ins w:id="114" w:author="Dan Olson" w:date="2019-04-24T22:59:00Z">
        <w:r>
          <w:rPr>
            <w:rFonts w:eastAsia="Times New Roman" w:cs="Times New Roman"/>
            <w:color w:val="222222"/>
            <w:sz w:val="24"/>
            <w:szCs w:val="24"/>
          </w:rPr>
          <w:tab/>
          <w:t xml:space="preserve">Most organisms that produce ethanol at high titer use a pathway for converting pyruvate to ethanol that involves the pyruvate decarboxylase reaction. </w:t>
        </w:r>
        <w:commentRangeStart w:id="115"/>
        <w:r>
          <w:rPr>
            <w:rFonts w:eastAsia="Times New Roman" w:cs="Times New Roman"/>
            <w:color w:val="222222"/>
            <w:sz w:val="24"/>
            <w:szCs w:val="24"/>
          </w:rPr>
          <w:t>There are only one or two examples of organisms that can produce ethanol at high titer using the pyruvate ferredoxin oxidoreductase pathway. With so few examples, it’s hard to draw general conclusions</w:t>
        </w:r>
        <w:commentRangeEnd w:id="115"/>
        <w:r>
          <w:rPr>
            <w:rStyle w:val="CommentReference"/>
          </w:rPr>
          <w:commentReference w:id="115"/>
        </w:r>
        <w:r>
          <w:rPr>
            <w:rFonts w:eastAsia="Times New Roman" w:cs="Times New Roman"/>
            <w:color w:val="222222"/>
            <w:sz w:val="24"/>
            <w:szCs w:val="24"/>
          </w:rPr>
          <w:t>.</w:t>
        </w:r>
        <w:r w:rsidRPr="025DBB92">
          <w:rPr>
            <w:rFonts w:eastAsia="Times New Roman" w:cs="Times New Roman"/>
            <w:color w:val="222222"/>
            <w:sz w:val="24"/>
            <w:szCs w:val="24"/>
          </w:rPr>
          <w:t xml:space="preserve">  </w:t>
        </w:r>
      </w:ins>
    </w:p>
    <w:p w14:paraId="05028BA7" w14:textId="56D16D93" w:rsidR="003C0FA8" w:rsidRPr="003C0FA8" w:rsidDel="003C0FA8" w:rsidRDefault="003C0FA8" w:rsidP="025DBB92">
      <w:pPr>
        <w:jc w:val="both"/>
        <w:rPr>
          <w:del w:id="116" w:author="Dan Olson" w:date="2019-04-24T22:59:00Z"/>
          <w:rFonts w:eastAsia="Times New Roman" w:cs="Times New Roman"/>
          <w:color w:val="222222"/>
          <w:sz w:val="24"/>
          <w:szCs w:val="24"/>
          <w:rPrChange w:id="117" w:author="Dan Olson" w:date="2019-04-24T22:59:00Z">
            <w:rPr>
              <w:del w:id="118" w:author="Dan Olson" w:date="2019-04-24T22:59:00Z"/>
            </w:rPr>
          </w:rPrChange>
        </w:rPr>
      </w:pPr>
    </w:p>
    <w:p w14:paraId="2B14095A" w14:textId="27A92999" w:rsidR="00DE6F04" w:rsidRPr="00ED21D1" w:rsidDel="003C0FA8" w:rsidRDefault="025DBB92" w:rsidP="025DBB92">
      <w:pPr>
        <w:ind w:left="720"/>
        <w:jc w:val="both"/>
        <w:rPr>
          <w:del w:id="119" w:author="Dan Olson" w:date="2019-04-24T22:59:00Z"/>
        </w:rPr>
      </w:pPr>
      <w:del w:id="120" w:author="Dan Olson" w:date="2019-04-24T22:59:00Z">
        <w:r w:rsidRPr="025DBB92" w:rsidDel="003C0FA8">
          <w:rPr>
            <w:rFonts w:cs="Times New Roman"/>
            <w:color w:val="2E74B5" w:themeColor="accent1" w:themeShade="BF"/>
            <w:sz w:val="24"/>
            <w:szCs w:val="24"/>
          </w:rPr>
          <w:lastRenderedPageBreak/>
          <w:delText>&lt;Answer&gt;</w:delText>
        </w:r>
      </w:del>
    </w:p>
    <w:p w14:paraId="1C7BD21C" w14:textId="56668941" w:rsidR="00DE6F04" w:rsidRPr="00ED21D1" w:rsidRDefault="007A3B91" w:rsidP="025DBB92">
      <w:r>
        <w:br w:type="page"/>
      </w:r>
    </w:p>
    <w:p w14:paraId="7C431524" w14:textId="5CC0A66F" w:rsidR="00DE6F04" w:rsidRPr="00ED21D1" w:rsidRDefault="025DBB92" w:rsidP="025DBB92">
      <w:pPr>
        <w:jc w:val="both"/>
      </w:pPr>
      <w:r w:rsidRPr="025DBB92">
        <w:rPr>
          <w:rFonts w:eastAsia="Times New Roman" w:cs="Times New Roman"/>
          <w:color w:val="222222"/>
          <w:sz w:val="24"/>
          <w:szCs w:val="24"/>
        </w:rPr>
        <w:lastRenderedPageBreak/>
        <w:t xml:space="preserve"> </w:t>
      </w:r>
    </w:p>
    <w:p w14:paraId="395D7F8D" w14:textId="2AA8DA23" w:rsidR="00DE6F04" w:rsidRPr="00ED21D1" w:rsidRDefault="025DBB92" w:rsidP="025DBB92">
      <w:pPr>
        <w:jc w:val="both"/>
      </w:pPr>
      <w:r w:rsidRPr="025DBB92">
        <w:rPr>
          <w:rFonts w:eastAsia="Times New Roman" w:cs="Times New Roman"/>
          <w:color w:val="222222"/>
          <w:sz w:val="24"/>
          <w:szCs w:val="24"/>
        </w:rPr>
        <w:t>-</w:t>
      </w:r>
      <w:r w:rsidRPr="025DBB92">
        <w:rPr>
          <w:rFonts w:eastAsia="Times New Roman" w:cs="Times New Roman"/>
          <w:b/>
          <w:bCs/>
          <w:color w:val="222222"/>
          <w:sz w:val="24"/>
          <w:szCs w:val="24"/>
        </w:rPr>
        <w:t>Reviewer 3</w:t>
      </w:r>
    </w:p>
    <w:p w14:paraId="53D62633" w14:textId="7206DEF5" w:rsidR="00DE6F04" w:rsidRPr="00ED21D1" w:rsidRDefault="025DBB92" w:rsidP="025DBB92">
      <w:pPr>
        <w:jc w:val="both"/>
      </w:pPr>
      <w:r w:rsidRPr="025DBB92">
        <w:rPr>
          <w:rFonts w:eastAsia="Times New Roman" w:cs="Times New Roman"/>
          <w:color w:val="222222"/>
          <w:sz w:val="24"/>
          <w:szCs w:val="24"/>
        </w:rPr>
        <w:t xml:space="preserve"> </w:t>
      </w:r>
    </w:p>
    <w:p w14:paraId="2F89FBD1" w14:textId="0D71E575" w:rsidR="00DE6F04" w:rsidRPr="00ED21D1" w:rsidRDefault="025DBB92" w:rsidP="025DBB92">
      <w:pPr>
        <w:jc w:val="both"/>
      </w:pPr>
      <w:r w:rsidRPr="025DBB92">
        <w:rPr>
          <w:rFonts w:eastAsia="Times New Roman" w:cs="Times New Roman"/>
          <w:b/>
          <w:bCs/>
          <w:color w:val="222222"/>
          <w:sz w:val="24"/>
          <w:szCs w:val="24"/>
        </w:rPr>
        <w:t>(Please note that this review was sent directly to me and is not in the system)</w:t>
      </w:r>
    </w:p>
    <w:p w14:paraId="6E322017" w14:textId="3D1F9B39" w:rsidR="00DE6F04" w:rsidRPr="00ED21D1" w:rsidRDefault="025DBB92" w:rsidP="025DBB92">
      <w:pPr>
        <w:jc w:val="both"/>
      </w:pPr>
      <w:r w:rsidRPr="025DBB92">
        <w:rPr>
          <w:rFonts w:eastAsia="Times New Roman" w:cs="Times New Roman"/>
          <w:color w:val="222222"/>
          <w:sz w:val="24"/>
          <w:szCs w:val="24"/>
        </w:rPr>
        <w:t xml:space="preserve"> </w:t>
      </w:r>
    </w:p>
    <w:p w14:paraId="087E1D44" w14:textId="513C2E71" w:rsidR="00DE6F04" w:rsidRPr="006D4201" w:rsidRDefault="025DBB92" w:rsidP="006D4201">
      <w:pPr>
        <w:jc w:val="both"/>
      </w:pPr>
      <w:r w:rsidRPr="025DBB92">
        <w:rPr>
          <w:rFonts w:eastAsia="Times New Roman" w:cs="Times New Roman"/>
          <w:i/>
          <w:iCs/>
          <w:color w:val="222222"/>
          <w:sz w:val="24"/>
          <w:szCs w:val="24"/>
        </w:rPr>
        <w:t>Clostridium thermocellum</w:t>
      </w:r>
      <w:r w:rsidRPr="025DBB92">
        <w:rPr>
          <w:rFonts w:eastAsia="Times New Roman" w:cs="Times New Roman"/>
          <w:color w:val="222222"/>
          <w:sz w:val="24"/>
          <w:szCs w:val="24"/>
        </w:rPr>
        <w:t xml:space="preserve"> does show arguably the best cellulose degradation capabilities for bioethanol production from cellulosic material using consolidated bioprocessing approaches. While mutant strains have been successfully designed to produce ethanol to near theoretical yields per hexose, its capacity to produce high titers of ethanol is very limited. Based on metabolite concentration measurements and thermodynamic modelling, the present manuscript provides a plausible explanation for this </w:t>
      </w:r>
      <w:proofErr w:type="gramStart"/>
      <w:r w:rsidRPr="025DBB92">
        <w:rPr>
          <w:rFonts w:eastAsia="Times New Roman" w:cs="Times New Roman"/>
          <w:color w:val="222222"/>
          <w:sz w:val="24"/>
          <w:szCs w:val="24"/>
        </w:rPr>
        <w:t>observation, and</w:t>
      </w:r>
      <w:proofErr w:type="gramEnd"/>
      <w:r w:rsidRPr="025DBB92">
        <w:rPr>
          <w:rFonts w:eastAsia="Times New Roman" w:cs="Times New Roman"/>
          <w:color w:val="222222"/>
          <w:sz w:val="24"/>
          <w:szCs w:val="24"/>
        </w:rPr>
        <w:t xml:space="preserve"> suggests possible gene replacements that would alleviate thermodynamic pathway bottlenecks at high ethanol titers. From an evolutionary point of view, this research permits one to appreciate how this organism has evolve to maximize energy conservation per mole substrate rather than maintain biological energy pools through fluxing high amounts of substrates to end-products like most better-known fermenting organisms.</w:t>
      </w:r>
    </w:p>
    <w:p w14:paraId="54FBCE12" w14:textId="0487C303" w:rsidR="00DE6F04" w:rsidRPr="00ED21D1" w:rsidRDefault="025DBB92" w:rsidP="025DBB92">
      <w:pPr>
        <w:jc w:val="both"/>
      </w:pPr>
      <w:r w:rsidRPr="025DBB92">
        <w:rPr>
          <w:rFonts w:eastAsia="Times New Roman" w:cs="Times New Roman"/>
          <w:color w:val="222222"/>
          <w:sz w:val="24"/>
          <w:szCs w:val="24"/>
        </w:rPr>
        <w:t>This is a very interesting set of findings with significant biotechnological applications for enhancing biofuel production from consolidated bioprocessing. There are, however, several improvements with respect to the clarity of the data presentation that can be suggested along with a few questions about the way some of the data are presented.</w:t>
      </w:r>
    </w:p>
    <w:p w14:paraId="25598C4C" w14:textId="79D046C8" w:rsidR="00DE6F04" w:rsidRPr="00ED21D1" w:rsidRDefault="025DBB92" w:rsidP="025DBB92">
      <w:pPr>
        <w:jc w:val="both"/>
      </w:pPr>
      <w:r w:rsidRPr="025DBB92">
        <w:rPr>
          <w:rFonts w:eastAsia="Times New Roman" w:cs="Times New Roman"/>
          <w:color w:val="222222"/>
          <w:sz w:val="24"/>
          <w:szCs w:val="24"/>
        </w:rPr>
        <w:t>Major comments</w:t>
      </w:r>
    </w:p>
    <w:p w14:paraId="5F4DBF82" w14:textId="0F50E062" w:rsidR="00DE6F04" w:rsidRPr="00ED21D1" w:rsidRDefault="7A6EC047" w:rsidP="025DBB92">
      <w:pPr>
        <w:jc w:val="both"/>
        <w:rPr>
          <w:rFonts w:eastAsia="Times New Roman" w:cs="Times New Roman"/>
          <w:color w:val="222222"/>
          <w:sz w:val="24"/>
          <w:szCs w:val="24"/>
        </w:rPr>
      </w:pPr>
      <w:r w:rsidRPr="7A6EC047">
        <w:rPr>
          <w:rFonts w:eastAsia="Times New Roman" w:cs="Times New Roman"/>
          <w:color w:val="222222"/>
          <w:sz w:val="24"/>
          <w:szCs w:val="24"/>
        </w:rPr>
        <w:t xml:space="preserve">1. Figure 2 legend. The positive slope of PFK, FBA, GAPDH, ALDH, and ADH reactions are not </w:t>
      </w:r>
      <w:proofErr w:type="gramStart"/>
      <w:r w:rsidRPr="7A6EC047">
        <w:rPr>
          <w:rFonts w:eastAsia="Times New Roman" w:cs="Times New Roman"/>
          <w:color w:val="222222"/>
          <w:sz w:val="24"/>
          <w:szCs w:val="24"/>
        </w:rPr>
        <w:t>really visible</w:t>
      </w:r>
      <w:proofErr w:type="gramEnd"/>
      <w:r w:rsidRPr="7A6EC047">
        <w:rPr>
          <w:rFonts w:eastAsia="Times New Roman" w:cs="Times New Roman"/>
          <w:color w:val="222222"/>
          <w:sz w:val="24"/>
          <w:szCs w:val="24"/>
        </w:rPr>
        <w:t xml:space="preserve"> within any part of this figure. A table of individual delta G values in the supplementals that you could refer the reader to would be helpful in order to appreciate these important findings.</w:t>
      </w:r>
    </w:p>
    <w:p w14:paraId="327A765F" w14:textId="7702A435" w:rsidR="7A6EC047" w:rsidRDefault="7A6EC047" w:rsidP="7A6EC047">
      <w:pPr>
        <w:ind w:left="720"/>
        <w:jc w:val="both"/>
      </w:pPr>
      <w:r w:rsidRPr="7A6EC047">
        <w:rPr>
          <w:rFonts w:cs="Times New Roman"/>
          <w:color w:val="2E74B5" w:themeColor="accent1" w:themeShade="BF"/>
          <w:sz w:val="24"/>
          <w:szCs w:val="24"/>
        </w:rPr>
        <w:t>We have added a supplementary table XX listing the change in delta G values and the cumulative delta G values for the pathway shown in Figure 2.</w:t>
      </w:r>
    </w:p>
    <w:p w14:paraId="61D66A24" w14:textId="0072704B" w:rsidR="00DE6F04" w:rsidRPr="00ED21D1" w:rsidRDefault="025DBB92" w:rsidP="025DBB92">
      <w:pPr>
        <w:jc w:val="both"/>
      </w:pPr>
      <w:r w:rsidRPr="025DBB92">
        <w:rPr>
          <w:rFonts w:eastAsia="Times New Roman" w:cs="Times New Roman"/>
          <w:color w:val="222222"/>
          <w:sz w:val="24"/>
          <w:szCs w:val="24"/>
        </w:rPr>
        <w:t>Minor comments</w:t>
      </w:r>
    </w:p>
    <w:p w14:paraId="58D7DB30" w14:textId="27AAA065" w:rsidR="00DE6F04" w:rsidRPr="00ED21D1" w:rsidRDefault="3E22ED8A" w:rsidP="025DBB92">
      <w:pPr>
        <w:jc w:val="both"/>
      </w:pPr>
      <w:r w:rsidRPr="3E22ED8A">
        <w:rPr>
          <w:rFonts w:eastAsia="Times New Roman" w:cs="Times New Roman"/>
          <w:color w:val="222222"/>
          <w:sz w:val="24"/>
          <w:szCs w:val="24"/>
        </w:rPr>
        <w:t xml:space="preserve">Line 62 – “…is </w:t>
      </w:r>
      <w:r w:rsidRPr="3E22ED8A">
        <w:rPr>
          <w:rFonts w:eastAsia="Times New Roman" w:cs="Times New Roman"/>
          <w:b/>
          <w:bCs/>
          <w:color w:val="222222"/>
          <w:sz w:val="24"/>
          <w:szCs w:val="24"/>
        </w:rPr>
        <w:t>more</w:t>
      </w:r>
      <w:r w:rsidRPr="3E22ED8A">
        <w:rPr>
          <w:rFonts w:eastAsia="Times New Roman" w:cs="Times New Roman"/>
          <w:color w:val="222222"/>
          <w:sz w:val="24"/>
          <w:szCs w:val="24"/>
        </w:rPr>
        <w:t xml:space="preserve"> thermodynamically favorable…”</w:t>
      </w:r>
    </w:p>
    <w:p w14:paraId="6B3D60B4" w14:textId="221F4CB3" w:rsidR="00DE6F04" w:rsidRPr="00ED21D1" w:rsidRDefault="025DBB92" w:rsidP="025DBB92">
      <w:pPr>
        <w:jc w:val="both"/>
      </w:pPr>
      <w:r w:rsidRPr="025DBB92">
        <w:rPr>
          <w:rFonts w:eastAsia="Times New Roman" w:cs="Times New Roman"/>
          <w:color w:val="222222"/>
          <w:sz w:val="24"/>
          <w:szCs w:val="24"/>
        </w:rPr>
        <w:t>Supplemental file 1 – indicating Units for amounts would be helpful to the readers?</w:t>
      </w:r>
    </w:p>
    <w:p w14:paraId="45A2181B" w14:textId="68296282" w:rsidR="00DE6F04" w:rsidRPr="00ED21D1" w:rsidRDefault="7A6EC047" w:rsidP="025DBB92">
      <w:pPr>
        <w:ind w:left="720"/>
        <w:jc w:val="both"/>
      </w:pPr>
      <w:del w:id="121" w:author="Dan Olson" w:date="2019-04-24T22:30:00Z">
        <w:r w:rsidRPr="7A6EC047" w:rsidDel="002E362A">
          <w:rPr>
            <w:rFonts w:cs="Times New Roman"/>
            <w:color w:val="2E74B5" w:themeColor="accent1" w:themeShade="BF"/>
            <w:sz w:val="24"/>
            <w:szCs w:val="24"/>
          </w:rPr>
          <w:delText xml:space="preserve">&lt;Answer&gt; </w:delText>
        </w:r>
      </w:del>
      <w:ins w:id="122" w:author="Dan Olson" w:date="2019-04-24T22:30:00Z">
        <w:r w:rsidR="002E362A">
          <w:rPr>
            <w:rFonts w:cs="Times New Roman"/>
            <w:color w:val="2E74B5" w:themeColor="accent1" w:themeShade="BF"/>
            <w:sz w:val="24"/>
            <w:szCs w:val="24"/>
          </w:rPr>
          <w:t xml:space="preserve">In Supplemental file 1, the </w:t>
        </w:r>
      </w:ins>
      <w:ins w:id="123" w:author="Dan Olson" w:date="2019-04-24T22:33:00Z">
        <w:r w:rsidR="009A1D70">
          <w:rPr>
            <w:rFonts w:cs="Times New Roman"/>
            <w:color w:val="2E74B5" w:themeColor="accent1" w:themeShade="BF"/>
            <w:sz w:val="24"/>
            <w:szCs w:val="24"/>
          </w:rPr>
          <w:t xml:space="preserve">column “amount” refers to the concentration of the metabolite in the extraction solution in units of </w:t>
        </w:r>
      </w:ins>
      <w:ins w:id="124" w:author="Dan Olson" w:date="2019-04-24T22:34:00Z">
        <w:r w:rsidR="009A1D70">
          <w:rPr>
            <w:rFonts w:cs="Times New Roman"/>
            <w:color w:val="2E74B5" w:themeColor="accent1" w:themeShade="BF"/>
            <w:sz w:val="24"/>
            <w:szCs w:val="24"/>
          </w:rPr>
          <w:t xml:space="preserve">µM and the </w:t>
        </w:r>
        <w:commentRangeStart w:id="125"/>
        <w:r w:rsidR="009A1D70">
          <w:rPr>
            <w:rFonts w:cs="Times New Roman"/>
            <w:color w:val="2E74B5" w:themeColor="accent1" w:themeShade="BF"/>
            <w:sz w:val="24"/>
            <w:szCs w:val="24"/>
          </w:rPr>
          <w:t>column “</w:t>
        </w:r>
        <w:proofErr w:type="spellStart"/>
        <w:r w:rsidR="009A1D70">
          <w:rPr>
            <w:rFonts w:cs="Times New Roman"/>
            <w:color w:val="2E74B5" w:themeColor="accent1" w:themeShade="BF"/>
            <w:sz w:val="24"/>
            <w:szCs w:val="24"/>
          </w:rPr>
          <w:t>amount_int</w:t>
        </w:r>
        <w:proofErr w:type="spellEnd"/>
        <w:r w:rsidR="009A1D70">
          <w:rPr>
            <w:rFonts w:cs="Times New Roman"/>
            <w:color w:val="2E74B5" w:themeColor="accent1" w:themeShade="BF"/>
            <w:sz w:val="24"/>
            <w:szCs w:val="24"/>
          </w:rPr>
          <w:t>” refers to the concentration of the metabolite calculated to have been present in the cytoplasm, also in units of µM.</w:t>
        </w:r>
        <w:commentRangeEnd w:id="125"/>
        <w:r w:rsidR="009A1D70">
          <w:rPr>
            <w:rStyle w:val="CommentReference"/>
          </w:rPr>
          <w:commentReference w:id="125"/>
        </w:r>
      </w:ins>
    </w:p>
    <w:p w14:paraId="58B9AFF8" w14:textId="29CA2D82" w:rsidR="00DE6F04" w:rsidRDefault="3E22ED8A" w:rsidP="025DBB92">
      <w:pPr>
        <w:jc w:val="both"/>
        <w:rPr>
          <w:ins w:id="126" w:author="Dan Olson" w:date="2019-04-24T22:37:00Z"/>
          <w:rFonts w:eastAsia="Times New Roman" w:cs="Times New Roman"/>
          <w:color w:val="222222"/>
          <w:sz w:val="24"/>
          <w:szCs w:val="24"/>
        </w:rPr>
      </w:pPr>
      <w:r w:rsidRPr="3E22ED8A">
        <w:rPr>
          <w:rFonts w:eastAsia="Times New Roman" w:cs="Times New Roman"/>
          <w:color w:val="222222"/>
          <w:sz w:val="24"/>
          <w:szCs w:val="24"/>
        </w:rPr>
        <w:t>Line 271 – Looks like an “is” might be missing between “MDF” and “constrained”</w:t>
      </w:r>
    </w:p>
    <w:p w14:paraId="4C408BBF" w14:textId="340E912C" w:rsidR="009A1D70" w:rsidRPr="00ED21D1" w:rsidRDefault="009A1D70" w:rsidP="025DBB92">
      <w:pPr>
        <w:jc w:val="both"/>
      </w:pPr>
      <w:ins w:id="127" w:author="Dan Olson" w:date="2019-04-24T22:37:00Z">
        <w:r>
          <w:rPr>
            <w:rFonts w:eastAsia="Times New Roman" w:cs="Times New Roman"/>
            <w:color w:val="222222"/>
            <w:sz w:val="24"/>
            <w:szCs w:val="24"/>
          </w:rPr>
          <w:tab/>
          <w:t>This has been corrected</w:t>
        </w:r>
      </w:ins>
    </w:p>
    <w:p w14:paraId="651F8B30" w14:textId="11BE28D5" w:rsidR="00DE6F04" w:rsidRDefault="3E22ED8A" w:rsidP="025DBB92">
      <w:pPr>
        <w:jc w:val="both"/>
        <w:rPr>
          <w:ins w:id="128" w:author="Dan Olson" w:date="2019-04-24T22:37:00Z"/>
          <w:rFonts w:eastAsia="Times New Roman" w:cs="Times New Roman"/>
          <w:color w:val="222222"/>
          <w:sz w:val="24"/>
          <w:szCs w:val="24"/>
        </w:rPr>
      </w:pPr>
      <w:r w:rsidRPr="3E22ED8A">
        <w:rPr>
          <w:rFonts w:eastAsia="Times New Roman" w:cs="Times New Roman"/>
          <w:color w:val="222222"/>
          <w:sz w:val="24"/>
          <w:szCs w:val="24"/>
        </w:rPr>
        <w:lastRenderedPageBreak/>
        <w:t>Line 405 – “NADPH liked ALDH” should be “linked”</w:t>
      </w:r>
    </w:p>
    <w:p w14:paraId="47311D44" w14:textId="1600923C" w:rsidR="009A1D70" w:rsidRPr="00ED21D1" w:rsidRDefault="009A1D70" w:rsidP="025DBB92">
      <w:pPr>
        <w:jc w:val="both"/>
      </w:pPr>
      <w:ins w:id="129" w:author="Dan Olson" w:date="2019-04-24T22:37:00Z">
        <w:r>
          <w:rPr>
            <w:rFonts w:eastAsia="Times New Roman" w:cs="Times New Roman"/>
            <w:color w:val="222222"/>
            <w:sz w:val="24"/>
            <w:szCs w:val="24"/>
          </w:rPr>
          <w:tab/>
          <w:t>This has been correc</w:t>
        </w:r>
      </w:ins>
      <w:ins w:id="130" w:author="Dan Olson" w:date="2019-04-24T22:38:00Z">
        <w:r>
          <w:rPr>
            <w:rFonts w:eastAsia="Times New Roman" w:cs="Times New Roman"/>
            <w:color w:val="222222"/>
            <w:sz w:val="24"/>
            <w:szCs w:val="24"/>
          </w:rPr>
          <w:t>ted</w:t>
        </w:r>
      </w:ins>
    </w:p>
    <w:p w14:paraId="6EFDAC7A" w14:textId="41992E41" w:rsidR="00DE6F04" w:rsidRPr="00ED21D1" w:rsidRDefault="3E22ED8A" w:rsidP="025DBB92">
      <w:pPr>
        <w:jc w:val="both"/>
      </w:pPr>
      <w:r w:rsidRPr="3E22ED8A">
        <w:rPr>
          <w:rFonts w:eastAsia="Times New Roman" w:cs="Times New Roman"/>
          <w:color w:val="222222"/>
          <w:sz w:val="24"/>
          <w:szCs w:val="24"/>
        </w:rPr>
        <w:t>Please look at figures 1 and 4 carefully. Some of the arrows are going in the wrong direction. For example, you are indicating in the green arrows that the conversion of acetaldehyde to ethanol used NADP to generate NADPH and you have 1,3pg +ATP yielding 3pg+ATP. I may have missed some other errors</w:t>
      </w:r>
    </w:p>
    <w:p w14:paraId="1454991C" w14:textId="4D9377BF" w:rsidR="00C43199" w:rsidRPr="004D618D" w:rsidRDefault="3E22ED8A" w:rsidP="004D618D">
      <w:pPr>
        <w:ind w:left="720"/>
        <w:jc w:val="both"/>
      </w:pPr>
      <w:r w:rsidRPr="3E22ED8A">
        <w:rPr>
          <w:rFonts w:eastAsia="Times New Roman" w:cs="Times New Roman"/>
          <w:color w:val="2E74B5" w:themeColor="accent1" w:themeShade="BF"/>
          <w:sz w:val="24"/>
          <w:szCs w:val="24"/>
        </w:rPr>
        <w:t>We thank the reviewer for pointing these out. We have updated these corrections in the manuscript.</w:t>
      </w:r>
    </w:p>
    <w:sectPr w:rsidR="00C43199" w:rsidRPr="004D618D" w:rsidSect="00E84519">
      <w:headerReference w:type="even" r:id="rId13"/>
      <w:headerReference w:type="default" r:id="rId14"/>
      <w:pgSz w:w="12240" w:h="15840"/>
      <w:pgMar w:top="99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Olson" w:date="2019-04-24T20:24:00Z" w:initials="DO">
    <w:p w14:paraId="4206A1BB" w14:textId="73BD8E3F" w:rsidR="0035646F" w:rsidRDefault="0035646F">
      <w:pPr>
        <w:pStyle w:val="CommentText"/>
      </w:pPr>
      <w:r>
        <w:rPr>
          <w:rStyle w:val="CommentReference"/>
        </w:rPr>
        <w:annotationRef/>
      </w:r>
      <w:r w:rsidR="00315ADE">
        <w:t>I think it might make sense to redo the analysis, with NADH/NAD and NADPH/NADP ratios fixed to the values from the Tian et al. paper (to do this, we might need to interpolate the ratio values, since the timepoints won’t line up exactly)</w:t>
      </w:r>
    </w:p>
  </w:comment>
  <w:comment w:id="10" w:author="Dan Olson" w:date="2019-04-24T20:29:00Z" w:initials="DO">
    <w:p w14:paraId="00BE7E35" w14:textId="75943F3C" w:rsidR="00315ADE" w:rsidRDefault="00315ADE">
      <w:pPr>
        <w:pStyle w:val="CommentText"/>
      </w:pPr>
      <w:r>
        <w:rPr>
          <w:rStyle w:val="CommentReference"/>
        </w:rPr>
        <w:annotationRef/>
      </w:r>
      <w:r>
        <w:t xml:space="preserve">If we use </w:t>
      </w:r>
      <w:proofErr w:type="gramStart"/>
      <w:r>
        <w:t>CO2(</w:t>
      </w:r>
      <w:proofErr w:type="gramEnd"/>
      <w:r>
        <w:t xml:space="preserve">total) in our model, we can say this (from the </w:t>
      </w:r>
      <w:proofErr w:type="spellStart"/>
      <w:r>
        <w:t>eQuilibrator</w:t>
      </w:r>
      <w:proofErr w:type="spellEnd"/>
      <w:r>
        <w:t xml:space="preserve"> website). “</w:t>
      </w:r>
      <w:proofErr w:type="gramStart"/>
      <w:r>
        <w:rPr>
          <w:rFonts w:ascii="Trebuchet MS" w:hAnsi="Trebuchet MS"/>
          <w:sz w:val="27"/>
          <w:szCs w:val="27"/>
          <w:shd w:val="clear" w:color="auto" w:fill="FFFFFF"/>
        </w:rPr>
        <w:t>CO2(</w:t>
      </w:r>
      <w:proofErr w:type="gramEnd"/>
      <w:r>
        <w:rPr>
          <w:rFonts w:ascii="Trebuchet MS" w:hAnsi="Trebuchet MS"/>
          <w:sz w:val="27"/>
          <w:szCs w:val="27"/>
          <w:shd w:val="clear" w:color="auto" w:fill="FFFFFF"/>
        </w:rPr>
        <w:t>total) is a collection of the hydrated and dehydrated forms of CO2 - aqueous CO2, carbonate, carbonic acid and bicarbonate. These forms are often considered to be in equilibrium in biochemical systems.”</w:t>
      </w:r>
    </w:p>
  </w:comment>
  <w:comment w:id="20" w:author="Dan Olson" w:date="2019-04-24T20:39:00Z" w:initials="DO">
    <w:p w14:paraId="791D3179" w14:textId="77777777" w:rsidR="007F675D" w:rsidRDefault="007F675D" w:rsidP="007F675D">
      <w:pPr>
        <w:pStyle w:val="NormalWeb"/>
        <w:ind w:left="480" w:hanging="480"/>
      </w:pPr>
      <w:r>
        <w:rPr>
          <w:rStyle w:val="CommentReference"/>
        </w:rPr>
        <w:annotationRef/>
      </w:r>
      <w:r>
        <w:t xml:space="preserve">Olson, Daniel G., Manuel Hörl, Tobias Fuhrer, Jingxuan Cui, Jilai Zhou, Marybeth I. Maloney, Daniel Amador-Noguez, Liang Tian, Uwe Sauer, and Lee R. Lynd. “Glycolysis without pyruvate kinase in Clostridium thermocellum.” </w:t>
      </w:r>
      <w:r>
        <w:rPr>
          <w:i/>
          <w:iCs/>
        </w:rPr>
        <w:t>Metabolic Engineering</w:t>
      </w:r>
      <w:r>
        <w:t xml:space="preserve"> 39 (January 2017): 169–80. </w:t>
      </w:r>
      <w:proofErr w:type="gramStart"/>
      <w:r>
        <w:t>doi:10.1016/j.ymben</w:t>
      </w:r>
      <w:proofErr w:type="gramEnd"/>
      <w:r>
        <w:t>.2016.11.011.</w:t>
      </w:r>
    </w:p>
    <w:p w14:paraId="0E2A4156" w14:textId="06193945" w:rsidR="007F675D" w:rsidRDefault="007F675D">
      <w:pPr>
        <w:pStyle w:val="CommentText"/>
      </w:pPr>
    </w:p>
  </w:comment>
  <w:comment w:id="23" w:author="Dan Olson" w:date="2019-04-24T20:42:00Z" w:initials="DO">
    <w:p w14:paraId="792BB8C8" w14:textId="5658E2B6" w:rsidR="007F675D" w:rsidRDefault="007F675D">
      <w:pPr>
        <w:pStyle w:val="CommentText"/>
      </w:pPr>
      <w:r>
        <w:rPr>
          <w:rStyle w:val="CommentReference"/>
        </w:rPr>
        <w:annotationRef/>
      </w:r>
      <w:r>
        <w:t>How did we choose those specific metabolites?</w:t>
      </w:r>
    </w:p>
  </w:comment>
  <w:comment w:id="24" w:author="Dan Olson" w:date="2019-04-24T20:43:00Z" w:initials="DO">
    <w:p w14:paraId="293C0D2B" w14:textId="2A89E44A" w:rsidR="007F675D" w:rsidRDefault="007F675D">
      <w:pPr>
        <w:pStyle w:val="CommentText"/>
      </w:pPr>
      <w:r>
        <w:rPr>
          <w:rStyle w:val="CommentReference"/>
        </w:rPr>
        <w:annotationRef/>
      </w:r>
      <w:r>
        <w:t>Daniel Amador-Noguez should have this data.</w:t>
      </w:r>
    </w:p>
  </w:comment>
  <w:comment w:id="33" w:author="Dan Olson" w:date="2019-04-24T20:53:00Z" w:initials="DO">
    <w:p w14:paraId="423E829C" w14:textId="77777777" w:rsidR="005454C9" w:rsidRDefault="005454C9">
      <w:pPr>
        <w:pStyle w:val="CommentText"/>
        <w:rPr>
          <w:rFonts w:ascii="Consolas" w:hAnsi="Consolas" w:cs="Consolas"/>
        </w:rPr>
      </w:pPr>
      <w:r>
        <w:rPr>
          <w:rStyle w:val="CommentReference"/>
        </w:rPr>
        <w:annotationRef/>
      </w:r>
      <w:r>
        <w:rPr>
          <w:rFonts w:ascii="Consolas" w:hAnsi="Consolas" w:cs="Consolas"/>
        </w:rPr>
        <w:t>Quantitative assessment of H2 and CO2 supersaturation during thermophilic cellobiose fermentation with Clostridium thermocellum</w:t>
      </w:r>
    </w:p>
    <w:p w14:paraId="7D726897" w14:textId="77777777" w:rsidR="005454C9" w:rsidRDefault="005454C9">
      <w:pPr>
        <w:pStyle w:val="CommentText"/>
        <w:rPr>
          <w:rFonts w:ascii="Consolas" w:hAnsi="Consolas" w:cs="Consolas"/>
        </w:rPr>
      </w:pPr>
    </w:p>
    <w:p w14:paraId="5909F31A" w14:textId="5BA4948B" w:rsidR="005454C9" w:rsidRDefault="005454C9">
      <w:pPr>
        <w:pStyle w:val="CommentText"/>
      </w:pPr>
      <w:r>
        <w:rPr>
          <w:rFonts w:ascii="Consolas" w:hAnsi="Consolas" w:cs="Consolas"/>
        </w:rPr>
        <w:t xml:space="preserve"> 2015</w:t>
      </w:r>
    </w:p>
  </w:comment>
  <w:comment w:id="40" w:author="Dan Olson" w:date="2019-04-24T20:53:00Z" w:initials="DO">
    <w:p w14:paraId="53E37CD3" w14:textId="4B0017E8" w:rsidR="005454C9" w:rsidRDefault="005454C9">
      <w:pPr>
        <w:pStyle w:val="CommentText"/>
      </w:pPr>
      <w:r>
        <w:rPr>
          <w:rStyle w:val="CommentReference"/>
        </w:rPr>
        <w:annotationRef/>
      </w:r>
      <w:r>
        <w:t>We might want to mention this parenthetically after the negative MDF value</w:t>
      </w:r>
    </w:p>
  </w:comment>
  <w:comment w:id="41" w:author="Dan Olson" w:date="2019-04-24T20:55:00Z" w:initials="DO">
    <w:p w14:paraId="11A450DF" w14:textId="46766980" w:rsidR="003F65F8" w:rsidRDefault="003F65F8">
      <w:pPr>
        <w:pStyle w:val="CommentText"/>
      </w:pPr>
      <w:r>
        <w:rPr>
          <w:rStyle w:val="CommentReference"/>
        </w:rPr>
        <w:annotationRef/>
      </w:r>
      <w:r>
        <w:t>We should add a couple of sentences in the introduction about EFMs. Satya, can you do this?</w:t>
      </w:r>
    </w:p>
  </w:comment>
  <w:comment w:id="42" w:author="Dan Olson" w:date="2019-04-24T20:55:00Z" w:initials="DO">
    <w:p w14:paraId="25BFDDF3" w14:textId="1CE3BB68" w:rsidR="003F65F8" w:rsidRDefault="003F65F8">
      <w:pPr>
        <w:pStyle w:val="CommentText"/>
      </w:pPr>
      <w:r>
        <w:rPr>
          <w:rStyle w:val="CommentReference"/>
        </w:rPr>
        <w:annotationRef/>
      </w:r>
      <w:r>
        <w:t>Satya, did you address these comments?</w:t>
      </w:r>
    </w:p>
  </w:comment>
  <w:comment w:id="43" w:author="Dan Olson" w:date="2019-04-24T22:22:00Z" w:initials="DO">
    <w:p w14:paraId="42CEC041" w14:textId="7024D96F" w:rsidR="004A5D8A" w:rsidRDefault="004A5D8A">
      <w:pPr>
        <w:pStyle w:val="CommentText"/>
      </w:pPr>
      <w:r>
        <w:rPr>
          <w:rStyle w:val="CommentReference"/>
        </w:rPr>
        <w:annotationRef/>
      </w:r>
      <w:r w:rsidR="00A52EA5">
        <w:t>I’m not aware that anyone thinks this is a problem in vivo.</w:t>
      </w:r>
    </w:p>
  </w:comment>
  <w:comment w:id="54" w:author="Dan Olson" w:date="2019-04-24T22:28:00Z" w:initials="DO">
    <w:p w14:paraId="3DE83898" w14:textId="77777777" w:rsidR="002E362A" w:rsidRPr="002E362A" w:rsidRDefault="002E362A" w:rsidP="002E362A">
      <w:pPr>
        <w:pStyle w:val="NormalWeb"/>
        <w:ind w:left="480" w:hanging="480"/>
      </w:pPr>
      <w:r>
        <w:rPr>
          <w:rStyle w:val="CommentReference"/>
        </w:rPr>
        <w:annotationRef/>
      </w:r>
      <w:r w:rsidRPr="002E362A">
        <w:t xml:space="preserve">Hon, Shuen, Daniel G. Olson, Evert K. Holwerda, Anthony A. Lanahan, Sean J.L. Murphy, Marybeth I. Maloney, Tianyong Zheng, Beth Papanek, Adam M. </w:t>
      </w:r>
      <w:proofErr w:type="spellStart"/>
      <w:r w:rsidRPr="002E362A">
        <w:t>Guss</w:t>
      </w:r>
      <w:proofErr w:type="spellEnd"/>
      <w:r w:rsidRPr="002E362A">
        <w:t xml:space="preserve">, and Lee R. Lynd. “The ethanol pathway from Thermoanaerobacterium saccharolyticum improves ethanol production in Clostridium thermocellum.” </w:t>
      </w:r>
      <w:r w:rsidRPr="002E362A">
        <w:rPr>
          <w:i/>
          <w:iCs/>
        </w:rPr>
        <w:t>Metabolic Engineering</w:t>
      </w:r>
      <w:r w:rsidRPr="002E362A">
        <w:t xml:space="preserve"> 42, no. June (July 2017): 175–84. </w:t>
      </w:r>
      <w:proofErr w:type="gramStart"/>
      <w:r w:rsidRPr="002E362A">
        <w:t>doi:10.1016/j.ymben</w:t>
      </w:r>
      <w:proofErr w:type="gramEnd"/>
      <w:r w:rsidRPr="002E362A">
        <w:t>.2017.06.011.</w:t>
      </w:r>
    </w:p>
    <w:p w14:paraId="0D59BC6A" w14:textId="469DF0E5" w:rsidR="002E362A" w:rsidRDefault="002E362A">
      <w:pPr>
        <w:pStyle w:val="CommentText"/>
      </w:pPr>
    </w:p>
  </w:comment>
  <w:comment w:id="60" w:author="Dan Olson" w:date="2019-04-24T21:14:00Z" w:initials="DO">
    <w:p w14:paraId="38C20BEA" w14:textId="77777777" w:rsidR="00475F37" w:rsidRPr="00475F37" w:rsidRDefault="00475F37" w:rsidP="00475F37">
      <w:pPr>
        <w:pStyle w:val="NormalWeb"/>
        <w:ind w:left="480" w:hanging="480"/>
      </w:pPr>
      <w:r>
        <w:rPr>
          <w:rStyle w:val="CommentReference"/>
        </w:rPr>
        <w:annotationRef/>
      </w:r>
      <w:r w:rsidRPr="00475F37">
        <w:t xml:space="preserve">Brown, Steven D, Adam M </w:t>
      </w:r>
      <w:proofErr w:type="spellStart"/>
      <w:r w:rsidRPr="00475F37">
        <w:t>Guss</w:t>
      </w:r>
      <w:proofErr w:type="spellEnd"/>
      <w:r w:rsidRPr="00475F37">
        <w:t xml:space="preserve">, Tatiana V </w:t>
      </w:r>
      <w:proofErr w:type="spellStart"/>
      <w:r w:rsidRPr="00475F37">
        <w:t>Karpinets</w:t>
      </w:r>
      <w:proofErr w:type="spellEnd"/>
      <w:r w:rsidRPr="00475F37">
        <w:t xml:space="preserve">, Jerry M Parks, Nikolai Smolin, </w:t>
      </w:r>
      <w:proofErr w:type="spellStart"/>
      <w:r w:rsidRPr="00475F37">
        <w:t>Shihui</w:t>
      </w:r>
      <w:proofErr w:type="spellEnd"/>
      <w:r w:rsidRPr="00475F37">
        <w:t xml:space="preserve"> H Yang, Miriam L Land, et al. “Mutant alcohol dehydrogenase leads to improved ethanol tolerance in Clostridium thermocellum.” </w:t>
      </w:r>
      <w:r w:rsidRPr="00475F37">
        <w:rPr>
          <w:i/>
          <w:iCs/>
        </w:rPr>
        <w:t>Proceedings of the National Academy of Sciences of the United States of America</w:t>
      </w:r>
      <w:r w:rsidRPr="00475F37">
        <w:t xml:space="preserve"> 108, no. 33 (August 16, 2011): 13752–57. doi:10.1073/pnas.1102444108.</w:t>
      </w:r>
    </w:p>
    <w:p w14:paraId="1285A26A" w14:textId="2BB48471" w:rsidR="00475F37" w:rsidRDefault="00475F37">
      <w:pPr>
        <w:pStyle w:val="CommentText"/>
      </w:pPr>
    </w:p>
  </w:comment>
  <w:comment w:id="66" w:author="Dan Olson" w:date="2019-04-24T21:22:00Z" w:initials="DO">
    <w:p w14:paraId="3946FC4D" w14:textId="77777777" w:rsidR="00AB36A8" w:rsidRPr="00AB36A8" w:rsidRDefault="00AB36A8" w:rsidP="00AB36A8">
      <w:pPr>
        <w:pStyle w:val="NormalWeb"/>
        <w:ind w:left="480" w:hanging="480"/>
      </w:pPr>
      <w:r>
        <w:rPr>
          <w:rStyle w:val="CommentReference"/>
        </w:rPr>
        <w:annotationRef/>
      </w:r>
      <w:r w:rsidRPr="00AB36A8">
        <w:t xml:space="preserve">Lovitt, R W, G J Shen, and J G </w:t>
      </w:r>
      <w:proofErr w:type="spellStart"/>
      <w:r w:rsidRPr="00AB36A8">
        <w:t>Zeikus</w:t>
      </w:r>
      <w:proofErr w:type="spellEnd"/>
      <w:r w:rsidRPr="00AB36A8">
        <w:t xml:space="preserve">. “Ethanol production by thermophilic bacteria: biochemical basis for ethanol and hydrogen tolerance in Clostridium </w:t>
      </w:r>
      <w:proofErr w:type="spellStart"/>
      <w:r w:rsidRPr="00AB36A8">
        <w:t>thermohydrosulfuricum</w:t>
      </w:r>
      <w:proofErr w:type="spellEnd"/>
      <w:r w:rsidRPr="00AB36A8">
        <w:t xml:space="preserve">.” </w:t>
      </w:r>
      <w:r w:rsidRPr="00AB36A8">
        <w:rPr>
          <w:i/>
          <w:iCs/>
        </w:rPr>
        <w:t>Journal of Bacteriology</w:t>
      </w:r>
      <w:r w:rsidRPr="00AB36A8">
        <w:t xml:space="preserve"> 170, no. 6 (June 1988): 2809–15. http://www.ncbi.nlm.nih.gov/pubmed/3372483.</w:t>
      </w:r>
    </w:p>
    <w:p w14:paraId="2CB4501F" w14:textId="1C727D0C" w:rsidR="00AB36A8" w:rsidRDefault="00AB36A8">
      <w:pPr>
        <w:pStyle w:val="CommentText"/>
      </w:pPr>
    </w:p>
  </w:comment>
  <w:comment w:id="85" w:author="Dan Olson" w:date="2019-04-24T21:10:00Z" w:initials="DO">
    <w:p w14:paraId="10C19566" w14:textId="77777777" w:rsidR="00475F37" w:rsidRPr="00475F37" w:rsidRDefault="00475F37" w:rsidP="00475F37">
      <w:pPr>
        <w:pStyle w:val="NormalWeb"/>
        <w:ind w:left="480" w:hanging="480"/>
      </w:pPr>
      <w:r>
        <w:rPr>
          <w:rStyle w:val="CommentReference"/>
        </w:rPr>
        <w:annotationRef/>
      </w:r>
      <w:r w:rsidRPr="00475F37">
        <w:t xml:space="preserve">Currie, Devin H, Christopher D Herring, Adam M </w:t>
      </w:r>
      <w:proofErr w:type="spellStart"/>
      <w:r w:rsidRPr="00475F37">
        <w:t>Guss</w:t>
      </w:r>
      <w:proofErr w:type="spellEnd"/>
      <w:r w:rsidRPr="00475F37">
        <w:t xml:space="preserve">, Daniel G Olson, David A Hogsett, and Lee R Lynd. “Functional heterologous expression of an engineered full length CipA from Clostridium thermocellum in Thermoanaerobacterium saccharolyticum.” </w:t>
      </w:r>
      <w:r w:rsidRPr="00475F37">
        <w:rPr>
          <w:i/>
          <w:iCs/>
        </w:rPr>
        <w:t>Biotechnology for Biofuels</w:t>
      </w:r>
      <w:r w:rsidRPr="00475F37">
        <w:t xml:space="preserve"> 6, no. 1 (January 2013): 32. doi:10.1186/1754-6834-6-32.</w:t>
      </w:r>
    </w:p>
    <w:p w14:paraId="146586AF" w14:textId="15EC9B21" w:rsidR="00475F37" w:rsidRDefault="00475F37">
      <w:pPr>
        <w:pStyle w:val="CommentText"/>
      </w:pPr>
    </w:p>
  </w:comment>
  <w:comment w:id="115" w:author="Dan Olson" w:date="2019-04-24T22:58:00Z" w:initials="DO">
    <w:p w14:paraId="182059AC" w14:textId="77777777" w:rsidR="003C0FA8" w:rsidRPr="003C0FA8" w:rsidRDefault="003C0FA8" w:rsidP="003C0FA8">
      <w:pPr>
        <w:pStyle w:val="NormalWeb"/>
        <w:ind w:left="480" w:hanging="480"/>
      </w:pPr>
      <w:r>
        <w:rPr>
          <w:rStyle w:val="CommentReference"/>
        </w:rPr>
        <w:annotationRef/>
      </w:r>
      <w:r w:rsidRPr="003C0FA8">
        <w:t xml:space="preserve">Olson, Daniel G, Richard Sparling, and Lee R Lynd. “Ethanol production by engineered thermophiles.” </w:t>
      </w:r>
      <w:r w:rsidRPr="003C0FA8">
        <w:rPr>
          <w:i/>
          <w:iCs/>
        </w:rPr>
        <w:t>Current Opinion in Biotechnology</w:t>
      </w:r>
      <w:r w:rsidRPr="003C0FA8">
        <w:t xml:space="preserve"> 33 (2015): 130–41. </w:t>
      </w:r>
      <w:proofErr w:type="gramStart"/>
      <w:r w:rsidRPr="003C0FA8">
        <w:t>doi:10.1016/j.copbio</w:t>
      </w:r>
      <w:proofErr w:type="gramEnd"/>
      <w:r w:rsidRPr="003C0FA8">
        <w:t>.2015.02.006.</w:t>
      </w:r>
    </w:p>
    <w:p w14:paraId="2C1CE943" w14:textId="77777777" w:rsidR="003C0FA8" w:rsidRDefault="003C0FA8" w:rsidP="003C0FA8">
      <w:pPr>
        <w:pStyle w:val="CommentText"/>
      </w:pPr>
    </w:p>
  </w:comment>
  <w:comment w:id="125" w:author="Dan Olson" w:date="2019-04-24T22:34:00Z" w:initials="DO">
    <w:p w14:paraId="7DBB115C" w14:textId="77777777" w:rsidR="009A1D70" w:rsidRDefault="009A1D70">
      <w:pPr>
        <w:pStyle w:val="CommentText"/>
      </w:pPr>
      <w:r>
        <w:rPr>
          <w:rStyle w:val="CommentReference"/>
        </w:rPr>
        <w:annotationRef/>
      </w:r>
      <w:r>
        <w:t>Satya, did you already apply the additional correction from Daniel Amador Noguez’s data from Table 1?</w:t>
      </w:r>
    </w:p>
    <w:p w14:paraId="6E517ED2" w14:textId="77777777" w:rsidR="00121925" w:rsidRDefault="00121925">
      <w:pPr>
        <w:pStyle w:val="CommentText"/>
      </w:pPr>
    </w:p>
    <w:p w14:paraId="01D35F2F" w14:textId="58C4D5F6" w:rsidR="00121925" w:rsidRDefault="00121925">
      <w:pPr>
        <w:pStyle w:val="CommentText"/>
      </w:pPr>
      <w:r>
        <w:t>Units should be added to the Supplemental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06A1BB" w15:done="0"/>
  <w15:commentEx w15:paraId="00BE7E35" w15:done="0"/>
  <w15:commentEx w15:paraId="0E2A4156" w15:done="0"/>
  <w15:commentEx w15:paraId="792BB8C8" w15:done="0"/>
  <w15:commentEx w15:paraId="293C0D2B" w15:done="0"/>
  <w15:commentEx w15:paraId="5909F31A" w15:done="0"/>
  <w15:commentEx w15:paraId="53E37CD3" w15:done="0"/>
  <w15:commentEx w15:paraId="11A450DF" w15:done="0"/>
  <w15:commentEx w15:paraId="25BFDDF3" w15:done="0"/>
  <w15:commentEx w15:paraId="42CEC041" w15:done="0"/>
  <w15:commentEx w15:paraId="0D59BC6A" w15:done="0"/>
  <w15:commentEx w15:paraId="1285A26A" w15:done="0"/>
  <w15:commentEx w15:paraId="2CB4501F" w15:done="0"/>
  <w15:commentEx w15:paraId="146586AF" w15:done="0"/>
  <w15:commentEx w15:paraId="2C1CE943" w15:done="0"/>
  <w15:commentEx w15:paraId="01D35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06A1BB" w16cid:durableId="206B4477"/>
  <w16cid:commentId w16cid:paraId="00BE7E35" w16cid:durableId="206B45C6"/>
  <w16cid:commentId w16cid:paraId="0E2A4156" w16cid:durableId="206B47F6"/>
  <w16cid:commentId w16cid:paraId="792BB8C8" w16cid:durableId="206B48B6"/>
  <w16cid:commentId w16cid:paraId="293C0D2B" w16cid:durableId="206B48E1"/>
  <w16cid:commentId w16cid:paraId="5909F31A" w16cid:durableId="206B4B34"/>
  <w16cid:commentId w16cid:paraId="53E37CD3" w16cid:durableId="206B4B53"/>
  <w16cid:commentId w16cid:paraId="11A450DF" w16cid:durableId="206B4BA9"/>
  <w16cid:commentId w16cid:paraId="25BFDDF3" w16cid:durableId="206B4BD7"/>
  <w16cid:commentId w16cid:paraId="42CEC041" w16cid:durableId="206B6030"/>
  <w16cid:commentId w16cid:paraId="0D59BC6A" w16cid:durableId="206B6197"/>
  <w16cid:commentId w16cid:paraId="1285A26A" w16cid:durableId="206B5022"/>
  <w16cid:commentId w16cid:paraId="2CB4501F" w16cid:durableId="206B51FC"/>
  <w16cid:commentId w16cid:paraId="146586AF" w16cid:durableId="206B4F40"/>
  <w16cid:commentId w16cid:paraId="2C1CE943" w16cid:durableId="206B68AC"/>
  <w16cid:commentId w16cid:paraId="01D35F2F" w16cid:durableId="206B63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6435D" w14:textId="77777777" w:rsidR="00E05A64" w:rsidRDefault="00E05A64" w:rsidP="006D4201">
      <w:pPr>
        <w:spacing w:after="0" w:line="240" w:lineRule="auto"/>
      </w:pPr>
      <w:r>
        <w:separator/>
      </w:r>
    </w:p>
  </w:endnote>
  <w:endnote w:type="continuationSeparator" w:id="0">
    <w:p w14:paraId="6B1CD044" w14:textId="77777777" w:rsidR="00E05A64" w:rsidRDefault="00E05A64" w:rsidP="006D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67DA9" w14:textId="77777777" w:rsidR="00E05A64" w:rsidRDefault="00E05A64" w:rsidP="006D4201">
      <w:pPr>
        <w:spacing w:after="0" w:line="240" w:lineRule="auto"/>
      </w:pPr>
      <w:r>
        <w:separator/>
      </w:r>
    </w:p>
  </w:footnote>
  <w:footnote w:type="continuationSeparator" w:id="0">
    <w:p w14:paraId="48394F6D" w14:textId="77777777" w:rsidR="00E05A64" w:rsidRDefault="00E05A64" w:rsidP="006D4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AB9BC"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78216C" w14:textId="77777777" w:rsidR="006D4201" w:rsidRDefault="006D4201" w:rsidP="006D42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4210F" w14:textId="77777777" w:rsidR="006D4201" w:rsidRDefault="006D4201" w:rsidP="00D248A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341F2760" w14:textId="77777777" w:rsidR="006D4201" w:rsidRDefault="006D4201" w:rsidP="006D420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7E1"/>
    <w:multiLevelType w:val="hybridMultilevel"/>
    <w:tmpl w:val="6D78F13C"/>
    <w:lvl w:ilvl="0" w:tplc="B4023DE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632FA"/>
    <w:multiLevelType w:val="hybridMultilevel"/>
    <w:tmpl w:val="19B6E026"/>
    <w:lvl w:ilvl="0" w:tplc="C2827E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medcentral&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763431"/>
    <w:rsid w:val="000459BE"/>
    <w:rsid w:val="00053B00"/>
    <w:rsid w:val="00055CB1"/>
    <w:rsid w:val="0006770F"/>
    <w:rsid w:val="0008261B"/>
    <w:rsid w:val="00095490"/>
    <w:rsid w:val="000A3421"/>
    <w:rsid w:val="000A4086"/>
    <w:rsid w:val="000D4A64"/>
    <w:rsid w:val="000D7670"/>
    <w:rsid w:val="000E4A41"/>
    <w:rsid w:val="000E61E6"/>
    <w:rsid w:val="000F7389"/>
    <w:rsid w:val="00102B1E"/>
    <w:rsid w:val="00102D56"/>
    <w:rsid w:val="0010365B"/>
    <w:rsid w:val="00121925"/>
    <w:rsid w:val="001476CC"/>
    <w:rsid w:val="0016316E"/>
    <w:rsid w:val="00170F41"/>
    <w:rsid w:val="00175D26"/>
    <w:rsid w:val="00177234"/>
    <w:rsid w:val="00190A69"/>
    <w:rsid w:val="00193C06"/>
    <w:rsid w:val="00194417"/>
    <w:rsid w:val="001A76CA"/>
    <w:rsid w:val="001A7889"/>
    <w:rsid w:val="001B6674"/>
    <w:rsid w:val="001F3A92"/>
    <w:rsid w:val="001F3FCC"/>
    <w:rsid w:val="0021691E"/>
    <w:rsid w:val="002272CB"/>
    <w:rsid w:val="002434E0"/>
    <w:rsid w:val="00246466"/>
    <w:rsid w:val="00260E93"/>
    <w:rsid w:val="00266C7A"/>
    <w:rsid w:val="00273334"/>
    <w:rsid w:val="00297984"/>
    <w:rsid w:val="002A0E41"/>
    <w:rsid w:val="002B0315"/>
    <w:rsid w:val="002B5BDC"/>
    <w:rsid w:val="002B72F9"/>
    <w:rsid w:val="002D33B3"/>
    <w:rsid w:val="002E362A"/>
    <w:rsid w:val="002E42C2"/>
    <w:rsid w:val="002E629F"/>
    <w:rsid w:val="002F5F7F"/>
    <w:rsid w:val="00315866"/>
    <w:rsid w:val="00315ADE"/>
    <w:rsid w:val="00327BB3"/>
    <w:rsid w:val="00334228"/>
    <w:rsid w:val="00336156"/>
    <w:rsid w:val="003439AA"/>
    <w:rsid w:val="00354FBF"/>
    <w:rsid w:val="0035646F"/>
    <w:rsid w:val="00360036"/>
    <w:rsid w:val="003638DE"/>
    <w:rsid w:val="0038092F"/>
    <w:rsid w:val="00382854"/>
    <w:rsid w:val="00383E34"/>
    <w:rsid w:val="0038699A"/>
    <w:rsid w:val="003934C7"/>
    <w:rsid w:val="003C0FA8"/>
    <w:rsid w:val="003C7A03"/>
    <w:rsid w:val="003D0560"/>
    <w:rsid w:val="003D4D72"/>
    <w:rsid w:val="003E508A"/>
    <w:rsid w:val="003E53BD"/>
    <w:rsid w:val="003F160C"/>
    <w:rsid w:val="003F65F8"/>
    <w:rsid w:val="004003AA"/>
    <w:rsid w:val="00404AEC"/>
    <w:rsid w:val="00415067"/>
    <w:rsid w:val="00421B04"/>
    <w:rsid w:val="00430AB4"/>
    <w:rsid w:val="00454AFC"/>
    <w:rsid w:val="00465CE7"/>
    <w:rsid w:val="00475F37"/>
    <w:rsid w:val="00484375"/>
    <w:rsid w:val="00490AB7"/>
    <w:rsid w:val="004913C8"/>
    <w:rsid w:val="004950EA"/>
    <w:rsid w:val="004A5D8A"/>
    <w:rsid w:val="004A6736"/>
    <w:rsid w:val="004C0560"/>
    <w:rsid w:val="004C4899"/>
    <w:rsid w:val="004D618D"/>
    <w:rsid w:val="004E099F"/>
    <w:rsid w:val="004E3B18"/>
    <w:rsid w:val="004F49DD"/>
    <w:rsid w:val="005018E3"/>
    <w:rsid w:val="00502B39"/>
    <w:rsid w:val="00515481"/>
    <w:rsid w:val="005340C6"/>
    <w:rsid w:val="0054510C"/>
    <w:rsid w:val="005454C9"/>
    <w:rsid w:val="00550287"/>
    <w:rsid w:val="00556BD7"/>
    <w:rsid w:val="0058280C"/>
    <w:rsid w:val="005935D8"/>
    <w:rsid w:val="00595359"/>
    <w:rsid w:val="005A1FD3"/>
    <w:rsid w:val="005A3A27"/>
    <w:rsid w:val="005A5A79"/>
    <w:rsid w:val="005C3521"/>
    <w:rsid w:val="005D31B3"/>
    <w:rsid w:val="005E4497"/>
    <w:rsid w:val="005F0F28"/>
    <w:rsid w:val="00606F37"/>
    <w:rsid w:val="006220A5"/>
    <w:rsid w:val="00630883"/>
    <w:rsid w:val="00640264"/>
    <w:rsid w:val="0065113D"/>
    <w:rsid w:val="00664CDF"/>
    <w:rsid w:val="00697E4B"/>
    <w:rsid w:val="006B7DE0"/>
    <w:rsid w:val="006C78C3"/>
    <w:rsid w:val="006D1EA5"/>
    <w:rsid w:val="006D4201"/>
    <w:rsid w:val="006E53EE"/>
    <w:rsid w:val="006F1C31"/>
    <w:rsid w:val="007010B6"/>
    <w:rsid w:val="00701133"/>
    <w:rsid w:val="00702CF9"/>
    <w:rsid w:val="00702D64"/>
    <w:rsid w:val="007551C6"/>
    <w:rsid w:val="007577E6"/>
    <w:rsid w:val="00761FDD"/>
    <w:rsid w:val="00763431"/>
    <w:rsid w:val="007803C3"/>
    <w:rsid w:val="00794812"/>
    <w:rsid w:val="007A3B91"/>
    <w:rsid w:val="007B5884"/>
    <w:rsid w:val="007C3D08"/>
    <w:rsid w:val="007F38D7"/>
    <w:rsid w:val="007F675D"/>
    <w:rsid w:val="00820C7F"/>
    <w:rsid w:val="00835A3A"/>
    <w:rsid w:val="00847233"/>
    <w:rsid w:val="008509B9"/>
    <w:rsid w:val="0085180E"/>
    <w:rsid w:val="0086370F"/>
    <w:rsid w:val="008670AC"/>
    <w:rsid w:val="00876F82"/>
    <w:rsid w:val="008A6FFE"/>
    <w:rsid w:val="008B1439"/>
    <w:rsid w:val="008B4524"/>
    <w:rsid w:val="008C3CD0"/>
    <w:rsid w:val="008D216C"/>
    <w:rsid w:val="008D78FC"/>
    <w:rsid w:val="00903596"/>
    <w:rsid w:val="00937D41"/>
    <w:rsid w:val="00982788"/>
    <w:rsid w:val="00986DDC"/>
    <w:rsid w:val="00994E2F"/>
    <w:rsid w:val="009A1D70"/>
    <w:rsid w:val="009A2215"/>
    <w:rsid w:val="009A6C1E"/>
    <w:rsid w:val="009C7C16"/>
    <w:rsid w:val="009D2D48"/>
    <w:rsid w:val="00A04052"/>
    <w:rsid w:val="00A06525"/>
    <w:rsid w:val="00A10432"/>
    <w:rsid w:val="00A32153"/>
    <w:rsid w:val="00A4036F"/>
    <w:rsid w:val="00A4163D"/>
    <w:rsid w:val="00A465AD"/>
    <w:rsid w:val="00A52EA5"/>
    <w:rsid w:val="00A5322B"/>
    <w:rsid w:val="00A532A8"/>
    <w:rsid w:val="00A65082"/>
    <w:rsid w:val="00A70136"/>
    <w:rsid w:val="00A74D28"/>
    <w:rsid w:val="00AA2BB5"/>
    <w:rsid w:val="00AB1585"/>
    <w:rsid w:val="00AB36A8"/>
    <w:rsid w:val="00AC125F"/>
    <w:rsid w:val="00AC6B98"/>
    <w:rsid w:val="00AD66ED"/>
    <w:rsid w:val="00AF2D06"/>
    <w:rsid w:val="00B00B15"/>
    <w:rsid w:val="00B05843"/>
    <w:rsid w:val="00B173A2"/>
    <w:rsid w:val="00B254ED"/>
    <w:rsid w:val="00B25E0F"/>
    <w:rsid w:val="00B4245A"/>
    <w:rsid w:val="00B630DD"/>
    <w:rsid w:val="00B744D8"/>
    <w:rsid w:val="00B97C95"/>
    <w:rsid w:val="00BA192A"/>
    <w:rsid w:val="00BA5B81"/>
    <w:rsid w:val="00BA7362"/>
    <w:rsid w:val="00BB0057"/>
    <w:rsid w:val="00BB407D"/>
    <w:rsid w:val="00BC6282"/>
    <w:rsid w:val="00BD127B"/>
    <w:rsid w:val="00BD64B8"/>
    <w:rsid w:val="00BE60AF"/>
    <w:rsid w:val="00BF7813"/>
    <w:rsid w:val="00C33A6E"/>
    <w:rsid w:val="00C35E3B"/>
    <w:rsid w:val="00C43199"/>
    <w:rsid w:val="00C54E90"/>
    <w:rsid w:val="00C6603D"/>
    <w:rsid w:val="00C715CE"/>
    <w:rsid w:val="00C728B3"/>
    <w:rsid w:val="00C778F7"/>
    <w:rsid w:val="00C93EEB"/>
    <w:rsid w:val="00CA1B96"/>
    <w:rsid w:val="00CB5EF3"/>
    <w:rsid w:val="00CC65C7"/>
    <w:rsid w:val="00CE07FC"/>
    <w:rsid w:val="00D038B4"/>
    <w:rsid w:val="00D041D2"/>
    <w:rsid w:val="00D11135"/>
    <w:rsid w:val="00D32D2D"/>
    <w:rsid w:val="00D602C4"/>
    <w:rsid w:val="00D607A0"/>
    <w:rsid w:val="00D716EA"/>
    <w:rsid w:val="00DB650F"/>
    <w:rsid w:val="00DE6F04"/>
    <w:rsid w:val="00DF044C"/>
    <w:rsid w:val="00DF78A1"/>
    <w:rsid w:val="00E0042D"/>
    <w:rsid w:val="00E05A64"/>
    <w:rsid w:val="00E35065"/>
    <w:rsid w:val="00E72F1C"/>
    <w:rsid w:val="00E76E32"/>
    <w:rsid w:val="00E84519"/>
    <w:rsid w:val="00EA25FD"/>
    <w:rsid w:val="00ED21D1"/>
    <w:rsid w:val="00EE4F94"/>
    <w:rsid w:val="00F02557"/>
    <w:rsid w:val="00F15065"/>
    <w:rsid w:val="00F229D3"/>
    <w:rsid w:val="00F24653"/>
    <w:rsid w:val="00F473B4"/>
    <w:rsid w:val="00F55C5D"/>
    <w:rsid w:val="00F66CCF"/>
    <w:rsid w:val="00F90510"/>
    <w:rsid w:val="00F909CF"/>
    <w:rsid w:val="00F96FEF"/>
    <w:rsid w:val="00FA6BAD"/>
    <w:rsid w:val="00FB6E59"/>
    <w:rsid w:val="00FD0D92"/>
    <w:rsid w:val="00FD7D71"/>
    <w:rsid w:val="00FE41FD"/>
    <w:rsid w:val="00FE6A71"/>
    <w:rsid w:val="025DBB92"/>
    <w:rsid w:val="3E22ED8A"/>
    <w:rsid w:val="7A6EC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F5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60A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34"/>
    <w:pPr>
      <w:ind w:left="720"/>
      <w:contextualSpacing/>
    </w:pPr>
  </w:style>
  <w:style w:type="paragraph" w:styleId="BalloonText">
    <w:name w:val="Balloon Text"/>
    <w:basedOn w:val="Normal"/>
    <w:link w:val="BalloonTextChar"/>
    <w:uiPriority w:val="99"/>
    <w:semiHidden/>
    <w:unhideWhenUsed/>
    <w:rsid w:val="00F24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653"/>
    <w:rPr>
      <w:rFonts w:ascii="Segoe UI" w:hAnsi="Segoe UI" w:cs="Segoe UI"/>
      <w:sz w:val="18"/>
      <w:szCs w:val="18"/>
    </w:rPr>
  </w:style>
  <w:style w:type="character" w:styleId="Hyperlink">
    <w:name w:val="Hyperlink"/>
    <w:basedOn w:val="DefaultParagraphFont"/>
    <w:uiPriority w:val="99"/>
    <w:unhideWhenUsed/>
    <w:rsid w:val="004C0560"/>
    <w:rPr>
      <w:color w:val="0563C1" w:themeColor="hyperlink"/>
      <w:u w:val="single"/>
    </w:rPr>
  </w:style>
  <w:style w:type="paragraph" w:customStyle="1" w:styleId="EndNoteBibliographyTitle">
    <w:name w:val="EndNote Bibliography Title"/>
    <w:basedOn w:val="Normal"/>
    <w:rsid w:val="00CC65C7"/>
    <w:pPr>
      <w:spacing w:after="0"/>
      <w:jc w:val="center"/>
    </w:pPr>
    <w:rPr>
      <w:rFonts w:cs="Times New Roman"/>
    </w:rPr>
  </w:style>
  <w:style w:type="paragraph" w:customStyle="1" w:styleId="EndNoteBibliography">
    <w:name w:val="EndNote Bibliography"/>
    <w:basedOn w:val="Normal"/>
    <w:rsid w:val="00CC65C7"/>
    <w:pPr>
      <w:spacing w:line="240" w:lineRule="auto"/>
      <w:jc w:val="both"/>
    </w:pPr>
    <w:rPr>
      <w:rFonts w:cs="Times New Roman"/>
    </w:rPr>
  </w:style>
  <w:style w:type="paragraph" w:styleId="Header">
    <w:name w:val="header"/>
    <w:basedOn w:val="Normal"/>
    <w:link w:val="HeaderChar"/>
    <w:uiPriority w:val="99"/>
    <w:unhideWhenUsed/>
    <w:rsid w:val="006D4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01"/>
    <w:rPr>
      <w:rFonts w:ascii="Times New Roman" w:hAnsi="Times New Roman"/>
    </w:rPr>
  </w:style>
  <w:style w:type="paragraph" w:styleId="Footer">
    <w:name w:val="footer"/>
    <w:basedOn w:val="Normal"/>
    <w:link w:val="FooterChar"/>
    <w:uiPriority w:val="99"/>
    <w:unhideWhenUsed/>
    <w:rsid w:val="006D4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01"/>
    <w:rPr>
      <w:rFonts w:ascii="Times New Roman" w:hAnsi="Times New Roman"/>
    </w:rPr>
  </w:style>
  <w:style w:type="character" w:styleId="PageNumber">
    <w:name w:val="page number"/>
    <w:basedOn w:val="DefaultParagraphFont"/>
    <w:uiPriority w:val="99"/>
    <w:semiHidden/>
    <w:unhideWhenUsed/>
    <w:rsid w:val="006D4201"/>
  </w:style>
  <w:style w:type="character" w:styleId="CommentReference">
    <w:name w:val="annotation reference"/>
    <w:basedOn w:val="DefaultParagraphFont"/>
    <w:uiPriority w:val="99"/>
    <w:semiHidden/>
    <w:unhideWhenUsed/>
    <w:rsid w:val="0035646F"/>
    <w:rPr>
      <w:sz w:val="16"/>
      <w:szCs w:val="16"/>
    </w:rPr>
  </w:style>
  <w:style w:type="paragraph" w:styleId="CommentText">
    <w:name w:val="annotation text"/>
    <w:basedOn w:val="Normal"/>
    <w:link w:val="CommentTextChar"/>
    <w:uiPriority w:val="99"/>
    <w:semiHidden/>
    <w:unhideWhenUsed/>
    <w:rsid w:val="0035646F"/>
    <w:pPr>
      <w:spacing w:line="240" w:lineRule="auto"/>
    </w:pPr>
    <w:rPr>
      <w:sz w:val="20"/>
      <w:szCs w:val="20"/>
    </w:rPr>
  </w:style>
  <w:style w:type="character" w:customStyle="1" w:styleId="CommentTextChar">
    <w:name w:val="Comment Text Char"/>
    <w:basedOn w:val="DefaultParagraphFont"/>
    <w:link w:val="CommentText"/>
    <w:uiPriority w:val="99"/>
    <w:semiHidden/>
    <w:rsid w:val="0035646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646F"/>
    <w:rPr>
      <w:b/>
      <w:bCs/>
    </w:rPr>
  </w:style>
  <w:style w:type="character" w:customStyle="1" w:styleId="CommentSubjectChar">
    <w:name w:val="Comment Subject Char"/>
    <w:basedOn w:val="CommentTextChar"/>
    <w:link w:val="CommentSubject"/>
    <w:uiPriority w:val="99"/>
    <w:semiHidden/>
    <w:rsid w:val="0035646F"/>
    <w:rPr>
      <w:rFonts w:ascii="Times New Roman" w:hAnsi="Times New Roman"/>
      <w:b/>
      <w:bCs/>
      <w:sz w:val="20"/>
      <w:szCs w:val="20"/>
    </w:rPr>
  </w:style>
  <w:style w:type="paragraph" w:styleId="NormalWeb">
    <w:name w:val="Normal (Web)"/>
    <w:basedOn w:val="Normal"/>
    <w:uiPriority w:val="99"/>
    <w:semiHidden/>
    <w:unhideWhenUsed/>
    <w:rsid w:val="007F675D"/>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3527">
      <w:bodyDiv w:val="1"/>
      <w:marLeft w:val="0"/>
      <w:marRight w:val="0"/>
      <w:marTop w:val="0"/>
      <w:marBottom w:val="0"/>
      <w:divBdr>
        <w:top w:val="none" w:sz="0" w:space="0" w:color="auto"/>
        <w:left w:val="none" w:sz="0" w:space="0" w:color="auto"/>
        <w:bottom w:val="none" w:sz="0" w:space="0" w:color="auto"/>
        <w:right w:val="none" w:sz="0" w:space="0" w:color="auto"/>
      </w:divBdr>
    </w:div>
    <w:div w:id="133259170">
      <w:bodyDiv w:val="1"/>
      <w:marLeft w:val="0"/>
      <w:marRight w:val="0"/>
      <w:marTop w:val="0"/>
      <w:marBottom w:val="0"/>
      <w:divBdr>
        <w:top w:val="none" w:sz="0" w:space="0" w:color="auto"/>
        <w:left w:val="none" w:sz="0" w:space="0" w:color="auto"/>
        <w:bottom w:val="none" w:sz="0" w:space="0" w:color="auto"/>
        <w:right w:val="none" w:sz="0" w:space="0" w:color="auto"/>
      </w:divBdr>
    </w:div>
    <w:div w:id="852840877">
      <w:bodyDiv w:val="1"/>
      <w:marLeft w:val="0"/>
      <w:marRight w:val="0"/>
      <w:marTop w:val="0"/>
      <w:marBottom w:val="0"/>
      <w:divBdr>
        <w:top w:val="none" w:sz="0" w:space="0" w:color="auto"/>
        <w:left w:val="none" w:sz="0" w:space="0" w:color="auto"/>
        <w:bottom w:val="none" w:sz="0" w:space="0" w:color="auto"/>
        <w:right w:val="none" w:sz="0" w:space="0" w:color="auto"/>
      </w:divBdr>
    </w:div>
    <w:div w:id="1099788660">
      <w:bodyDiv w:val="1"/>
      <w:marLeft w:val="0"/>
      <w:marRight w:val="0"/>
      <w:marTop w:val="0"/>
      <w:marBottom w:val="0"/>
      <w:divBdr>
        <w:top w:val="none" w:sz="0" w:space="0" w:color="auto"/>
        <w:left w:val="none" w:sz="0" w:space="0" w:color="auto"/>
        <w:bottom w:val="none" w:sz="0" w:space="0" w:color="auto"/>
        <w:right w:val="none" w:sz="0" w:space="0" w:color="auto"/>
      </w:divBdr>
    </w:div>
    <w:div w:id="1229264568">
      <w:bodyDiv w:val="1"/>
      <w:marLeft w:val="0"/>
      <w:marRight w:val="0"/>
      <w:marTop w:val="0"/>
      <w:marBottom w:val="0"/>
      <w:divBdr>
        <w:top w:val="none" w:sz="0" w:space="0" w:color="auto"/>
        <w:left w:val="none" w:sz="0" w:space="0" w:color="auto"/>
        <w:bottom w:val="none" w:sz="0" w:space="0" w:color="auto"/>
        <w:right w:val="none" w:sz="0" w:space="0" w:color="auto"/>
      </w:divBdr>
    </w:div>
    <w:div w:id="1447306173">
      <w:bodyDiv w:val="1"/>
      <w:marLeft w:val="0"/>
      <w:marRight w:val="0"/>
      <w:marTop w:val="0"/>
      <w:marBottom w:val="0"/>
      <w:divBdr>
        <w:top w:val="none" w:sz="0" w:space="0" w:color="auto"/>
        <w:left w:val="none" w:sz="0" w:space="0" w:color="auto"/>
        <w:bottom w:val="none" w:sz="0" w:space="0" w:color="auto"/>
        <w:right w:val="none" w:sz="0" w:space="0" w:color="auto"/>
      </w:divBdr>
    </w:div>
    <w:div w:id="1929843870">
      <w:bodyDiv w:val="1"/>
      <w:marLeft w:val="0"/>
      <w:marRight w:val="0"/>
      <w:marTop w:val="0"/>
      <w:marBottom w:val="0"/>
      <w:divBdr>
        <w:top w:val="none" w:sz="0" w:space="0" w:color="auto"/>
        <w:left w:val="none" w:sz="0" w:space="0" w:color="auto"/>
        <w:bottom w:val="none" w:sz="0" w:space="0" w:color="auto"/>
        <w:right w:val="none" w:sz="0" w:space="0" w:color="auto"/>
      </w:divBdr>
    </w:div>
    <w:div w:id="19426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nam01.safelinks.protection.outlook.com/?url=https%3A%2F%2Flink.springer.com%2Farticle%2F10.1007%2Fs00253-008-1770-1&amp;data=02%7C01%7Ccdm8%40psu.edu%7C43ce4adf338b45f1cc4b08d6c04b0f72%7C7cf48d453ddb4389a9c1c115526eb52e%7C0%7C1%7C636907825949203054&amp;sdata=3BfE0U7tmHQfo%2B03yAiX7FgQYBp619GhlKp4x0b73Qo%3D&amp;reserved=0"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01.safelinks.protection.outlook.com/?url=https%3A%2F%2Fjournals.plos.org%2Fplosone%2Farticle%3Fid%3D10.1371%2Fjournal.pone.0171440&amp;data=02%7C01%7Ccdm8%40psu.edu%7C43ce4adf338b45f1cc4b08d6c04b0f72%7C7cf48d453ddb4389a9c1c115526eb52e%7C0%7C1%7C636907825949203054&amp;sdata=Pv9MraUKUAWn05e2GafHze2Lq1x29DfkdnZsvypLBP8%3D&amp;reserved=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nam01.safelinks.protection.outlook.com/?url=https%3A%2F%2Fwww.sciencedirect.com%2Fscience%2Farticle%2Fpii%2FS1096717606000103&amp;data=02%7C01%7Ccdm8%40psu.edu%7C43ce4adf338b45f1cc4b08d6c04b0f72%7C7cf48d453ddb4389a9c1c115526eb52e%7C0%7C1%7C636907825949193046&amp;sdata=4ZSzL%2FO5LGlxnVnqLfF5T0AI%2Bb%2B86qxBR1OjXk%2BThMk%3D&amp;reserved=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Satyakam</dc:creator>
  <cp:keywords/>
  <dc:description/>
  <cp:lastModifiedBy>Dan Olson</cp:lastModifiedBy>
  <cp:revision>8</cp:revision>
  <dcterms:created xsi:type="dcterms:W3CDTF">2019-04-25T00:24:00Z</dcterms:created>
  <dcterms:modified xsi:type="dcterms:W3CDTF">2019-04-25T13:09:00Z</dcterms:modified>
</cp:coreProperties>
</file>