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B65CD" w14:textId="77777777" w:rsidR="00666BF9" w:rsidRPr="003221B4" w:rsidRDefault="008A4A19" w:rsidP="003221B4">
      <w:pPr>
        <w:spacing w:line="480" w:lineRule="auto"/>
        <w:jc w:val="center"/>
        <w:rPr>
          <w:sz w:val="28"/>
        </w:rPr>
      </w:pPr>
      <w:r w:rsidRPr="003221B4">
        <w:rPr>
          <w:b/>
          <w:sz w:val="28"/>
        </w:rPr>
        <w:t xml:space="preserve">Thermodynamic analysis of the pathway for ethanol production from cellobiose in </w:t>
      </w:r>
      <w:r w:rsidRPr="003221B4">
        <w:rPr>
          <w:b/>
          <w:i/>
          <w:iCs/>
          <w:sz w:val="28"/>
        </w:rPr>
        <w:t>Clostridium thermocellum</w:t>
      </w:r>
    </w:p>
    <w:p w14:paraId="775D1221" w14:textId="77777777" w:rsidR="003221B4" w:rsidRDefault="003221B4" w:rsidP="003221B4">
      <w:pPr>
        <w:spacing w:line="720" w:lineRule="auto"/>
        <w:ind w:right="-20"/>
        <w:jc w:val="center"/>
        <w:rPr>
          <w:rFonts w:eastAsia="Times New Roman"/>
          <w:position w:val="-2"/>
        </w:rPr>
      </w:pPr>
    </w:p>
    <w:p w14:paraId="6F79B0A2" w14:textId="19478F94" w:rsidR="003221B4" w:rsidRPr="009D1A1F" w:rsidRDefault="003221B4" w:rsidP="003221B4">
      <w:pPr>
        <w:spacing w:line="480" w:lineRule="auto"/>
        <w:ind w:right="-20"/>
        <w:jc w:val="center"/>
        <w:rPr>
          <w:rFonts w:eastAsia="Times New Roman"/>
        </w:rPr>
      </w:pPr>
      <w:proofErr w:type="spellStart"/>
      <w:r w:rsidRPr="009D1A1F">
        <w:rPr>
          <w:rFonts w:eastAsia="Times New Roman"/>
          <w:position w:val="-2"/>
        </w:rPr>
        <w:t>Satyakam</w:t>
      </w:r>
      <w:proofErr w:type="spellEnd"/>
      <w:r w:rsidRPr="009D1A1F">
        <w:rPr>
          <w:rFonts w:eastAsia="Times New Roman"/>
          <w:position w:val="-2"/>
        </w:rPr>
        <w:t xml:space="preserve"> Dash</w:t>
      </w:r>
      <w:r w:rsidRPr="009D1A1F">
        <w:rPr>
          <w:rFonts w:eastAsia="Times New Roman"/>
          <w:position w:val="-2"/>
          <w:vertAlign w:val="superscript"/>
        </w:rPr>
        <w:t>1</w:t>
      </w:r>
      <w:r w:rsidRPr="003221B4">
        <w:rPr>
          <w:rFonts w:eastAsia="Times New Roman"/>
          <w:position w:val="-2"/>
        </w:rPr>
        <w:t xml:space="preserve"> </w:t>
      </w:r>
      <w:r w:rsidRPr="009D1A1F">
        <w:rPr>
          <w:rFonts w:eastAsia="Times New Roman"/>
          <w:position w:val="-2"/>
        </w:rPr>
        <w:t>Daniel G. Olson</w:t>
      </w:r>
      <w:r w:rsidRPr="009D1A1F">
        <w:rPr>
          <w:rFonts w:eastAsia="Times New Roman"/>
          <w:position w:val="-2"/>
          <w:vertAlign w:val="superscript"/>
        </w:rPr>
        <w:t>2</w:t>
      </w:r>
      <w:r w:rsidRPr="009D1A1F">
        <w:rPr>
          <w:rFonts w:eastAsia="Times New Roman"/>
          <w:position w:val="-2"/>
        </w:rPr>
        <w:t>,</w:t>
      </w:r>
      <w:r>
        <w:rPr>
          <w:rFonts w:eastAsia="Times New Roman"/>
          <w:position w:val="-2"/>
        </w:rPr>
        <w:t xml:space="preserve"> Siu Hung Joshua Chan</w:t>
      </w:r>
      <w:r>
        <w:rPr>
          <w:rFonts w:eastAsia="Times New Roman"/>
          <w:position w:val="-2"/>
          <w:vertAlign w:val="superscript"/>
        </w:rPr>
        <w:t>3</w:t>
      </w:r>
      <w:r w:rsidRPr="009D1A1F">
        <w:rPr>
          <w:rFonts w:eastAsia="Times New Roman"/>
          <w:position w:val="-2"/>
        </w:rPr>
        <w:t xml:space="preserve">, and </w:t>
      </w:r>
      <w:r w:rsidRPr="009D1A1F">
        <w:rPr>
          <w:rFonts w:eastAsia="Times New Roman"/>
          <w:b/>
          <w:position w:val="-2"/>
        </w:rPr>
        <w:t>Costas D. Maranas</w:t>
      </w:r>
      <w:r w:rsidRPr="009D1A1F">
        <w:rPr>
          <w:rFonts w:eastAsia="Times New Roman"/>
          <w:position w:val="-2"/>
          <w:vertAlign w:val="superscript"/>
        </w:rPr>
        <w:t>1*</w:t>
      </w:r>
    </w:p>
    <w:p w14:paraId="2A7A3C3A" w14:textId="77777777" w:rsidR="003221B4" w:rsidRPr="009D1A1F" w:rsidRDefault="003221B4" w:rsidP="003221B4">
      <w:pPr>
        <w:spacing w:before="4" w:line="480" w:lineRule="auto"/>
        <w:rPr>
          <w:sz w:val="12"/>
        </w:rPr>
      </w:pPr>
    </w:p>
    <w:p w14:paraId="2E653CD6" w14:textId="77777777" w:rsidR="003221B4" w:rsidRPr="009D1A1F" w:rsidRDefault="003221B4" w:rsidP="003221B4">
      <w:pPr>
        <w:spacing w:line="480" w:lineRule="auto"/>
        <w:jc w:val="center"/>
      </w:pPr>
      <w:r w:rsidRPr="009D1A1F">
        <w:rPr>
          <w:vertAlign w:val="superscript"/>
        </w:rPr>
        <w:t>1</w:t>
      </w:r>
      <w:r w:rsidRPr="009D1A1F">
        <w:t>Department of Chemical Engineering, The Pennsylvania State University, University Park, University Park, Pennsylvania, USA</w:t>
      </w:r>
      <w:r>
        <w:t xml:space="preserve"> </w:t>
      </w:r>
    </w:p>
    <w:p w14:paraId="7CDBA752" w14:textId="77777777" w:rsidR="003221B4" w:rsidRDefault="003221B4" w:rsidP="003221B4">
      <w:pPr>
        <w:spacing w:line="480" w:lineRule="auto"/>
        <w:ind w:right="-20"/>
        <w:jc w:val="center"/>
        <w:rPr>
          <w:rFonts w:eastAsia="Times New Roman"/>
          <w:spacing w:val="-1"/>
          <w:position w:val="-2"/>
        </w:rPr>
      </w:pPr>
      <w:r w:rsidRPr="009D1A1F">
        <w:rPr>
          <w:rFonts w:eastAsia="Times New Roman"/>
          <w:spacing w:val="-1"/>
          <w:position w:val="-2"/>
          <w:vertAlign w:val="superscript"/>
        </w:rPr>
        <w:t>2</w:t>
      </w:r>
      <w:r w:rsidRPr="009D1A1F">
        <w:rPr>
          <w:rFonts w:eastAsia="Times New Roman"/>
          <w:spacing w:val="-1"/>
          <w:position w:val="-2"/>
        </w:rPr>
        <w:t>Thayer School of Engineering at Dartmouth College, Hanover, New Hampshire, USA</w:t>
      </w:r>
      <w:r>
        <w:rPr>
          <w:rFonts w:eastAsia="Times New Roman"/>
          <w:spacing w:val="-1"/>
          <w:position w:val="-2"/>
        </w:rPr>
        <w:t xml:space="preserve"> </w:t>
      </w:r>
    </w:p>
    <w:p w14:paraId="0A2B5B7C" w14:textId="37F41539" w:rsidR="003221B4" w:rsidRPr="009D1A1F" w:rsidRDefault="003221B4" w:rsidP="003221B4">
      <w:pPr>
        <w:spacing w:line="480" w:lineRule="auto"/>
        <w:ind w:right="-20"/>
        <w:jc w:val="center"/>
        <w:rPr>
          <w:rFonts w:eastAsia="Times New Roman"/>
          <w:spacing w:val="-1"/>
          <w:position w:val="-2"/>
        </w:rPr>
      </w:pPr>
      <w:r>
        <w:rPr>
          <w:rFonts w:eastAsia="Times New Roman"/>
          <w:spacing w:val="-1"/>
          <w:position w:val="-2"/>
          <w:vertAlign w:val="superscript"/>
        </w:rPr>
        <w:t>3</w:t>
      </w:r>
      <w:r w:rsidR="002C63FE" w:rsidRPr="002C63FE">
        <w:rPr>
          <w:rFonts w:eastAsia="Times New Roman"/>
          <w:spacing w:val="-1"/>
          <w:position w:val="-2"/>
        </w:rPr>
        <w:t>Department of Chemical and Biological Engineering</w:t>
      </w:r>
      <w:r w:rsidR="002C63FE">
        <w:rPr>
          <w:rFonts w:eastAsia="Times New Roman"/>
          <w:spacing w:val="-1"/>
          <w:position w:val="-2"/>
        </w:rPr>
        <w:t xml:space="preserve">, </w:t>
      </w:r>
      <w:r w:rsidR="002C63FE" w:rsidRPr="002C63FE">
        <w:rPr>
          <w:rFonts w:eastAsia="Times New Roman"/>
          <w:spacing w:val="-1"/>
          <w:position w:val="-2"/>
        </w:rPr>
        <w:t>Colorado State University</w:t>
      </w:r>
      <w:r w:rsidRPr="009D1A1F">
        <w:rPr>
          <w:rFonts w:eastAsia="Times New Roman"/>
          <w:spacing w:val="-1"/>
          <w:position w:val="-2"/>
        </w:rPr>
        <w:t xml:space="preserve">, </w:t>
      </w:r>
      <w:r w:rsidR="002C63FE">
        <w:rPr>
          <w:rFonts w:eastAsia="Times New Roman"/>
          <w:spacing w:val="-1"/>
          <w:position w:val="-2"/>
        </w:rPr>
        <w:t>Fort Collins, Colorado</w:t>
      </w:r>
      <w:r w:rsidRPr="009D1A1F">
        <w:rPr>
          <w:rFonts w:eastAsia="Times New Roman"/>
          <w:spacing w:val="-1"/>
          <w:position w:val="-2"/>
        </w:rPr>
        <w:t>, USA</w:t>
      </w:r>
      <w:r>
        <w:rPr>
          <w:rFonts w:eastAsia="Times New Roman"/>
          <w:spacing w:val="-1"/>
          <w:position w:val="-2"/>
        </w:rPr>
        <w:t xml:space="preserve"> </w:t>
      </w:r>
    </w:p>
    <w:p w14:paraId="280825AA" w14:textId="77777777" w:rsidR="003221B4" w:rsidRPr="009D1A1F" w:rsidRDefault="003221B4" w:rsidP="003221B4">
      <w:pPr>
        <w:spacing w:line="720" w:lineRule="auto"/>
        <w:ind w:right="-20"/>
        <w:jc w:val="center"/>
        <w:rPr>
          <w:rFonts w:eastAsia="Times New Roman"/>
          <w:spacing w:val="-1"/>
          <w:position w:val="-2"/>
        </w:rPr>
      </w:pPr>
    </w:p>
    <w:p w14:paraId="11AEDCDE" w14:textId="77777777" w:rsidR="003221B4" w:rsidRPr="009D1A1F" w:rsidRDefault="003221B4" w:rsidP="003221B4">
      <w:pPr>
        <w:spacing w:line="720" w:lineRule="auto"/>
        <w:ind w:right="-20"/>
        <w:rPr>
          <w:rFonts w:eastAsia="Times New Roman"/>
          <w:spacing w:val="-1"/>
          <w:position w:val="-2"/>
          <w:sz w:val="10"/>
          <w:szCs w:val="10"/>
        </w:rPr>
      </w:pPr>
    </w:p>
    <w:p w14:paraId="7C5BEFA9" w14:textId="6AAB8455" w:rsidR="003221B4" w:rsidRDefault="003221B4" w:rsidP="002C63FE">
      <w:pPr>
        <w:spacing w:line="480" w:lineRule="auto"/>
        <w:rPr>
          <w:rStyle w:val="Hyperlink"/>
          <w:color w:val="auto"/>
          <w:sz w:val="22"/>
        </w:rPr>
      </w:pPr>
      <w:r w:rsidRPr="009D1A1F">
        <w:rPr>
          <w:sz w:val="22"/>
        </w:rPr>
        <w:t xml:space="preserve">E-mail: </w:t>
      </w:r>
      <w:proofErr w:type="spellStart"/>
      <w:r>
        <w:rPr>
          <w:sz w:val="22"/>
        </w:rPr>
        <w:t>Satyakam</w:t>
      </w:r>
      <w:proofErr w:type="spellEnd"/>
      <w:r>
        <w:rPr>
          <w:sz w:val="22"/>
        </w:rPr>
        <w:t xml:space="preserve"> Dash: sud25@psu.edu</w:t>
      </w:r>
      <w:r w:rsidRPr="00FD721A">
        <w:rPr>
          <w:sz w:val="22"/>
        </w:rPr>
        <w:t>, Daniel G. Olson</w:t>
      </w:r>
      <w:r>
        <w:rPr>
          <w:sz w:val="22"/>
        </w:rPr>
        <w:t xml:space="preserve">: </w:t>
      </w:r>
      <w:r w:rsidRPr="00FD721A">
        <w:rPr>
          <w:sz w:val="22"/>
        </w:rPr>
        <w:t xml:space="preserve">Daniel.G.Olson@dartmouth.edu, </w:t>
      </w:r>
      <w:r>
        <w:rPr>
          <w:sz w:val="22"/>
        </w:rPr>
        <w:t xml:space="preserve">Siu Hung Joshua Chan: </w:t>
      </w:r>
      <w:r w:rsidRPr="003221B4">
        <w:rPr>
          <w:sz w:val="22"/>
        </w:rPr>
        <w:t>joshua.chan@colostate.edu</w:t>
      </w:r>
      <w:r w:rsidRPr="00FD721A">
        <w:rPr>
          <w:sz w:val="22"/>
        </w:rPr>
        <w:t>, and Costas D. Maranas</w:t>
      </w:r>
      <w:r>
        <w:rPr>
          <w:sz w:val="22"/>
        </w:rPr>
        <w:t xml:space="preserve">:  </w:t>
      </w:r>
      <w:hyperlink r:id="rId8" w:history="1">
        <w:r w:rsidRPr="009D1A1F">
          <w:rPr>
            <w:rStyle w:val="Hyperlink"/>
            <w:color w:val="auto"/>
            <w:sz w:val="22"/>
          </w:rPr>
          <w:t>costas@psu.edu</w:t>
        </w:r>
      </w:hyperlink>
    </w:p>
    <w:p w14:paraId="449B20CC" w14:textId="77777777" w:rsidR="002C63FE" w:rsidRDefault="002C63FE" w:rsidP="002C63FE">
      <w:pPr>
        <w:spacing w:line="480" w:lineRule="auto"/>
        <w:rPr>
          <w:rStyle w:val="Hyperlink"/>
          <w:color w:val="auto"/>
          <w:sz w:val="22"/>
        </w:rPr>
      </w:pPr>
    </w:p>
    <w:p w14:paraId="0F898939" w14:textId="77777777" w:rsidR="002C63FE" w:rsidRDefault="002C63FE" w:rsidP="002C63FE">
      <w:pPr>
        <w:spacing w:line="480" w:lineRule="auto"/>
        <w:rPr>
          <w:rStyle w:val="Hyperlink"/>
          <w:color w:val="auto"/>
          <w:sz w:val="22"/>
        </w:rPr>
      </w:pPr>
    </w:p>
    <w:p w14:paraId="270D98F2" w14:textId="77777777" w:rsidR="002C63FE" w:rsidRDefault="002C63FE" w:rsidP="002C63FE">
      <w:pPr>
        <w:spacing w:line="480" w:lineRule="auto"/>
        <w:rPr>
          <w:rStyle w:val="Hyperlink"/>
          <w:color w:val="auto"/>
          <w:sz w:val="22"/>
        </w:rPr>
      </w:pPr>
    </w:p>
    <w:p w14:paraId="29B6B9DC" w14:textId="77777777" w:rsidR="002C63FE" w:rsidRDefault="002C63FE" w:rsidP="002C63FE">
      <w:pPr>
        <w:spacing w:line="480" w:lineRule="auto"/>
        <w:rPr>
          <w:rStyle w:val="Hyperlink"/>
          <w:color w:val="auto"/>
          <w:sz w:val="22"/>
        </w:rPr>
      </w:pPr>
    </w:p>
    <w:p w14:paraId="7BA1FD28" w14:textId="77777777" w:rsidR="003221B4" w:rsidRDefault="003221B4" w:rsidP="002C63FE">
      <w:pPr>
        <w:spacing w:line="480" w:lineRule="auto"/>
        <w:rPr>
          <w:sz w:val="22"/>
        </w:rPr>
      </w:pPr>
      <w:r w:rsidRPr="009D1A1F">
        <w:rPr>
          <w:sz w:val="22"/>
          <w:vertAlign w:val="superscript"/>
        </w:rPr>
        <w:t>*</w:t>
      </w:r>
      <w:r w:rsidRPr="009D1A1F">
        <w:rPr>
          <w:sz w:val="22"/>
        </w:rPr>
        <w:t>Corresponding author</w:t>
      </w:r>
      <w:r>
        <w:rPr>
          <w:sz w:val="22"/>
        </w:rPr>
        <w:t xml:space="preserve">: </w:t>
      </w:r>
    </w:p>
    <w:p w14:paraId="1079EF88" w14:textId="77777777" w:rsidR="003221B4" w:rsidRPr="009D1A1F" w:rsidRDefault="003221B4" w:rsidP="002C63FE">
      <w:pPr>
        <w:spacing w:line="480" w:lineRule="auto"/>
        <w:rPr>
          <w:sz w:val="22"/>
        </w:rPr>
      </w:pPr>
      <w:r>
        <w:rPr>
          <w:sz w:val="22"/>
        </w:rPr>
        <w:t>Costas D. Maranas (costas@psu.edu)</w:t>
      </w:r>
    </w:p>
    <w:p w14:paraId="30E6DB98" w14:textId="77777777" w:rsidR="003221B4" w:rsidRPr="00FD721A" w:rsidRDefault="003221B4" w:rsidP="002C63FE">
      <w:pPr>
        <w:spacing w:line="480" w:lineRule="auto"/>
        <w:rPr>
          <w:rStyle w:val="Hyperlink"/>
          <w:color w:val="auto"/>
          <w:sz w:val="22"/>
          <w:u w:val="none"/>
        </w:rPr>
      </w:pPr>
      <w:r w:rsidRPr="00FD721A">
        <w:rPr>
          <w:rStyle w:val="Hyperlink"/>
          <w:color w:val="auto"/>
          <w:sz w:val="22"/>
          <w:u w:val="none"/>
        </w:rPr>
        <w:t>The Pennsylvania State University</w:t>
      </w:r>
    </w:p>
    <w:p w14:paraId="23832FFC" w14:textId="77777777" w:rsidR="003221B4" w:rsidRPr="00FD721A" w:rsidRDefault="003221B4" w:rsidP="002C63FE">
      <w:pPr>
        <w:spacing w:line="480" w:lineRule="auto"/>
        <w:rPr>
          <w:rStyle w:val="Hyperlink"/>
          <w:color w:val="auto"/>
          <w:sz w:val="22"/>
          <w:u w:val="none"/>
        </w:rPr>
      </w:pPr>
      <w:r w:rsidRPr="00FD721A">
        <w:rPr>
          <w:rStyle w:val="Hyperlink"/>
          <w:color w:val="auto"/>
          <w:sz w:val="22"/>
          <w:u w:val="none"/>
        </w:rPr>
        <w:t>126 Land and Water Research Building</w:t>
      </w:r>
    </w:p>
    <w:p w14:paraId="7AD4A13F" w14:textId="77777777" w:rsidR="003221B4" w:rsidRPr="00FD721A" w:rsidRDefault="003221B4" w:rsidP="002C63FE">
      <w:pPr>
        <w:spacing w:line="480" w:lineRule="auto"/>
        <w:rPr>
          <w:rStyle w:val="Hyperlink"/>
          <w:color w:val="auto"/>
          <w:sz w:val="22"/>
          <w:u w:val="none"/>
        </w:rPr>
      </w:pPr>
      <w:r w:rsidRPr="00FD721A">
        <w:rPr>
          <w:rStyle w:val="Hyperlink"/>
          <w:color w:val="auto"/>
          <w:sz w:val="22"/>
          <w:u w:val="none"/>
        </w:rPr>
        <w:t>University Park, PA 16802</w:t>
      </w:r>
    </w:p>
    <w:p w14:paraId="5095EB78" w14:textId="4A3AF1C3" w:rsidR="004D4D01" w:rsidRPr="009E3E15" w:rsidRDefault="003221B4" w:rsidP="002C63FE">
      <w:pPr>
        <w:spacing w:line="480" w:lineRule="auto"/>
        <w:jc w:val="both"/>
      </w:pPr>
      <w:r w:rsidRPr="009D1A1F">
        <w:rPr>
          <w:sz w:val="22"/>
        </w:rPr>
        <w:t>Phone: 814-863-9958</w:t>
      </w:r>
    </w:p>
    <w:p w14:paraId="2B604019" w14:textId="636FBC41" w:rsidR="000931DF" w:rsidRPr="003221B4" w:rsidRDefault="004D4D01" w:rsidP="002D5460">
      <w:pPr>
        <w:spacing w:line="480" w:lineRule="auto"/>
        <w:jc w:val="both"/>
        <w:outlineLvl w:val="0"/>
        <w:rPr>
          <w:b/>
          <w:bCs/>
          <w:sz w:val="28"/>
        </w:rPr>
      </w:pPr>
      <w:r w:rsidRPr="003221B4">
        <w:rPr>
          <w:b/>
          <w:bCs/>
          <w:sz w:val="28"/>
        </w:rPr>
        <w:lastRenderedPageBreak/>
        <w:t>Abstract</w:t>
      </w:r>
    </w:p>
    <w:p w14:paraId="75EF9BFB" w14:textId="77777777" w:rsidR="00E61067" w:rsidRPr="00A14785" w:rsidRDefault="00E61067" w:rsidP="00E61067">
      <w:pPr>
        <w:spacing w:line="480" w:lineRule="auto"/>
        <w:outlineLvl w:val="0"/>
        <w:rPr>
          <w:b/>
          <w:color w:val="000000" w:themeColor="text1"/>
        </w:rPr>
      </w:pPr>
      <w:r>
        <w:rPr>
          <w:b/>
        </w:rPr>
        <w:t>Background</w:t>
      </w:r>
    </w:p>
    <w:p w14:paraId="2292AB1E" w14:textId="2BE7ADA5" w:rsidR="008A419B" w:rsidRDefault="00653386" w:rsidP="009E3E15">
      <w:pPr>
        <w:spacing w:line="480" w:lineRule="auto"/>
        <w:jc w:val="both"/>
        <w:rPr>
          <w:bCs/>
        </w:rPr>
      </w:pPr>
      <w:r w:rsidRPr="009E3E15">
        <w:rPr>
          <w:bCs/>
          <w:i/>
        </w:rPr>
        <w:t>Clostridium thermocellum</w:t>
      </w:r>
      <w:r w:rsidRPr="009E3E15">
        <w:rPr>
          <w:bCs/>
        </w:rPr>
        <w:t xml:space="preserve"> is an ideal candidate for cons</w:t>
      </w:r>
      <w:r w:rsidR="008069DD">
        <w:rPr>
          <w:bCs/>
        </w:rPr>
        <w:t>olidated bioprocessing by carrying out both</w:t>
      </w:r>
      <w:r w:rsidRPr="009E3E15">
        <w:rPr>
          <w:bCs/>
        </w:rPr>
        <w:t xml:space="preserve"> cellulo</w:t>
      </w:r>
      <w:r w:rsidR="008069DD">
        <w:rPr>
          <w:bCs/>
        </w:rPr>
        <w:t>se degradation and fermentation. However,</w:t>
      </w:r>
      <w:r w:rsidRPr="009E3E15">
        <w:rPr>
          <w:bCs/>
        </w:rPr>
        <w:t xml:space="preserve"> </w:t>
      </w:r>
      <w:r w:rsidR="008069DD">
        <w:rPr>
          <w:bCs/>
        </w:rPr>
        <w:t xml:space="preserve">despite significant efforts </w:t>
      </w:r>
      <w:r w:rsidRPr="009E3E15">
        <w:rPr>
          <w:bCs/>
        </w:rPr>
        <w:t xml:space="preserve">the </w:t>
      </w:r>
      <w:del w:id="0" w:author="Dan Olson" w:date="2019-02-04T09:38:00Z">
        <w:r w:rsidR="008069DD" w:rsidDel="007977EC">
          <w:rPr>
            <w:bCs/>
          </w:rPr>
          <w:delText>so far achieved</w:delText>
        </w:r>
      </w:del>
      <w:ins w:id="1" w:author="Dan Olson" w:date="2019-02-04T09:38:00Z">
        <w:r w:rsidR="007977EC">
          <w:rPr>
            <w:bCs/>
          </w:rPr>
          <w:t>maximum</w:t>
        </w:r>
      </w:ins>
      <w:r w:rsidR="008069DD">
        <w:rPr>
          <w:bCs/>
        </w:rPr>
        <w:t xml:space="preserve"> ethanol titer</w:t>
      </w:r>
      <w:ins w:id="2" w:author="Dan Olson" w:date="2019-02-04T09:39:00Z">
        <w:r w:rsidR="007977EC">
          <w:rPr>
            <w:bCs/>
          </w:rPr>
          <w:t xml:space="preserve"> achieved to date</w:t>
        </w:r>
      </w:ins>
      <w:r w:rsidRPr="009E3E15">
        <w:rPr>
          <w:bCs/>
        </w:rPr>
        <w:t xml:space="preserve"> </w:t>
      </w:r>
      <w:del w:id="3" w:author="Dan Olson" w:date="2019-02-04T09:39:00Z">
        <w:r w:rsidR="008069DD" w:rsidDel="007977EC">
          <w:rPr>
            <w:bCs/>
          </w:rPr>
          <w:delText>has remained</w:delText>
        </w:r>
      </w:del>
      <w:ins w:id="4" w:author="Dan Olson" w:date="2019-02-04T09:39:00Z">
        <w:r w:rsidR="007977EC">
          <w:rPr>
            <w:bCs/>
          </w:rPr>
          <w:t>remains</w:t>
        </w:r>
      </w:ins>
      <w:r w:rsidR="008069DD">
        <w:rPr>
          <w:bCs/>
        </w:rPr>
        <w:t xml:space="preserve"> </w:t>
      </w:r>
      <w:r w:rsidRPr="009E3E15">
        <w:rPr>
          <w:bCs/>
        </w:rPr>
        <w:t>b</w:t>
      </w:r>
      <w:r w:rsidR="008069DD">
        <w:rPr>
          <w:bCs/>
        </w:rPr>
        <w:t>elow industrially required targets. Several studies have analyzed the impact</w:t>
      </w:r>
      <w:r w:rsidRPr="009E3E15">
        <w:rPr>
          <w:bCs/>
        </w:rPr>
        <w:t xml:space="preserve"> of increasing ethanol concertation on </w:t>
      </w:r>
      <w:r w:rsidRPr="009E3E15">
        <w:rPr>
          <w:bCs/>
          <w:i/>
        </w:rPr>
        <w:t xml:space="preserve">C. </w:t>
      </w:r>
      <w:proofErr w:type="spellStart"/>
      <w:r w:rsidRPr="009E3E15">
        <w:rPr>
          <w:bCs/>
          <w:i/>
        </w:rPr>
        <w:t>thermocellum</w:t>
      </w:r>
      <w:r w:rsidRPr="009E3E15">
        <w:rPr>
          <w:bCs/>
        </w:rPr>
        <w:t>’s</w:t>
      </w:r>
      <w:proofErr w:type="spellEnd"/>
      <w:r w:rsidRPr="009E3E15">
        <w:rPr>
          <w:bCs/>
        </w:rPr>
        <w:t xml:space="preserve"> membrane integrit</w:t>
      </w:r>
      <w:r w:rsidR="008069DD">
        <w:rPr>
          <w:bCs/>
        </w:rPr>
        <w:t>y, cofactor pool ratios, and altered enzyme regulation</w:t>
      </w:r>
      <w:r w:rsidRPr="009E3E15">
        <w:rPr>
          <w:bCs/>
        </w:rPr>
        <w:t xml:space="preserve">. In this study, we </w:t>
      </w:r>
      <w:r w:rsidR="008069DD">
        <w:t>explore</w:t>
      </w:r>
      <w:r w:rsidR="002F4714" w:rsidRPr="009E3E15">
        <w:t xml:space="preserve"> </w:t>
      </w:r>
      <w:del w:id="5" w:author="Dan Olson" w:date="2019-02-04T09:39:00Z">
        <w:r w:rsidR="008069DD" w:rsidDel="007977EC">
          <w:delText>whether thermodynamic bottlenecks</w:delText>
        </w:r>
      </w:del>
      <w:ins w:id="6" w:author="Dan Olson" w:date="2019-02-04T09:39:00Z">
        <w:r w:rsidR="007977EC">
          <w:t>the extent to which thermodynamic equilibrium effec</w:t>
        </w:r>
      </w:ins>
      <w:ins w:id="7" w:author="Dan Olson" w:date="2019-02-04T09:40:00Z">
        <w:r w:rsidR="007977EC">
          <w:t>ts</w:t>
        </w:r>
      </w:ins>
      <w:r w:rsidR="008069DD">
        <w:t xml:space="preserve"> </w:t>
      </w:r>
      <w:del w:id="8" w:author="Dan Olson" w:date="2019-02-04T09:40:00Z">
        <w:r w:rsidR="008069DD" w:rsidDel="007977EC">
          <w:delText>are responsible for throttling back the ethanol production pathway at high ethanol concentrations</w:delText>
        </w:r>
      </w:del>
      <w:ins w:id="9" w:author="Dan Olson" w:date="2019-02-04T09:40:00Z">
        <w:r w:rsidR="007977EC">
          <w:t>limit maximum ethanol titer</w:t>
        </w:r>
      </w:ins>
      <w:r w:rsidR="008069DD">
        <w:t xml:space="preserve">. </w:t>
      </w:r>
    </w:p>
    <w:p w14:paraId="3BC7B398" w14:textId="77777777" w:rsidR="008A419B" w:rsidRDefault="008A419B" w:rsidP="008A419B">
      <w:pPr>
        <w:spacing w:line="480" w:lineRule="auto"/>
        <w:outlineLvl w:val="0"/>
        <w:rPr>
          <w:b/>
        </w:rPr>
      </w:pPr>
      <w:r>
        <w:rPr>
          <w:b/>
        </w:rPr>
        <w:t>Results</w:t>
      </w:r>
    </w:p>
    <w:p w14:paraId="63FA7A0A" w14:textId="6E354502" w:rsidR="00666BF9" w:rsidRPr="006225AE" w:rsidRDefault="008A419B" w:rsidP="009E3E15">
      <w:pPr>
        <w:spacing w:line="480" w:lineRule="auto"/>
        <w:jc w:val="both"/>
        <w:rPr>
          <w:bCs/>
        </w:rPr>
      </w:pPr>
      <w:r>
        <w:t xml:space="preserve">We use </w:t>
      </w:r>
      <w:r w:rsidRPr="009E3E15">
        <w:t>the max-min</w:t>
      </w:r>
      <w:r>
        <w:t xml:space="preserve"> driving force (MDF) algorithm</w:t>
      </w:r>
      <w:r w:rsidRPr="009E3E15">
        <w:t xml:space="preserve"> </w:t>
      </w:r>
      <w:r w:rsidRPr="009E3E15">
        <w:rPr>
          <w:bCs/>
        </w:rPr>
        <w:t xml:space="preserve">to identify </w:t>
      </w:r>
      <w:r>
        <w:rPr>
          <w:bCs/>
        </w:rPr>
        <w:t xml:space="preserve">the range of allowable metabolite concentrations </w:t>
      </w:r>
      <w:del w:id="10" w:author="Dan Olson" w:date="2019-02-04T13:37:00Z">
        <w:r w:rsidDel="00E23111">
          <w:rPr>
            <w:bCs/>
          </w:rPr>
          <w:delText xml:space="preserve">maintaining </w:delText>
        </w:r>
      </w:del>
      <w:ins w:id="11" w:author="Dan Olson" w:date="2019-02-04T13:37:00Z">
        <w:r w:rsidR="00E23111">
          <w:rPr>
            <w:bCs/>
          </w:rPr>
          <w:t xml:space="preserve">that maintain a </w:t>
        </w:r>
      </w:ins>
      <w:r>
        <w:rPr>
          <w:bCs/>
        </w:rPr>
        <w:t xml:space="preserve">negative free energy of change for all reaction steps in the pathway </w:t>
      </w:r>
      <w:commentRangeStart w:id="12"/>
      <w:del w:id="13" w:author="Dan Olson" w:date="2019-02-04T09:41:00Z">
        <w:r w:rsidDel="007977EC">
          <w:rPr>
            <w:bCs/>
          </w:rPr>
          <w:delText xml:space="preserve">as a function of ethanol concentration </w:delText>
        </w:r>
      </w:del>
      <w:commentRangeEnd w:id="12"/>
      <w:r w:rsidR="007977EC">
        <w:rPr>
          <w:rStyle w:val="CommentReference"/>
          <w:rFonts w:ascii="Liberation Serif" w:hAnsi="Liberation Serif" w:cs="Mangal"/>
          <w:color w:val="00000A"/>
          <w:lang w:eastAsia="zh-CN" w:bidi="hi-IN"/>
        </w:rPr>
        <w:commentReference w:id="12"/>
      </w:r>
      <w:del w:id="14" w:author="Dan Olson" w:date="2019-02-04T09:41:00Z">
        <w:r w:rsidDel="007977EC">
          <w:rPr>
            <w:bCs/>
          </w:rPr>
          <w:delText>in</w:delText>
        </w:r>
        <w:r w:rsidRPr="009E3E15" w:rsidDel="007977EC">
          <w:rPr>
            <w:bCs/>
          </w:rPr>
          <w:delText xml:space="preserve"> </w:delText>
        </w:r>
        <w:r w:rsidRPr="009E3E15" w:rsidDel="007977EC">
          <w:rPr>
            <w:bCs/>
            <w:i/>
          </w:rPr>
          <w:delText>C. thermocellum</w:delText>
        </w:r>
      </w:del>
      <w:ins w:id="15" w:author="Dan Olson" w:date="2019-02-04T09:41:00Z">
        <w:r w:rsidR="007977EC">
          <w:rPr>
            <w:bCs/>
          </w:rPr>
          <w:t>from cellobiose to ethanol</w:t>
        </w:r>
      </w:ins>
      <w:r>
        <w:rPr>
          <w:bCs/>
        </w:rPr>
        <w:t xml:space="preserve">. </w:t>
      </w:r>
      <w:r w:rsidR="006225AE">
        <w:t xml:space="preserve">In this study, we evaluate the thermodynamic consistency of the metabolomic dataset </w:t>
      </w:r>
      <w:r w:rsidR="006225AE" w:rsidRPr="00F172B5">
        <w:t xml:space="preserve">from </w:t>
      </w:r>
      <w:r w:rsidR="006225AE">
        <w:t xml:space="preserve">the work by </w:t>
      </w:r>
      <w:r w:rsidR="006225AE" w:rsidRPr="00F172B5">
        <w:t xml:space="preserve">Tian </w:t>
      </w:r>
      <w:r w:rsidR="006225AE">
        <w:t>et al</w:t>
      </w:r>
      <w:r w:rsidR="006225AE" w:rsidRPr="00F172B5">
        <w:t xml:space="preserve"> 2017</w:t>
      </w:r>
      <w:r w:rsidR="006225AE">
        <w:t xml:space="preserve"> </w:t>
      </w:r>
      <w:r w:rsidR="006225AE">
        <w:fldChar w:fldCharType="begin"/>
      </w:r>
      <w:r w:rsidR="006225AE">
        <w: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instrText>
      </w:r>
      <w:r w:rsidR="006225AE">
        <w:fldChar w:fldCharType="separate"/>
      </w:r>
      <w:r w:rsidR="006225AE">
        <w:rPr>
          <w:noProof/>
        </w:rPr>
        <w:t>[1]</w:t>
      </w:r>
      <w:r w:rsidR="006225AE">
        <w:fldChar w:fldCharType="end"/>
      </w:r>
      <w:r w:rsidR="006225AE">
        <w:t xml:space="preserve"> and then use it as constraint to </w:t>
      </w:r>
      <w:r w:rsidR="008069DD" w:rsidRPr="006225AE">
        <w:rPr>
          <w:bCs/>
        </w:rPr>
        <w:t>demonstrate</w:t>
      </w:r>
      <w:r w:rsidR="006225AE" w:rsidRPr="006225AE">
        <w:rPr>
          <w:bCs/>
        </w:rPr>
        <w:t xml:space="preserve"> the</w:t>
      </w:r>
      <w:r w:rsidR="002E001E" w:rsidRPr="006225AE">
        <w:rPr>
          <w:bCs/>
        </w:rPr>
        <w:t xml:space="preserve"> thermodynamic favorability of </w:t>
      </w:r>
      <w:r w:rsidR="008B67E8" w:rsidRPr="006225AE">
        <w:rPr>
          <w:bCs/>
        </w:rPr>
        <w:t>pyruvate phosphate dikinase (</w:t>
      </w:r>
      <w:r w:rsidR="002E001E" w:rsidRPr="006225AE">
        <w:rPr>
          <w:bCs/>
        </w:rPr>
        <w:t>PPDK</w:t>
      </w:r>
      <w:r w:rsidR="008B67E8" w:rsidRPr="006225AE">
        <w:rPr>
          <w:bCs/>
        </w:rPr>
        <w:t>)</w:t>
      </w:r>
      <w:r w:rsidR="002E001E" w:rsidRPr="006225AE">
        <w:rPr>
          <w:bCs/>
        </w:rPr>
        <w:t xml:space="preserve"> over malate shunt due to </w:t>
      </w:r>
      <w:r w:rsidR="00885933">
        <w:rPr>
          <w:bCs/>
        </w:rPr>
        <w:t>limiting CO</w:t>
      </w:r>
      <w:r w:rsidR="00885933" w:rsidRPr="00E23111">
        <w:rPr>
          <w:bCs/>
          <w:vertAlign w:val="subscript"/>
          <w:rPrChange w:id="16" w:author="Dan Olson" w:date="2019-02-04T13:38:00Z">
            <w:rPr>
              <w:bCs/>
            </w:rPr>
          </w:rPrChange>
        </w:rPr>
        <w:t>2</w:t>
      </w:r>
      <w:r w:rsidR="00885933">
        <w:rPr>
          <w:bCs/>
        </w:rPr>
        <w:t xml:space="preserve"> concentrations </w:t>
      </w:r>
      <w:r w:rsidR="008069DD" w:rsidRPr="006225AE">
        <w:rPr>
          <w:bCs/>
        </w:rPr>
        <w:t xml:space="preserve">and </w:t>
      </w:r>
      <w:r w:rsidR="00885933">
        <w:rPr>
          <w:bCs/>
        </w:rPr>
        <w:t>identify</w:t>
      </w:r>
      <w:r w:rsidR="008069DD" w:rsidRPr="006225AE">
        <w:rPr>
          <w:bCs/>
        </w:rPr>
        <w:t xml:space="preserve"> </w:t>
      </w:r>
      <w:r w:rsidR="006225AE" w:rsidRPr="006225AE">
        <w:rPr>
          <w:bCs/>
        </w:rPr>
        <w:t>glyceraldehyde-3-phosphate dehydrogenase (GAPDH)</w:t>
      </w:r>
      <w:r w:rsidR="002E001E" w:rsidRPr="006225AE">
        <w:rPr>
          <w:bCs/>
        </w:rPr>
        <w:t xml:space="preserve"> as </w:t>
      </w:r>
      <w:r w:rsidR="008069DD" w:rsidRPr="006225AE">
        <w:rPr>
          <w:bCs/>
        </w:rPr>
        <w:t xml:space="preserve">the key </w:t>
      </w:r>
      <w:r w:rsidR="002E001E" w:rsidRPr="006225AE">
        <w:rPr>
          <w:bCs/>
        </w:rPr>
        <w:t>thermodynamic bottleneck under high external ethanol concentrations.</w:t>
      </w:r>
      <w:r w:rsidR="006225AE">
        <w:rPr>
          <w:bCs/>
        </w:rPr>
        <w:t xml:space="preserve"> </w:t>
      </w:r>
      <w:r w:rsidR="008069DD" w:rsidRPr="006225AE">
        <w:rPr>
          <w:bCs/>
        </w:rPr>
        <w:t>The MDF approach was also deployed in a prospective mode to identify pathway modifications alleviating the thermodynamic bottleneck</w:t>
      </w:r>
      <w:r w:rsidR="006225AE">
        <w:rPr>
          <w:bCs/>
        </w:rPr>
        <w:t xml:space="preserve"> by analyzing EFMs with combinations of ten genetic interventions </w:t>
      </w:r>
      <w:ins w:id="17" w:author="Dan Olson" w:date="2019-02-04T13:39:00Z">
        <w:r w:rsidR="00E23111">
          <w:rPr>
            <w:bCs/>
          </w:rPr>
          <w:t xml:space="preserve">that are under consideration for </w:t>
        </w:r>
      </w:ins>
      <w:ins w:id="18" w:author="Dan Olson" w:date="2019-02-04T13:40:00Z">
        <w:r w:rsidR="00E23111">
          <w:rPr>
            <w:bCs/>
          </w:rPr>
          <w:t xml:space="preserve">improving ethanol titer in </w:t>
        </w:r>
        <w:r w:rsidR="00E23111" w:rsidRPr="00E23111">
          <w:rPr>
            <w:bCs/>
            <w:i/>
            <w:rPrChange w:id="19" w:author="Dan Olson" w:date="2019-02-04T13:40:00Z">
              <w:rPr>
                <w:bCs/>
              </w:rPr>
            </w:rPrChange>
          </w:rPr>
          <w:t>C. thermocellum</w:t>
        </w:r>
        <w:r w:rsidR="00E23111">
          <w:rPr>
            <w:bCs/>
          </w:rPr>
          <w:t>.</w:t>
        </w:r>
      </w:ins>
      <w:del w:id="20" w:author="Dan Olson" w:date="2019-02-04T13:39:00Z">
        <w:r w:rsidR="006225AE" w:rsidDel="00E23111">
          <w:rPr>
            <w:bCs/>
          </w:rPr>
          <w:delText>which modify the reactions cofactor association</w:delText>
        </w:r>
      </w:del>
      <w:ins w:id="21" w:author="Dan Olson" w:date="2019-02-04T13:39:00Z">
        <w:r w:rsidR="00E23111">
          <w:rPr>
            <w:bCs/>
          </w:rPr>
          <w:t>\</w:t>
        </w:r>
      </w:ins>
      <w:r w:rsidR="008069DD" w:rsidRPr="006225AE">
        <w:rPr>
          <w:bCs/>
        </w:rPr>
        <w:t xml:space="preserve">. </w:t>
      </w:r>
    </w:p>
    <w:p w14:paraId="7E7BD191" w14:textId="77777777" w:rsidR="003221B4" w:rsidRPr="00297E9E" w:rsidRDefault="003221B4" w:rsidP="003221B4">
      <w:pPr>
        <w:spacing w:line="480" w:lineRule="auto"/>
        <w:outlineLvl w:val="0"/>
        <w:rPr>
          <w:b/>
        </w:rPr>
      </w:pPr>
      <w:r>
        <w:rPr>
          <w:b/>
        </w:rPr>
        <w:t>Concl</w:t>
      </w:r>
      <w:r w:rsidRPr="00297E9E">
        <w:rPr>
          <w:b/>
        </w:rPr>
        <w:t>usions</w:t>
      </w:r>
    </w:p>
    <w:p w14:paraId="68BF68CC" w14:textId="57431DB9" w:rsidR="004D4D01" w:rsidRPr="00222B0C" w:rsidRDefault="008407D6" w:rsidP="001E0985">
      <w:pPr>
        <w:spacing w:line="480" w:lineRule="auto"/>
        <w:jc w:val="both"/>
        <w:rPr>
          <w:bCs/>
        </w:rPr>
      </w:pPr>
      <w:r w:rsidRPr="008407D6">
        <w:rPr>
          <w:bCs/>
        </w:rPr>
        <w:t>EFMs with NADPH dependent glyceraldehyde-3-phosphate dehydrogenase (GAPN)</w:t>
      </w:r>
      <w:r>
        <w:rPr>
          <w:bCs/>
        </w:rPr>
        <w:t xml:space="preserve"> </w:t>
      </w:r>
      <w:ins w:id="22" w:author="Dan Olson" w:date="2019-02-04T13:49:00Z">
        <w:r w:rsidR="002E6CAD">
          <w:rPr>
            <w:bCs/>
          </w:rPr>
          <w:t xml:space="preserve">allow ethanol production at ethanol concentrations above 2M, however </w:t>
        </w:r>
      </w:ins>
      <w:ins w:id="23" w:author="Dan Olson" w:date="2019-02-04T13:50:00Z">
        <w:r w:rsidR="002E6CAD">
          <w:rPr>
            <w:bCs/>
          </w:rPr>
          <w:t xml:space="preserve">at the cost of eliminating net ATP production. </w:t>
        </w:r>
      </w:ins>
      <w:del w:id="24" w:author="Dan Olson" w:date="2019-02-04T13:50:00Z">
        <w:r w:rsidDel="002E6CAD">
          <w:rPr>
            <w:bCs/>
          </w:rPr>
          <w:delText>are able to overcome thermodynamic bottlenecks at high ethanol concentrations and have a high MDF</w:delText>
        </w:r>
        <w:r w:rsidR="00222B0C" w:rsidDel="002E6CAD">
          <w:rPr>
            <w:bCs/>
          </w:rPr>
          <w:delText xml:space="preserve">, </w:delText>
        </w:r>
      </w:del>
      <w:commentRangeStart w:id="25"/>
      <w:r w:rsidR="00222B0C">
        <w:rPr>
          <w:bCs/>
        </w:rPr>
        <w:t>and those with malate shunt had a significantly low MDF due to limiting CO</w:t>
      </w:r>
      <w:r w:rsidR="00222B0C" w:rsidRPr="00E23111">
        <w:rPr>
          <w:bCs/>
          <w:vertAlign w:val="subscript"/>
          <w:rPrChange w:id="26" w:author="Dan Olson" w:date="2019-02-04T13:40:00Z">
            <w:rPr>
              <w:bCs/>
            </w:rPr>
          </w:rPrChange>
        </w:rPr>
        <w:t>2</w:t>
      </w:r>
      <w:r w:rsidR="00222B0C">
        <w:rPr>
          <w:bCs/>
        </w:rPr>
        <w:t xml:space="preserve"> concentrations under </w:t>
      </w:r>
      <w:r w:rsidR="00222B0C">
        <w:rPr>
          <w:bCs/>
        </w:rPr>
        <w:lastRenderedPageBreak/>
        <w:t>physiological conditions</w:t>
      </w:r>
      <w:commentRangeEnd w:id="25"/>
      <w:r w:rsidR="002E6CAD">
        <w:rPr>
          <w:rStyle w:val="CommentReference"/>
          <w:rFonts w:ascii="Liberation Serif" w:hAnsi="Liberation Serif" w:cs="Mangal"/>
          <w:color w:val="00000A"/>
          <w:lang w:eastAsia="zh-CN" w:bidi="hi-IN"/>
        </w:rPr>
        <w:commentReference w:id="25"/>
      </w:r>
      <w:r w:rsidR="00222B0C">
        <w:rPr>
          <w:bCs/>
        </w:rPr>
        <w:t xml:space="preserve">. </w:t>
      </w:r>
      <w:ins w:id="27" w:author="Dan Olson" w:date="2019-02-04T13:51:00Z">
        <w:r w:rsidR="00751A07">
          <w:rPr>
            <w:bCs/>
          </w:rPr>
          <w:t xml:space="preserve">For the set of interventions which allow net </w:t>
        </w:r>
      </w:ins>
      <w:r w:rsidR="00267F35">
        <w:rPr>
          <w:bCs/>
        </w:rPr>
        <w:t xml:space="preserve">ATP </w:t>
      </w:r>
      <w:ins w:id="28" w:author="Dan Olson" w:date="2019-02-04T13:51:00Z">
        <w:r w:rsidR="00751A07">
          <w:rPr>
            <w:bCs/>
          </w:rPr>
          <w:t xml:space="preserve">production, </w:t>
        </w:r>
      </w:ins>
      <w:ins w:id="29" w:author="Dan Olson" w:date="2019-02-04T13:55:00Z">
        <w:r w:rsidR="00751A07">
          <w:rPr>
            <w:bCs/>
          </w:rPr>
          <w:t>ATP-</w:t>
        </w:r>
      </w:ins>
      <w:r w:rsidR="00267F35">
        <w:rPr>
          <w:bCs/>
        </w:rPr>
        <w:t xml:space="preserve">linked phosphofructokinase (PFK-ATP) and </w:t>
      </w:r>
      <w:r w:rsidR="00222B0C">
        <w:rPr>
          <w:bCs/>
        </w:rPr>
        <w:t xml:space="preserve">NADPH linked alcohol dehydrogenase (ADH-NADPH) emerged as the best </w:t>
      </w:r>
      <w:ins w:id="30" w:author="Dan Olson" w:date="2019-02-04T13:55:00Z">
        <w:r w:rsidR="00751A07">
          <w:rPr>
            <w:bCs/>
          </w:rPr>
          <w:t xml:space="preserve">single </w:t>
        </w:r>
      </w:ins>
      <w:r w:rsidR="00222B0C">
        <w:rPr>
          <w:bCs/>
        </w:rPr>
        <w:t>genetic intervention</w:t>
      </w:r>
      <w:ins w:id="31" w:author="Dan Olson" w:date="2019-02-04T13:56:00Z">
        <w:r w:rsidR="00751A07">
          <w:rPr>
            <w:bCs/>
          </w:rPr>
          <w:t>s</w:t>
        </w:r>
      </w:ins>
      <w:r w:rsidR="00222B0C">
        <w:rPr>
          <w:bCs/>
        </w:rPr>
        <w:t xml:space="preserve"> </w:t>
      </w:r>
      <w:del w:id="32" w:author="Dan Olson" w:date="2019-02-04T13:56:00Z">
        <w:r w:rsidR="00222B0C" w:rsidDel="00751A07">
          <w:rPr>
            <w:bCs/>
          </w:rPr>
          <w:delText>which generates ATP while maintaining a high</w:delText>
        </w:r>
      </w:del>
      <w:ins w:id="33" w:author="Dan Olson" w:date="2019-02-04T13:56:00Z">
        <w:r w:rsidR="00751A07">
          <w:rPr>
            <w:bCs/>
          </w:rPr>
          <w:t>maximize</w:t>
        </w:r>
      </w:ins>
      <w:r w:rsidR="00222B0C">
        <w:rPr>
          <w:bCs/>
        </w:rPr>
        <w:t xml:space="preserve"> pathway MDF</w:t>
      </w:r>
      <w:r w:rsidR="00222B0C" w:rsidRPr="00222B0C">
        <w:rPr>
          <w:bCs/>
        </w:rPr>
        <w:t xml:space="preserve">. </w:t>
      </w:r>
      <w:r w:rsidR="006225AE" w:rsidRPr="00222B0C">
        <w:rPr>
          <w:bCs/>
        </w:rPr>
        <w:t>This study shows that pathway thermodynamics can inform our understanding of metabolic phenot</w:t>
      </w:r>
      <w:r w:rsidR="006225AE">
        <w:rPr>
          <w:bCs/>
        </w:rPr>
        <w:t xml:space="preserve">ypes and propose testable solutions for restoring pathway thermodynamic feasibility. </w:t>
      </w:r>
      <w:r w:rsidR="004D4D01" w:rsidRPr="009E3E15">
        <w:br w:type="page"/>
      </w:r>
    </w:p>
    <w:p w14:paraId="12244CE7" w14:textId="36B4D903" w:rsidR="00666BF9" w:rsidRPr="00ED62F9" w:rsidRDefault="006246BE" w:rsidP="002D5460">
      <w:pPr>
        <w:spacing w:line="480" w:lineRule="auto"/>
        <w:jc w:val="both"/>
        <w:outlineLvl w:val="0"/>
        <w:rPr>
          <w:b/>
          <w:bCs/>
          <w:sz w:val="28"/>
        </w:rPr>
      </w:pPr>
      <w:r w:rsidRPr="00ED62F9">
        <w:rPr>
          <w:b/>
          <w:bCs/>
          <w:sz w:val="28"/>
        </w:rPr>
        <w:lastRenderedPageBreak/>
        <w:t>Background</w:t>
      </w:r>
    </w:p>
    <w:p w14:paraId="757B51FC" w14:textId="025D8DA8" w:rsidR="007A1B0C" w:rsidRPr="009E3E15" w:rsidRDefault="006C16B0" w:rsidP="009E3E15">
      <w:pPr>
        <w:spacing w:line="480" w:lineRule="auto"/>
        <w:jc w:val="both"/>
        <w:rPr>
          <w:bCs/>
        </w:rPr>
      </w:pPr>
      <w:r>
        <w:rPr>
          <w:bCs/>
        </w:rPr>
        <w:t>B</w:t>
      </w:r>
      <w:r w:rsidR="00217266" w:rsidRPr="009E3E15">
        <w:rPr>
          <w:bCs/>
        </w:rPr>
        <w:t xml:space="preserve">iofuels </w:t>
      </w:r>
      <w:r>
        <w:rPr>
          <w:bCs/>
        </w:rPr>
        <w:t xml:space="preserve">have emerged </w:t>
      </w:r>
      <w:r w:rsidR="00420D7E" w:rsidRPr="009E3E15">
        <w:rPr>
          <w:bCs/>
        </w:rPr>
        <w:t>as</w:t>
      </w:r>
      <w:r w:rsidR="00046A95" w:rsidRPr="009E3E15">
        <w:rPr>
          <w:bCs/>
        </w:rPr>
        <w:t xml:space="preserve"> a</w:t>
      </w:r>
      <w:r w:rsidR="00217266" w:rsidRPr="009E3E15">
        <w:rPr>
          <w:bCs/>
        </w:rPr>
        <w:t xml:space="preserve"> </w:t>
      </w:r>
      <w:r w:rsidR="0095277F" w:rsidRPr="009E3E15">
        <w:rPr>
          <w:bCs/>
        </w:rPr>
        <w:t>major alternative to reduce fossil fuel emissions</w:t>
      </w:r>
      <w:r>
        <w:rPr>
          <w:bCs/>
        </w:rPr>
        <w:t xml:space="preserve"> in the recent years</w:t>
      </w:r>
      <w:r w:rsidR="00D86B09">
        <w:rPr>
          <w:bCs/>
        </w:rPr>
        <w:t xml:space="preserve"> </w:t>
      </w:r>
      <w:r w:rsidR="00D86B09">
        <w:rPr>
          <w:bCs/>
        </w:rPr>
        <w:fldChar w:fldCharType="begin">
          <w:fldData xml:space="preserve">PEVuZE5vdGU+PENpdGU+PEF1dGhvcj5TaW5naDwvQXV0aG9yPjxZZWFyPjIwMTg8L1llYXI+PFJl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</w:fldData>
        </w:fldChar>
      </w:r>
      <w:r w:rsidR="006225AE">
        <w:rPr>
          <w:bCs/>
        </w:rPr>
        <w:instrText xml:space="preserve"> ADDIN EN.CITE </w:instrText>
      </w:r>
      <w:r w:rsidR="006225AE">
        <w:rPr>
          <w:bCs/>
        </w:rPr>
        <w:fldChar w:fldCharType="begin">
          <w:fldData xml:space="preserve">PEVuZE5vdGU+PENpdGU+PEF1dGhvcj5TaW5naDwvQXV0aG9yPjxZZWFyPjIwMTg8L1llYXI+PFJl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</w:fldData>
        </w:fldChar>
      </w:r>
      <w:r w:rsidR="006225AE">
        <w:rPr>
          <w:bCs/>
        </w:rPr>
        <w:instrText xml:space="preserve"> ADDIN EN.CITE.DATA </w:instrText>
      </w:r>
      <w:r w:rsidR="006225AE">
        <w:rPr>
          <w:bCs/>
        </w:rPr>
      </w:r>
      <w:r w:rsidR="006225AE">
        <w:rPr>
          <w:bCs/>
        </w:rPr>
        <w:fldChar w:fldCharType="end"/>
      </w:r>
      <w:r w:rsidR="00D86B09">
        <w:rPr>
          <w:bCs/>
        </w:rPr>
      </w:r>
      <w:r w:rsidR="00D86B09">
        <w:rPr>
          <w:bCs/>
        </w:rPr>
        <w:fldChar w:fldCharType="separate"/>
      </w:r>
      <w:r w:rsidR="006225AE">
        <w:rPr>
          <w:bCs/>
          <w:noProof/>
        </w:rPr>
        <w:t>[2-4]</w:t>
      </w:r>
      <w:r w:rsidR="00D86B09">
        <w:rPr>
          <w:bCs/>
        </w:rPr>
        <w:fldChar w:fldCharType="end"/>
      </w:r>
      <w:r w:rsidR="005E1861" w:rsidRPr="009E3E15">
        <w:rPr>
          <w:bCs/>
        </w:rPr>
        <w:t xml:space="preserve">. </w:t>
      </w:r>
      <w:r w:rsidR="001F4502" w:rsidRPr="009E3E15">
        <w:rPr>
          <w:bCs/>
        </w:rPr>
        <w:t xml:space="preserve">One of the </w:t>
      </w:r>
      <w:r w:rsidR="00C219C8">
        <w:rPr>
          <w:bCs/>
        </w:rPr>
        <w:t xml:space="preserve">most </w:t>
      </w:r>
      <w:r w:rsidR="001F4502" w:rsidRPr="009E3E15">
        <w:rPr>
          <w:bCs/>
        </w:rPr>
        <w:t xml:space="preserve">industrially relevant biofuel production strategy </w:t>
      </w:r>
      <w:r w:rsidR="00C219C8">
        <w:rPr>
          <w:bCs/>
        </w:rPr>
        <w:t xml:space="preserve">relies on the microbial </w:t>
      </w:r>
      <w:r w:rsidR="006C08AF" w:rsidRPr="009E3E15">
        <w:rPr>
          <w:bCs/>
        </w:rPr>
        <w:t xml:space="preserve">breakdown </w:t>
      </w:r>
      <w:r w:rsidR="00C219C8">
        <w:rPr>
          <w:bCs/>
        </w:rPr>
        <w:t xml:space="preserve">of </w:t>
      </w:r>
      <w:r w:rsidR="006C08AF" w:rsidRPr="009E3E15">
        <w:rPr>
          <w:bCs/>
        </w:rPr>
        <w:t>c</w:t>
      </w:r>
      <w:r w:rsidR="00046A95" w:rsidRPr="009E3E15">
        <w:rPr>
          <w:bCs/>
        </w:rPr>
        <w:t>ellulosic biomass</w:t>
      </w:r>
      <w:r w:rsidR="00C219C8">
        <w:rPr>
          <w:bCs/>
        </w:rPr>
        <w:t>, release of sugars</w:t>
      </w:r>
      <w:r w:rsidR="00046A95" w:rsidRPr="009E3E15">
        <w:rPr>
          <w:bCs/>
        </w:rPr>
        <w:t xml:space="preserve"> </w:t>
      </w:r>
      <w:r w:rsidR="006C08AF" w:rsidRPr="009E3E15">
        <w:rPr>
          <w:bCs/>
        </w:rPr>
        <w:t>and subsequent ferment</w:t>
      </w:r>
      <w:r w:rsidR="00C219C8">
        <w:rPr>
          <w:bCs/>
        </w:rPr>
        <w:t>ation</w:t>
      </w:r>
      <w:r w:rsidR="006C08AF" w:rsidRPr="009E3E15">
        <w:rPr>
          <w:bCs/>
        </w:rPr>
        <w:t xml:space="preserve"> to alcohols</w:t>
      </w:r>
      <w:r w:rsidR="00F50D9D" w:rsidRPr="009E3E15">
        <w:rPr>
          <w:bCs/>
        </w:rPr>
        <w:t xml:space="preserve"> </w:t>
      </w:r>
      <w:r w:rsidR="009F1933" w:rsidRPr="009E3E15">
        <w:rPr>
          <w:bCs/>
        </w:rPr>
        <w:fldChar w:fldCharType="begin"/>
      </w:r>
      <w:r w:rsidR="006225AE">
        <w:rPr>
          <w:bCs/>
        </w:rPr>
        <w:instrText xml:space="preserve"> ADDIN EN.CITE &lt;EndNote&gt;&lt;Cite&gt;&lt;Author&gt;Lynd&lt;/Author&gt;&lt;Year&gt;2002&lt;/Year&gt;&lt;RecNum&gt;337&lt;/RecNum&gt;&lt;DisplayText&gt;[5]&lt;/DisplayText&gt;&lt;record&gt;&lt;rec-number&gt;337&lt;/rec-number&gt;&lt;foreign-keys&gt;&lt;key app="EN" db-id="rde2ee5zc0dwsbez5pg5s2ztd5fdfsdpvexd" timestamp="1546726292"&gt;337&lt;/key&gt;&lt;/foreign-keys&gt;&lt;ref-type name="Journal Article"&gt;17&lt;/ref-type&gt;&lt;contributors&gt;&lt;authors&gt;&lt;author&gt;Lynd, L. R.&lt;/author&gt;&lt;author&gt;Weimer, P. J.&lt;/author&gt;&lt;author&gt;van Zyl, W. H.&lt;/author&gt;&lt;author&gt;Pretorius, I. S.&lt;/author&gt;&lt;/authors&gt;&lt;/contributors&gt;&lt;auth-address&gt;Chemical and Biochemical Engineering, Thayer School of Engineering and Department of Biological Sciences, Dartmouth College, Hanover, New Hampshire 03755, USA. lee.lynd@dartmouth.edu&lt;/auth-address&gt;&lt;titles&gt;&lt;title&gt;Microbial cellulose utilization: fundamentals and biotechnology&lt;/title&gt;&lt;secondary-title&gt;Microbiol Mol Biol Rev&lt;/secondary-title&gt;&lt;/titles&gt;&lt;periodical&gt;&lt;full-title&gt;Microbiol Mol Biol Rev&lt;/full-title&gt;&lt;/periodical&gt;&lt;pages&gt;506-77, table of contents&lt;/pages&gt;&lt;volume&gt;66&lt;/volume&gt;&lt;number&gt;3&lt;/number&gt;&lt;keywords&gt;&lt;keyword&gt;Bacteria/*metabolism&lt;/keyword&gt;&lt;keyword&gt;Biomass&lt;/keyword&gt;&lt;keyword&gt;Biotechnology/*methods/trends&lt;/keyword&gt;&lt;keyword&gt;Cellulose/chemistry/*metabolism&lt;/keyword&gt;&lt;keyword&gt;Enzymes/genetics/metabolism&lt;/keyword&gt;&lt;keyword&gt;Gene Expression Regulation&lt;/keyword&gt;&lt;keyword&gt;Genetic Engineering/*methods/trends&lt;/keyword&gt;&lt;keyword&gt;Hydrolysis&lt;/keyword&gt;&lt;keyword&gt;Yeasts/*metabolism&lt;/keyword&gt;&lt;/keywords&gt;&lt;dates&gt;&lt;year&gt;2002&lt;/year&gt;&lt;pub-dates&gt;&lt;date&gt;Sep&lt;/date&gt;&lt;/pub-dates&gt;&lt;/dates&gt;&lt;isbn&gt;1092-2172 (Print)&amp;#xD;1092-2172 (Linking)&lt;/isbn&gt;&lt;accession-num&gt;12209002&lt;/accession-num&gt;&lt;urls&gt;&lt;related-urls&gt;&lt;url&gt;https://www.ncbi.nlm.nih.gov/pubmed/12209002&lt;/url&gt;&lt;/related-urls&gt;&lt;/urls&gt;&lt;custom2&gt;PMC120791&lt;/custom2&gt;&lt;/record&gt;&lt;/Cite&gt;&lt;/EndNote&gt;</w:instrText>
      </w:r>
      <w:r w:rsidR="009F1933" w:rsidRPr="009E3E15">
        <w:rPr>
          <w:bCs/>
        </w:rPr>
        <w:fldChar w:fldCharType="separate"/>
      </w:r>
      <w:r w:rsidR="006225AE">
        <w:rPr>
          <w:bCs/>
          <w:noProof/>
        </w:rPr>
        <w:t>[5]</w:t>
      </w:r>
      <w:r w:rsidR="009F1933" w:rsidRPr="009E3E15">
        <w:rPr>
          <w:bCs/>
        </w:rPr>
        <w:fldChar w:fldCharType="end"/>
      </w:r>
      <w:r w:rsidR="00046A95" w:rsidRPr="009E3E15">
        <w:rPr>
          <w:bCs/>
        </w:rPr>
        <w:t>.</w:t>
      </w:r>
      <w:r w:rsidR="0095277F" w:rsidRPr="009E3E15">
        <w:rPr>
          <w:bCs/>
        </w:rPr>
        <w:t xml:space="preserve"> </w:t>
      </w:r>
      <w:r w:rsidR="00C50274" w:rsidRPr="009E3E15">
        <w:rPr>
          <w:bCs/>
          <w:i/>
        </w:rPr>
        <w:t>Clostridium thermocellum</w:t>
      </w:r>
      <w:r w:rsidR="00EC2541" w:rsidRPr="009E3E15">
        <w:rPr>
          <w:bCs/>
        </w:rPr>
        <w:t xml:space="preserve"> is</w:t>
      </w:r>
      <w:r w:rsidR="00C219C8">
        <w:rPr>
          <w:bCs/>
        </w:rPr>
        <w:t xml:space="preserve"> a promising</w:t>
      </w:r>
      <w:r w:rsidR="00C50274" w:rsidRPr="009E3E15">
        <w:rPr>
          <w:bCs/>
        </w:rPr>
        <w:t xml:space="preserve"> candidate </w:t>
      </w:r>
      <w:del w:id="34" w:author="Dan Olson" w:date="2019-02-04T13:57:00Z">
        <w:r w:rsidR="00C219C8" w:rsidDel="00751A07">
          <w:rPr>
            <w:bCs/>
          </w:rPr>
          <w:delText>as it can natively combine the</w:delText>
        </w:r>
        <w:r w:rsidR="008E6C24" w:rsidRPr="009E3E15" w:rsidDel="00751A07">
          <w:rPr>
            <w:bCs/>
          </w:rPr>
          <w:delText xml:space="preserve"> metaboli</w:delText>
        </w:r>
        <w:r w:rsidR="00C219C8" w:rsidDel="00751A07">
          <w:rPr>
            <w:bCs/>
          </w:rPr>
          <w:delText>c outcomes</w:delText>
        </w:r>
        <w:r w:rsidR="008E6C24" w:rsidRPr="009E3E15" w:rsidDel="00751A07">
          <w:rPr>
            <w:bCs/>
          </w:rPr>
          <w:delText xml:space="preserve"> of cellulose degradation and fermentation</w:delText>
        </w:r>
      </w:del>
      <w:ins w:id="35" w:author="Dan Olson" w:date="2019-02-04T13:57:00Z">
        <w:r w:rsidR="00751A07">
          <w:rPr>
            <w:bCs/>
          </w:rPr>
          <w:t xml:space="preserve">as it can both solubilize cellulose and </w:t>
        </w:r>
      </w:ins>
      <w:ins w:id="36" w:author="Dan Olson" w:date="2019-02-04T13:58:00Z">
        <w:r w:rsidR="00751A07">
          <w:rPr>
            <w:bCs/>
          </w:rPr>
          <w:t>produce ethanol</w:t>
        </w:r>
      </w:ins>
      <w:r w:rsidR="00C219C8">
        <w:rPr>
          <w:bCs/>
        </w:rPr>
        <w:t>.</w:t>
      </w:r>
      <w:r w:rsidR="00EC2541" w:rsidRPr="009E3E15">
        <w:rPr>
          <w:bCs/>
        </w:rPr>
        <w:t xml:space="preserve"> </w:t>
      </w:r>
      <w:r w:rsidR="00C219C8">
        <w:rPr>
          <w:bCs/>
        </w:rPr>
        <w:t xml:space="preserve">However, </w:t>
      </w:r>
      <w:commentRangeStart w:id="37"/>
      <w:r w:rsidR="00C219C8">
        <w:rPr>
          <w:bCs/>
        </w:rPr>
        <w:t>low ethanol titers</w:t>
      </w:r>
      <w:r w:rsidR="00EC2541" w:rsidRPr="009E3E15">
        <w:rPr>
          <w:bCs/>
        </w:rPr>
        <w:t xml:space="preserve"> </w:t>
      </w:r>
      <w:r w:rsidR="00EC2541" w:rsidRPr="009E3E15">
        <w:rPr>
          <w:bCs/>
        </w:rPr>
        <w:fldChar w:fldCharType="begin"/>
      </w:r>
      <w:r w:rsidR="006225AE">
        <w:rPr>
          <w:bCs/>
        </w:rPr>
        <w:instrText xml:space="preserve"> ADDIN EN.CITE &lt;EndNote&gt;&lt;Cite&gt;&lt;Author&gt;Dien&lt;/Author&gt;&lt;Year&gt;2003&lt;/Year&gt;&lt;RecNum&gt;227&lt;/RecNum&gt;&lt;DisplayText&gt;[6]&lt;/DisplayText&gt;&lt;record&gt;&lt;rec-number&gt;227&lt;/rec-number&gt;&lt;foreign-keys&gt;&lt;key app="EN" db-id="rde2ee5zc0dwsbez5pg5s2ztd5fdfsdpvexd" timestamp="1545161422"&gt;227&lt;/key&gt;&lt;/foreign-keys&gt;&lt;ref-type name="Journal Article"&gt;17&lt;/ref-type&gt;&lt;contributors&gt;&lt;authors&gt;&lt;author&gt;Dien, B. S.&lt;/author&gt;&lt;author&gt;Cotta, M. A.&lt;/author&gt;&lt;author&gt;Jeffries, T. W.&lt;/author&gt;&lt;/authors&gt;&lt;/contributors&gt;&lt;auth-address&gt;National Center for Agricultural Utilization Research, Agricultural Research Service, USDA, 1815 North University Street, Peoria, IL 61604, USA. dienb@ncaur.usda.gov&lt;/auth-address&gt;&lt;titles&gt;&lt;title&gt;Bacteria engineered for fuel ethanol production: current status&lt;/title&gt;&lt;secondary-title&gt;Appl Microbiol Biotechnol&lt;/secondary-title&gt;&lt;/titles&gt;&lt;periodical&gt;&lt;full-title&gt;Appl Microbiol Biotechnol&lt;/full-title&gt;&lt;/periodical&gt;&lt;pages&gt;258-66&lt;/pages&gt;&lt;volume&gt;63&lt;/volume&gt;&lt;number&gt;3&lt;/number&gt;&lt;keywords&gt;&lt;keyword&gt;Bacteria/isolation &amp;amp; purification/*metabolism&lt;/keyword&gt;&lt;keyword&gt;Ethanol/*metabolism&lt;/keyword&gt;&lt;keyword&gt;Genetic Engineering&lt;/keyword&gt;&lt;keyword&gt;Industrial Microbiology/methods/*trends&lt;/keyword&gt;&lt;/keywords&gt;&lt;dates&gt;&lt;year&gt;2003&lt;/year&gt;&lt;pub-dates&gt;&lt;date&gt;Dec&lt;/date&gt;&lt;/pub-dates&gt;&lt;/dates&gt;&lt;isbn&gt;0175-7598 (Print)&amp;#xD;0175-7598 (Linking)&lt;/isbn&gt;&lt;accession-num&gt;13680206&lt;/accession-num&gt;&lt;urls&gt;&lt;related-urls&gt;&lt;url&gt;https://www.ncbi.nlm.nih.gov/pubmed/13680206&lt;/url&gt;&lt;/related-urls&gt;&lt;/urls&gt;&lt;electronic-resource-num&gt;10.1007/s00253-003-1444-y&lt;/electronic-resource-num&gt;&lt;/record&gt;&lt;/Cite&gt;&lt;/EndNote&gt;</w:instrText>
      </w:r>
      <w:r w:rsidR="00EC2541" w:rsidRPr="009E3E15">
        <w:rPr>
          <w:bCs/>
        </w:rPr>
        <w:fldChar w:fldCharType="separate"/>
      </w:r>
      <w:r w:rsidR="006225AE">
        <w:rPr>
          <w:bCs/>
          <w:noProof/>
        </w:rPr>
        <w:t>[6]</w:t>
      </w:r>
      <w:r w:rsidR="00EC2541" w:rsidRPr="009E3E15">
        <w:rPr>
          <w:bCs/>
        </w:rPr>
        <w:fldChar w:fldCharType="end"/>
      </w:r>
      <w:r w:rsidR="00C219C8">
        <w:rPr>
          <w:bCs/>
        </w:rPr>
        <w:t xml:space="preserve"> </w:t>
      </w:r>
      <w:r w:rsidR="0086036A">
        <w:rPr>
          <w:bCs/>
        </w:rPr>
        <w:t xml:space="preserve">which have been linked to ethanol tolerance </w:t>
      </w:r>
      <w:r w:rsidR="0086036A">
        <w:rPr>
          <w:bCs/>
        </w:rPr>
        <w:fldChar w:fldCharType="begin"/>
      </w:r>
      <w:r w:rsidR="006225AE">
        <w:rPr>
          <w:bCs/>
        </w:rPr>
        <w: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instrText>
      </w:r>
      <w:r w:rsidR="0086036A">
        <w:rPr>
          <w:bCs/>
        </w:rPr>
        <w:fldChar w:fldCharType="separate"/>
      </w:r>
      <w:r w:rsidR="006225AE">
        <w:rPr>
          <w:bCs/>
          <w:noProof/>
        </w:rPr>
        <w:t>[1]</w:t>
      </w:r>
      <w:r w:rsidR="0086036A">
        <w:rPr>
          <w:bCs/>
        </w:rPr>
        <w:fldChar w:fldCharType="end"/>
      </w:r>
      <w:commentRangeEnd w:id="37"/>
      <w:r w:rsidR="00751A07">
        <w:rPr>
          <w:rStyle w:val="CommentReference"/>
          <w:rFonts w:ascii="Liberation Serif" w:hAnsi="Liberation Serif" w:cs="Mangal"/>
          <w:color w:val="00000A"/>
          <w:lang w:eastAsia="zh-CN" w:bidi="hi-IN"/>
        </w:rPr>
        <w:commentReference w:id="37"/>
      </w:r>
      <w:r w:rsidR="0086036A">
        <w:rPr>
          <w:bCs/>
        </w:rPr>
        <w:t xml:space="preserve"> </w:t>
      </w:r>
      <w:r w:rsidR="00C219C8">
        <w:rPr>
          <w:bCs/>
        </w:rPr>
        <w:t xml:space="preserve">have </w:t>
      </w:r>
      <w:r w:rsidR="009A6112">
        <w:rPr>
          <w:bCs/>
        </w:rPr>
        <w:t xml:space="preserve">so far </w:t>
      </w:r>
      <w:r w:rsidR="00C219C8">
        <w:rPr>
          <w:bCs/>
        </w:rPr>
        <w:t xml:space="preserve">prevented </w:t>
      </w:r>
      <w:r w:rsidR="009A6112">
        <w:rPr>
          <w:bCs/>
        </w:rPr>
        <w:t xml:space="preserve">its </w:t>
      </w:r>
      <w:r w:rsidR="00C219C8">
        <w:rPr>
          <w:bCs/>
        </w:rPr>
        <w:t>industrial adoption</w:t>
      </w:r>
      <w:r w:rsidR="00C50274" w:rsidRPr="009E3E15">
        <w:rPr>
          <w:bCs/>
        </w:rPr>
        <w:t xml:space="preserve">. </w:t>
      </w:r>
      <w:r w:rsidR="00854004">
        <w:rPr>
          <w:bCs/>
        </w:rPr>
        <w:t>S</w:t>
      </w:r>
      <w:r w:rsidR="00C50274" w:rsidRPr="009E3E15">
        <w:rPr>
          <w:bCs/>
        </w:rPr>
        <w:t xml:space="preserve">everal studies </w:t>
      </w:r>
      <w:r w:rsidR="00854004">
        <w:rPr>
          <w:bCs/>
        </w:rPr>
        <w:t>have delved into</w:t>
      </w:r>
      <w:r w:rsidR="00C50274" w:rsidRPr="009E3E15">
        <w:rPr>
          <w:bCs/>
        </w:rPr>
        <w:t xml:space="preserve"> </w:t>
      </w:r>
      <w:r w:rsidR="00854004">
        <w:rPr>
          <w:bCs/>
        </w:rPr>
        <w:t>problem of ethanol tolerance with focus</w:t>
      </w:r>
      <w:r w:rsidR="00C50274" w:rsidRPr="009E3E15">
        <w:rPr>
          <w:bCs/>
        </w:rPr>
        <w:t xml:space="preserve"> on</w:t>
      </w:r>
      <w:r w:rsidR="00ED5365">
        <w:rPr>
          <w:bCs/>
        </w:rPr>
        <w:t xml:space="preserve"> changes to</w:t>
      </w:r>
      <w:r w:rsidR="00C50274" w:rsidRPr="009E3E15">
        <w:rPr>
          <w:bCs/>
        </w:rPr>
        <w:t xml:space="preserve"> </w:t>
      </w:r>
      <w:r w:rsidR="00C50274" w:rsidRPr="009E3E15">
        <w:rPr>
          <w:bCs/>
          <w:i/>
        </w:rPr>
        <w:t xml:space="preserve">C. </w:t>
      </w:r>
      <w:proofErr w:type="spellStart"/>
      <w:r w:rsidR="00C50274" w:rsidRPr="009E3E15">
        <w:rPr>
          <w:bCs/>
          <w:i/>
        </w:rPr>
        <w:t>thermocellum</w:t>
      </w:r>
      <w:r w:rsidR="00C50274" w:rsidRPr="009E3E15">
        <w:rPr>
          <w:bCs/>
        </w:rPr>
        <w:t>’s</w:t>
      </w:r>
      <w:proofErr w:type="spellEnd"/>
      <w:r w:rsidR="00C50274" w:rsidRPr="009E3E15">
        <w:rPr>
          <w:bCs/>
        </w:rPr>
        <w:t xml:space="preserve"> membrane integrity, </w:t>
      </w:r>
      <w:r w:rsidR="00ED5365">
        <w:rPr>
          <w:bCs/>
        </w:rPr>
        <w:t xml:space="preserve">varying </w:t>
      </w:r>
      <w:r w:rsidR="00C50274" w:rsidRPr="009E3E15">
        <w:rPr>
          <w:bCs/>
        </w:rPr>
        <w:t xml:space="preserve">cofactor pool ratios, </w:t>
      </w:r>
      <w:r w:rsidR="003407D1">
        <w:rPr>
          <w:bCs/>
        </w:rPr>
        <w:t>and feedback</w:t>
      </w:r>
      <w:r w:rsidR="008C1CA1" w:rsidRPr="009E3E15">
        <w:rPr>
          <w:bCs/>
        </w:rPr>
        <w:t xml:space="preserve"> regulations</w:t>
      </w:r>
      <w:r w:rsidR="003407D1">
        <w:rPr>
          <w:bCs/>
        </w:rPr>
        <w:t xml:space="preserve"> which affect enzyme kinetics</w:t>
      </w:r>
      <w:r w:rsidR="008C1CA1" w:rsidRPr="009E3E15">
        <w:rPr>
          <w:bCs/>
        </w:rPr>
        <w:t xml:space="preserve"> </w:t>
      </w:r>
      <w:r w:rsidR="008C1CA1" w:rsidRPr="009E3E15">
        <w:rPr>
          <w:bCs/>
        </w:rPr>
        <w:fldChar w:fldCharType="begin">
          <w:fldData xml:space="preserve">PEVuZE5vdGU+PENpdGU+PEF1dGhvcj5EZW1haW48L0F1dGhvcj48WWVhcj4yMDA1PC9ZZWFyPjxS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</w:fldData>
        </w:fldChar>
      </w:r>
      <w:r w:rsidR="000D6D71" w:rsidRPr="00751A07">
        <w:rPr>
          <w:bCs/>
        </w:rPr>
        <w:instrText xml:space="preserve"> ADDIN EN.CITE </w:instrText>
      </w:r>
      <w:r w:rsidR="000D6D71" w:rsidRPr="00751A07">
        <w:rPr>
          <w:bCs/>
          <w:rPrChange w:id="38" w:author="Dan Olson" w:date="2019-02-04T14:00:00Z">
            <w:rPr>
              <w:bCs/>
            </w:rPr>
          </w:rPrChange>
        </w:rPr>
        <w:fldChar w:fldCharType="begin">
          <w:fldData xml:space="preserve">PEVuZE5vdGU+PENpdGU+PEF1dGhvcj5EZW1haW48L0F1dGhvcj48WWVhcj4yMDA1PC9ZZWFyPjxS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</w:fldData>
        </w:fldChar>
      </w:r>
      <w:r w:rsidR="000D6D71" w:rsidRPr="00751A07">
        <w:rPr>
          <w:bCs/>
        </w:rPr>
        <w:instrText xml:space="preserve"> ADDIN EN.CITE.DATA </w:instrText>
      </w:r>
      <w:r w:rsidR="000D6D71" w:rsidRPr="00751A07">
        <w:rPr>
          <w:bCs/>
          <w:rPrChange w:id="39" w:author="Dan Olson" w:date="2019-02-04T14:00:00Z">
            <w:rPr>
              <w:bCs/>
            </w:rPr>
          </w:rPrChange>
        </w:rPr>
      </w:r>
      <w:r w:rsidR="000D6D71" w:rsidRPr="00751A07">
        <w:rPr>
          <w:bCs/>
          <w:rPrChange w:id="40" w:author="Dan Olson" w:date="2019-02-04T14:00:00Z">
            <w:rPr>
              <w:bCs/>
            </w:rPr>
          </w:rPrChange>
        </w:rPr>
        <w:fldChar w:fldCharType="end"/>
      </w:r>
      <w:r w:rsidR="008C1CA1" w:rsidRPr="009E3E15">
        <w:rPr>
          <w:bCs/>
        </w:rPr>
      </w:r>
      <w:r w:rsidR="008C1CA1" w:rsidRPr="009E3E15">
        <w:rPr>
          <w:bCs/>
        </w:rPr>
        <w:fldChar w:fldCharType="separate"/>
      </w:r>
      <w:r w:rsidR="000D6D71">
        <w:rPr>
          <w:bCs/>
          <w:noProof/>
        </w:rPr>
        <w:t>[7-9]</w:t>
      </w:r>
      <w:r w:rsidR="008C1CA1" w:rsidRPr="009E3E15">
        <w:rPr>
          <w:bCs/>
        </w:rPr>
        <w:fldChar w:fldCharType="end"/>
      </w:r>
      <w:r w:rsidR="008C1CA1" w:rsidRPr="009E3E15">
        <w:rPr>
          <w:bCs/>
        </w:rPr>
        <w:t>.</w:t>
      </w:r>
      <w:r w:rsidR="00C219C8">
        <w:rPr>
          <w:bCs/>
        </w:rPr>
        <w:t xml:space="preserve"> </w:t>
      </w:r>
      <w:commentRangeStart w:id="41"/>
      <w:r w:rsidR="004B022A">
        <w:rPr>
          <w:bCs/>
        </w:rPr>
        <w:t>An</w:t>
      </w:r>
      <w:commentRangeEnd w:id="41"/>
      <w:r w:rsidR="00751A07">
        <w:rPr>
          <w:rStyle w:val="CommentReference"/>
          <w:rFonts w:ascii="Liberation Serif" w:hAnsi="Liberation Serif" w:cs="Mangal"/>
          <w:color w:val="00000A"/>
          <w:lang w:eastAsia="zh-CN" w:bidi="hi-IN"/>
        </w:rPr>
        <w:commentReference w:id="41"/>
      </w:r>
      <w:r w:rsidR="004B022A">
        <w:rPr>
          <w:bCs/>
        </w:rPr>
        <w:t xml:space="preserve"> alternate approach </w:t>
      </w:r>
      <w:r w:rsidR="007A1B0C" w:rsidRPr="009E3E15">
        <w:rPr>
          <w:bCs/>
        </w:rPr>
        <w:t>t</w:t>
      </w:r>
      <w:r w:rsidR="004B022A">
        <w:rPr>
          <w:bCs/>
        </w:rPr>
        <w:t>o this</w:t>
      </w:r>
      <w:r w:rsidR="007A1B0C" w:rsidRPr="009E3E15">
        <w:rPr>
          <w:bCs/>
        </w:rPr>
        <w:t xml:space="preserve"> </w:t>
      </w:r>
      <w:r w:rsidR="004B022A" w:rsidRPr="009E3E15">
        <w:rPr>
          <w:bCs/>
        </w:rPr>
        <w:t xml:space="preserve">problem </w:t>
      </w:r>
      <w:r w:rsidR="004B022A">
        <w:rPr>
          <w:bCs/>
        </w:rPr>
        <w:t xml:space="preserve">as explored in this study involves </w:t>
      </w:r>
      <w:r w:rsidR="00382192" w:rsidRPr="009E3E15">
        <w:rPr>
          <w:bCs/>
        </w:rPr>
        <w:t xml:space="preserve">identifying </w:t>
      </w:r>
      <w:r w:rsidR="00F4690A" w:rsidRPr="009E3E15">
        <w:rPr>
          <w:bCs/>
        </w:rPr>
        <w:t xml:space="preserve">any limitations on </w:t>
      </w:r>
      <w:r w:rsidR="00503BA1" w:rsidRPr="009E3E15">
        <w:rPr>
          <w:bCs/>
        </w:rPr>
        <w:t>the fundamental driving force of metabolism</w:t>
      </w:r>
      <w:r w:rsidR="007A1B0C" w:rsidRPr="009E3E15">
        <w:rPr>
          <w:bCs/>
        </w:rPr>
        <w:t xml:space="preserve"> </w:t>
      </w:r>
      <w:r w:rsidR="00503BA1" w:rsidRPr="009E3E15">
        <w:rPr>
          <w:bCs/>
        </w:rPr>
        <w:t xml:space="preserve">i.e. </w:t>
      </w:r>
      <w:r w:rsidR="007A1B0C" w:rsidRPr="009E3E15">
        <w:rPr>
          <w:bCs/>
        </w:rPr>
        <w:t>thermodynamic</w:t>
      </w:r>
      <w:r w:rsidR="00503BA1" w:rsidRPr="009E3E15">
        <w:rPr>
          <w:bCs/>
        </w:rPr>
        <w:t>s</w:t>
      </w:r>
      <w:r w:rsidR="007A1B0C" w:rsidRPr="009E3E15">
        <w:rPr>
          <w:bCs/>
        </w:rPr>
        <w:t>.</w:t>
      </w:r>
    </w:p>
    <w:p w14:paraId="169153C3" w14:textId="77777777" w:rsidR="007A1B0C" w:rsidRPr="009E3E15" w:rsidRDefault="007A1B0C" w:rsidP="009E3E15">
      <w:pPr>
        <w:spacing w:line="480" w:lineRule="auto"/>
        <w:jc w:val="both"/>
        <w:rPr>
          <w:bCs/>
        </w:rPr>
      </w:pPr>
    </w:p>
    <w:p w14:paraId="248B7BC5" w14:textId="225B9168" w:rsidR="007A1B0C" w:rsidRPr="009E3E15" w:rsidRDefault="00F44F84" w:rsidP="009E3E15">
      <w:pPr>
        <w:spacing w:line="480" w:lineRule="auto"/>
        <w:jc w:val="both"/>
        <w:rPr>
          <w:bCs/>
        </w:rPr>
      </w:pPr>
      <w:r w:rsidRPr="009E3E15">
        <w:rPr>
          <w:bCs/>
        </w:rPr>
        <w:t>Thermodynamic</w:t>
      </w:r>
      <w:r w:rsidR="004C7579" w:rsidRPr="009E3E15">
        <w:rPr>
          <w:bCs/>
        </w:rPr>
        <w:t xml:space="preserve"> constraint</w:t>
      </w:r>
      <w:r w:rsidR="00C219C8">
        <w:rPr>
          <w:bCs/>
        </w:rPr>
        <w:t xml:space="preserve">s have already been integrated in </w:t>
      </w:r>
      <w:r w:rsidR="0086036A">
        <w:rPr>
          <w:bCs/>
        </w:rPr>
        <w:t xml:space="preserve">computational modeling techniques such as </w:t>
      </w:r>
      <w:r w:rsidR="00C219C8">
        <w:rPr>
          <w:bCs/>
        </w:rPr>
        <w:t>flux balance calculations</w:t>
      </w:r>
      <w:r w:rsidRPr="009E3E15">
        <w:rPr>
          <w:bCs/>
        </w:rPr>
        <w:t xml:space="preserve"> to determine </w:t>
      </w:r>
      <w:r w:rsidR="00C219C8">
        <w:rPr>
          <w:bCs/>
        </w:rPr>
        <w:t xml:space="preserve">possible </w:t>
      </w:r>
      <w:r w:rsidRPr="009E3E15">
        <w:rPr>
          <w:bCs/>
        </w:rPr>
        <w:t>r</w:t>
      </w:r>
      <w:r w:rsidR="00C219C8">
        <w:rPr>
          <w:bCs/>
        </w:rPr>
        <w:t>eaction directionality and</w:t>
      </w:r>
      <w:r w:rsidRPr="009E3E15">
        <w:rPr>
          <w:bCs/>
        </w:rPr>
        <w:t xml:space="preserve"> predict feasible metabolite concentration ranges</w:t>
      </w:r>
      <w:r w:rsidR="00461E6E" w:rsidRPr="009E3E15">
        <w:rPr>
          <w:bCs/>
        </w:rPr>
        <w:t xml:space="preserve"> </w:t>
      </w:r>
      <w:r w:rsidR="00461E6E" w:rsidRPr="009E3E15">
        <w:rPr>
          <w:bCs/>
        </w:rPr>
        <w:fldChar w:fldCharType="begin"/>
      </w:r>
      <w:r w:rsidR="000D6D71">
        <w:rPr>
          <w:bCs/>
        </w:rPr>
        <w:instrText xml:space="preserve"> ADDIN EN.CITE &lt;EndNote&gt;&lt;Cite&gt;&lt;Author&gt;Ataman&lt;/Author&gt;&lt;Year&gt;2015&lt;/Year&gt;&lt;RecNum&gt;233&lt;/RecNum&gt;&lt;DisplayText&gt;[10]&lt;/DisplayText&gt;&lt;record&gt;&lt;rec-number&gt;233&lt;/rec-number&gt;&lt;foreign-keys&gt;&lt;key app="EN" db-id="rde2ee5zc0dwsbez5pg5s2ztd5fdfsdpvexd" timestamp="1545283700"&gt;233&lt;/key&gt;&lt;/foreign-keys&gt;&lt;ref-type name="Journal Article"&gt;17&lt;/ref-type&gt;&lt;contributors&gt;&lt;authors&gt;&lt;author&gt;Ataman, M.&lt;/author&gt;&lt;author&gt;Hatzimanikatis, V.&lt;/author&gt;&lt;/authors&gt;&lt;/contributors&gt;&lt;auth-address&gt;Laboratory of Computational Systems Biotechnology (LCSB), Swiss Federal Institute of Technology (EPFL), CH-1015 Lausanne, Switzerland; Swiss Institute of Bioinformatics (SIB), CH-1015 Lausanne, Switzerland.&amp;#xD;Laboratory of Computational Systems Biotechnology (LCSB), Swiss Federal Institute of Technology (EPFL), CH-1015 Lausanne, Switzerland; Swiss Institute of Bioinformatics (SIB), CH-1015 Lausanne, Switzerland. Electronic address: vassily.hatzimanikatis@epfl.ch.&lt;/auth-address&gt;&lt;titles&gt;&lt;title&gt;Heading in the right direction: thermodynamics-based network analysis and pathway engineering&lt;/title&gt;&lt;secondary-title&gt;Curr Opin Biotechnol&lt;/secondary-title&gt;&lt;/titles&gt;&lt;periodical&gt;&lt;full-title&gt;Curr Opin Biotechnol&lt;/full-title&gt;&lt;/periodical&gt;&lt;pages&gt;176-82&lt;/pages&gt;&lt;volume&gt;36&lt;/volume&gt;&lt;keywords&gt;&lt;keyword&gt;Animals&lt;/keyword&gt;&lt;keyword&gt;Humans&lt;/keyword&gt;&lt;keyword&gt;Kinetics&lt;/keyword&gt;&lt;keyword&gt;*Metabolic Engineering&lt;/keyword&gt;&lt;keyword&gt;Models, Biological&lt;/keyword&gt;&lt;keyword&gt;*Thermodynamics&lt;/keyword&gt;&lt;/keywords&gt;&lt;dates&gt;&lt;year&gt;2015&lt;/year&gt;&lt;pub-dates&gt;&lt;date&gt;Dec&lt;/date&gt;&lt;/pub-dates&gt;&lt;/dates&gt;&lt;isbn&gt;1879-0429 (Electronic)&amp;#xD;0958-1669 (Linking)&lt;/isbn&gt;&lt;accession-num&gt;26360871&lt;/accession-num&gt;&lt;urls&gt;&lt;related-urls&gt;&lt;url&gt;https://www.ncbi.nlm.nih.gov/pubmed/26360871&lt;/url&gt;&lt;/related-urls&gt;&lt;/urls&gt;&lt;electronic-resource-num&gt;10.1016/j.copbio.2015.08.021&lt;/electronic-resource-num&gt;&lt;/record&gt;&lt;/Cite&gt;&lt;/EndNote&gt;</w:instrText>
      </w:r>
      <w:r w:rsidR="00461E6E" w:rsidRPr="009E3E15">
        <w:rPr>
          <w:bCs/>
        </w:rPr>
        <w:fldChar w:fldCharType="separate"/>
      </w:r>
      <w:r w:rsidR="000D6D71">
        <w:rPr>
          <w:bCs/>
          <w:noProof/>
        </w:rPr>
        <w:t>[10]</w:t>
      </w:r>
      <w:r w:rsidR="00461E6E" w:rsidRPr="009E3E15">
        <w:rPr>
          <w:bCs/>
        </w:rPr>
        <w:fldChar w:fldCharType="end"/>
      </w:r>
      <w:r w:rsidRPr="009E3E15">
        <w:rPr>
          <w:bCs/>
        </w:rPr>
        <w:t xml:space="preserve">. </w:t>
      </w:r>
      <w:r w:rsidR="0030679A">
        <w:rPr>
          <w:bCs/>
        </w:rPr>
        <w:t>K</w:t>
      </w:r>
      <w:r w:rsidR="0030679A" w:rsidRPr="009E3E15">
        <w:rPr>
          <w:bCs/>
        </w:rPr>
        <w:t>inetic parameteriza</w:t>
      </w:r>
      <w:r w:rsidR="0030679A">
        <w:rPr>
          <w:bCs/>
        </w:rPr>
        <w:t>tion procedures</w:t>
      </w:r>
      <w:r w:rsidR="0030679A" w:rsidRPr="009E3E15">
        <w:rPr>
          <w:bCs/>
        </w:rPr>
        <w:t xml:space="preserve"> </w:t>
      </w:r>
      <w:r w:rsidR="0028277C">
        <w:rPr>
          <w:bCs/>
        </w:rPr>
        <w:t xml:space="preserve">often </w:t>
      </w:r>
      <w:r w:rsidR="0030679A">
        <w:rPr>
          <w:bCs/>
        </w:rPr>
        <w:t>seek aid of t</w:t>
      </w:r>
      <w:r w:rsidR="00C219C8">
        <w:rPr>
          <w:bCs/>
        </w:rPr>
        <w:t xml:space="preserve">hermodynamic constraints (i.e., negative free energy of change imperatives) </w:t>
      </w:r>
      <w:r w:rsidR="003E4DE5" w:rsidRPr="009E3E15">
        <w:rPr>
          <w:bCs/>
        </w:rPr>
        <w:t>to reduce the search space of feasibl</w:t>
      </w:r>
      <w:r w:rsidR="009517B2">
        <w:rPr>
          <w:bCs/>
        </w:rPr>
        <w:t>e kinetic parameters and</w:t>
      </w:r>
      <w:r w:rsidR="003E4DE5" w:rsidRPr="009E3E15">
        <w:rPr>
          <w:bCs/>
        </w:rPr>
        <w:t xml:space="preserve"> restrict reaction </w:t>
      </w:r>
      <w:r w:rsidR="00214F4A" w:rsidRPr="009E3E15">
        <w:rPr>
          <w:bCs/>
        </w:rPr>
        <w:t>reversibility</w:t>
      </w:r>
      <w:r w:rsidR="0086036A">
        <w:rPr>
          <w:bCs/>
        </w:rPr>
        <w:t xml:space="preserve"> </w:t>
      </w:r>
      <w:r w:rsidR="00A932C3" w:rsidRPr="009E3E15">
        <w:rPr>
          <w:bCs/>
        </w:rPr>
        <w:fldChar w:fldCharType="begin"/>
      </w:r>
      <w:r w:rsidR="006054EA">
        <w:rPr>
          <w:bCs/>
        </w:rPr>
        <w:instrText xml:space="preserve"> ADDIN EN.CITE &lt;EndNote&gt;&lt;Cite&gt;&lt;Author&gt;Dash&lt;/Author&gt;&lt;Year&gt;2017&lt;/Year&gt;&lt;RecNum&gt;928&lt;/RecNum&gt;&lt;DisplayText&gt;[11]&lt;/DisplayText&gt;&lt;record&gt;&lt;rec-number&gt;928&lt;/rec-number&gt;&lt;foreign-keys&gt;&lt;key app="EN" db-id="fvpzfr0e4st20mexsvkp25sidt9awrwdzvvw" timestamp="1512754529"&gt;928&lt;/key&gt;&lt;/foreign-keys&gt;&lt;ref-type name="Journal Article"&gt;17&lt;/ref-type&gt;&lt;contributors&gt;&lt;authors&gt;&lt;author&gt;Dash, S.&lt;/author&gt;&lt;author&gt;Khodayari, A.&lt;/author&gt;&lt;author&gt;Zhou, J.&lt;/author&gt;&lt;author&gt;Holwerda, E. K.&lt;/author&gt;&lt;author&gt;Olson, D. G.&lt;/author&gt;&lt;author&gt;Lynd, L. R.&lt;/author&gt;&lt;author&gt;Maranas, C. D.&lt;/author&gt;&lt;/authors&gt;&lt;/contributors&gt;&lt;auth-address&gt;Department of Chemical Engineering, The Pennsylvania State University, 126 Land and Water Research Building, University Park, PA 16802 USA.0000 0001 2097 4281grid.29857.31&amp;#xD;Thayer School of Engineering at Dartmouth College, Hanover, NH USA.0000 0001 2179 2404grid.254880.3&lt;/auth-address&gt;&lt;titles&gt;&lt;title&gt;Development of a core Clostridium thermocellum kinetic metabolic model consistent with multiple genetic perturbations&lt;/title&gt;&lt;secondary-title&gt;Biotechnol Biofuels&lt;/secondary-title&gt;&lt;/titles&gt;&lt;periodical&gt;&lt;full-title&gt;Biotechnology for Biofuels&lt;/full-title&gt;&lt;abbr-1&gt;Biotechnol Biofuels&lt;/abbr-1&gt;&lt;/periodical&gt;&lt;pages&gt;108&lt;/pages&gt;&lt;volume&gt;10&lt;/volume&gt;&lt;keywords&gt;&lt;keyword&gt;Clostridium thermocellum&lt;/keyword&gt;&lt;keyword&gt;Ensemble modeling&lt;/keyword&gt;&lt;keyword&gt;Ethanol stress&lt;/keyword&gt;&lt;keyword&gt;Genome-scale metabolic model&lt;/keyword&gt;&lt;keyword&gt;Kinetic model&lt;/keyword&gt;&lt;keyword&gt;Nitrogen limitation&lt;/keyword&gt;&lt;/keywords&gt;&lt;dates&gt;&lt;year&gt;2017&lt;/year&gt;&lt;/dates&gt;&lt;isbn&gt;1754-6834 (Print)&amp;#xD;1754-6834 (Linking)&lt;/isbn&gt;&lt;accession-num&gt;28469704&lt;/accession-num&gt;&lt;urls&gt;&lt;related-urls&gt;&lt;url&gt;https://www.ncbi.nlm.nih.gov/pubmed/28469704&lt;/url&gt;&lt;/related-urls&gt;&lt;/urls&gt;&lt;custom2&gt;PMC5414155&lt;/custom2&gt;&lt;electronic-resource-num&gt;10.1186/s13068-017-0792-2&lt;/electronic-resource-num&gt;&lt;/record&gt;&lt;/Cite&gt;&lt;/EndNote&gt;</w:instrText>
      </w:r>
      <w:r w:rsidR="00A932C3" w:rsidRPr="009E3E15">
        <w:rPr>
          <w:bCs/>
        </w:rPr>
        <w:fldChar w:fldCharType="separate"/>
      </w:r>
      <w:r w:rsidR="000D6D71">
        <w:rPr>
          <w:bCs/>
          <w:noProof/>
        </w:rPr>
        <w:t>[11]</w:t>
      </w:r>
      <w:r w:rsidR="00A932C3" w:rsidRPr="009E3E15">
        <w:rPr>
          <w:bCs/>
        </w:rPr>
        <w:fldChar w:fldCharType="end"/>
      </w:r>
      <w:r w:rsidR="003E4DE5" w:rsidRPr="009E3E15">
        <w:rPr>
          <w:bCs/>
        </w:rPr>
        <w:t xml:space="preserve">. </w:t>
      </w:r>
      <w:r w:rsidR="004C7579" w:rsidRPr="009E3E15">
        <w:rPr>
          <w:bCs/>
        </w:rPr>
        <w:t>T</w:t>
      </w:r>
      <w:r w:rsidR="00E4637F">
        <w:rPr>
          <w:bCs/>
        </w:rPr>
        <w:t xml:space="preserve">hermodynamic analysis can </w:t>
      </w:r>
      <w:r w:rsidR="00E301C1">
        <w:rPr>
          <w:bCs/>
        </w:rPr>
        <w:t>be extended beyond</w:t>
      </w:r>
      <w:r w:rsidR="00E4637F">
        <w:rPr>
          <w:bCs/>
        </w:rPr>
        <w:t xml:space="preserve"> </w:t>
      </w:r>
      <w:r w:rsidR="00E301C1">
        <w:rPr>
          <w:bCs/>
        </w:rPr>
        <w:t xml:space="preserve">single </w:t>
      </w:r>
      <w:r w:rsidR="00E4637F">
        <w:rPr>
          <w:bCs/>
        </w:rPr>
        <w:t xml:space="preserve">reaction </w:t>
      </w:r>
      <w:r w:rsidR="00E301C1">
        <w:rPr>
          <w:bCs/>
        </w:rPr>
        <w:t>to</w:t>
      </w:r>
      <w:r w:rsidR="00E4637F">
        <w:rPr>
          <w:bCs/>
        </w:rPr>
        <w:t xml:space="preserve"> </w:t>
      </w:r>
      <w:r w:rsidR="009517B2">
        <w:rPr>
          <w:bCs/>
        </w:rPr>
        <w:t>entire pathways.</w:t>
      </w:r>
      <w:r w:rsidR="004C7579" w:rsidRPr="009E3E15">
        <w:rPr>
          <w:bCs/>
        </w:rPr>
        <w:t xml:space="preserve"> </w:t>
      </w:r>
      <w:r w:rsidR="00661D1A" w:rsidRPr="009E3E15">
        <w:t xml:space="preserve">The thermodynamic feasibility of </w:t>
      </w:r>
      <w:r w:rsidR="00E4637F">
        <w:t xml:space="preserve">the operation of </w:t>
      </w:r>
      <w:r w:rsidR="00661D1A" w:rsidRPr="009E3E15">
        <w:t>a</w:t>
      </w:r>
      <w:r w:rsidR="00E4637F">
        <w:t>n entire</w:t>
      </w:r>
      <w:r w:rsidR="00661D1A" w:rsidRPr="009E3E15">
        <w:t xml:space="preserve"> pathway </w:t>
      </w:r>
      <w:r w:rsidR="00B3326F" w:rsidRPr="009E3E15">
        <w:t>can be</w:t>
      </w:r>
      <w:r w:rsidR="00661D1A" w:rsidRPr="009E3E15">
        <w:t xml:space="preserve"> </w:t>
      </w:r>
      <w:r w:rsidR="008F0ABA" w:rsidRPr="009E3E15">
        <w:t>evaluated</w:t>
      </w:r>
      <w:r w:rsidR="00661D1A" w:rsidRPr="009E3E15">
        <w:t xml:space="preserve"> using the max-min driving force (MDF) formulation</w:t>
      </w:r>
      <w:r w:rsidR="006D00C8">
        <w:t xml:space="preserve"> </w:t>
      </w:r>
      <w:r w:rsidR="006D00C8" w:rsidRPr="009E3E15">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 </w:instrText>
      </w:r>
      <w:r w:rsidR="000D6D71">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EN.CITE.DATA </w:instrText>
      </w:r>
      <w:r w:rsidR="000D6D71">
        <w:rPr>
          <w:bCs/>
        </w:rPr>
      </w:r>
      <w:r w:rsidR="000D6D71">
        <w:rPr>
          <w:bCs/>
        </w:rPr>
        <w:fldChar w:fldCharType="end"/>
      </w:r>
      <w:r w:rsidR="006D00C8" w:rsidRPr="009E3E15">
        <w:rPr>
          <w:bCs/>
        </w:rPr>
      </w:r>
      <w:r w:rsidR="006D00C8" w:rsidRPr="009E3E15">
        <w:rPr>
          <w:bCs/>
        </w:rPr>
        <w:fldChar w:fldCharType="separate"/>
      </w:r>
      <w:r w:rsidR="000D6D71">
        <w:rPr>
          <w:bCs/>
          <w:noProof/>
        </w:rPr>
        <w:t>[12]</w:t>
      </w:r>
      <w:r w:rsidR="006D00C8" w:rsidRPr="009E3E15">
        <w:rPr>
          <w:bCs/>
        </w:rPr>
        <w:fldChar w:fldCharType="end"/>
      </w:r>
      <w:r w:rsidR="00E4637F">
        <w:t xml:space="preserve">. </w:t>
      </w:r>
      <w:del w:id="42" w:author="Dan Olson" w:date="2019-02-04T14:11:00Z">
        <w:r w:rsidR="00E4637F" w:rsidDel="003D6A6A">
          <w:delText xml:space="preserve">MDF tests whether an assignment of metabolite concentrations is possible ensuring that the free energy of change for every reaction </w:delText>
        </w:r>
        <w:r w:rsidR="003D2BBB" w:rsidDel="003D6A6A">
          <w:delText xml:space="preserve">in the pathway </w:delText>
        </w:r>
        <w:r w:rsidR="00E4637F" w:rsidDel="003D6A6A">
          <w:delText>remains negative implying a positive thermodynamic driving force</w:delText>
        </w:r>
      </w:del>
      <w:ins w:id="43" w:author="Dan Olson" w:date="2019-02-04T14:11:00Z">
        <w:r w:rsidR="003D6A6A">
          <w:t xml:space="preserve">In MDF analysis, the concentrations of intracellular metabolites </w:t>
        </w:r>
        <w:proofErr w:type="gramStart"/>
        <w:r w:rsidR="003D6A6A">
          <w:t xml:space="preserve">are </w:t>
        </w:r>
      </w:ins>
      <w:ins w:id="44" w:author="Dan Olson" w:date="2019-02-04T14:12:00Z">
        <w:r w:rsidR="003D6A6A">
          <w:t>allowed to</w:t>
        </w:r>
        <w:proofErr w:type="gramEnd"/>
        <w:r w:rsidR="003D6A6A">
          <w:t xml:space="preserve"> vary to change the </w:t>
        </w:r>
      </w:ins>
      <w:ins w:id="45" w:author="Dan Olson" w:date="2019-02-04T14:13:00Z">
        <w:r w:rsidR="003D6A6A">
          <w:t>thermodynamic driving force of each</w:t>
        </w:r>
      </w:ins>
      <w:ins w:id="46" w:author="Dan Olson" w:date="2019-02-04T14:12:00Z">
        <w:r w:rsidR="003D6A6A">
          <w:t xml:space="preserve"> reaction</w:t>
        </w:r>
      </w:ins>
      <w:r w:rsidR="00E4637F">
        <w:t>. By design, the solution identified by MDF is the one that maximizes the smallest</w:t>
      </w:r>
      <w:ins w:id="47" w:author="Dan Olson" w:date="2019-02-04T14:09:00Z">
        <w:r w:rsidR="00E0744F">
          <w:t xml:space="preserve"> driving force</w:t>
        </w:r>
      </w:ins>
      <w:r w:rsidR="00E4637F">
        <w:t xml:space="preserve"> among all reaction steps </w:t>
      </w:r>
      <w:del w:id="48" w:author="Dan Olson" w:date="2019-02-04T14:09:00Z">
        <w:r w:rsidR="00E4637F" w:rsidDel="003D6A6A">
          <w:delText xml:space="preserve">driving force </w:delText>
        </w:r>
      </w:del>
      <w:r w:rsidR="00E4637F">
        <w:t xml:space="preserve">(i.e., max-min formulation) akin to the optimization of the worst-case scenario </w:t>
      </w:r>
      <w:r w:rsidR="00BB2FC3" w:rsidRPr="009E3E15">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 </w:instrText>
      </w:r>
      <w:r w:rsidR="000D6D71">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EN.CITE.DATA </w:instrText>
      </w:r>
      <w:r w:rsidR="000D6D71">
        <w:fldChar w:fldCharType="end"/>
      </w:r>
      <w:r w:rsidR="00BB2FC3" w:rsidRPr="009E3E15">
        <w:fldChar w:fldCharType="separate"/>
      </w:r>
      <w:r w:rsidR="000D6D71">
        <w:rPr>
          <w:noProof/>
        </w:rPr>
        <w:t>[12]</w:t>
      </w:r>
      <w:r w:rsidR="00BB2FC3" w:rsidRPr="009E3E15">
        <w:fldChar w:fldCharType="end"/>
      </w:r>
      <w:r w:rsidR="00E4637F">
        <w:t>. Because metabolite concentrations are treated as optimization variables, the impact of metabolite pool accumulations and/or depletions on pathway feasibility can be directly assessed</w:t>
      </w:r>
      <w:r w:rsidR="00A932C3" w:rsidRPr="009E3E15">
        <w:rPr>
          <w:bCs/>
        </w:rPr>
        <w:t xml:space="preserve"> </w:t>
      </w:r>
      <w:r w:rsidR="00A932C3" w:rsidRPr="009E3E15">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 </w:instrText>
      </w:r>
      <w:r w:rsidR="000D6D71">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rPr>
          <w:bCs/>
        </w:rPr>
        <w:instrText xml:space="preserve"> ADDIN EN.CITE.DATA </w:instrText>
      </w:r>
      <w:r w:rsidR="000D6D71">
        <w:rPr>
          <w:bCs/>
        </w:rPr>
      </w:r>
      <w:r w:rsidR="000D6D71">
        <w:rPr>
          <w:bCs/>
        </w:rPr>
        <w:fldChar w:fldCharType="end"/>
      </w:r>
      <w:r w:rsidR="00A932C3" w:rsidRPr="009E3E15">
        <w:rPr>
          <w:bCs/>
        </w:rPr>
      </w:r>
      <w:r w:rsidR="00A932C3" w:rsidRPr="009E3E15">
        <w:rPr>
          <w:bCs/>
        </w:rPr>
        <w:fldChar w:fldCharType="separate"/>
      </w:r>
      <w:r w:rsidR="000D6D71">
        <w:rPr>
          <w:bCs/>
          <w:noProof/>
        </w:rPr>
        <w:t>[12]</w:t>
      </w:r>
      <w:r w:rsidR="00A932C3" w:rsidRPr="009E3E15">
        <w:rPr>
          <w:bCs/>
        </w:rPr>
        <w:fldChar w:fldCharType="end"/>
      </w:r>
      <w:r w:rsidR="00E4637F">
        <w:rPr>
          <w:bCs/>
        </w:rPr>
        <w:t xml:space="preserve">. </w:t>
      </w:r>
      <w:r w:rsidR="00E4637F">
        <w:rPr>
          <w:bCs/>
        </w:rPr>
        <w:lastRenderedPageBreak/>
        <w:t>MDF has already been applied</w:t>
      </w:r>
      <w:r w:rsidR="004C7579" w:rsidRPr="009E3E15">
        <w:rPr>
          <w:bCs/>
        </w:rPr>
        <w:t xml:space="preserve"> to study the cause</w:t>
      </w:r>
      <w:r w:rsidR="00E4637F">
        <w:rPr>
          <w:bCs/>
        </w:rPr>
        <w:t>s</w:t>
      </w:r>
      <w:r w:rsidR="004C7579" w:rsidRPr="009E3E15">
        <w:rPr>
          <w:bCs/>
        </w:rPr>
        <w:t xml:space="preserve"> of growth cessation in </w:t>
      </w:r>
      <w:r w:rsidR="004C7579" w:rsidRPr="009E3E15">
        <w:rPr>
          <w:bCs/>
          <w:i/>
        </w:rPr>
        <w:t>C. thermocellum</w:t>
      </w:r>
      <w:r w:rsidR="004C7579" w:rsidRPr="009E3E15">
        <w:rPr>
          <w:bCs/>
        </w:rPr>
        <w:t xml:space="preserve"> under high substrate loading conditions</w:t>
      </w:r>
      <w:del w:id="49" w:author="Dan Olson" w:date="2019-02-04T15:14:00Z">
        <w:r w:rsidR="00E4637F" w:rsidDel="00A76241">
          <w:rPr>
            <w:bCs/>
          </w:rPr>
          <w:delText>. It revealed</w:delText>
        </w:r>
        <w:r w:rsidR="004C7579" w:rsidRPr="009E3E15" w:rsidDel="00A76241">
          <w:rPr>
            <w:bCs/>
          </w:rPr>
          <w:delText xml:space="preserve"> that hydrogen and for</w:delText>
        </w:r>
        <w:r w:rsidR="00E4637F" w:rsidDel="00A76241">
          <w:rPr>
            <w:bCs/>
          </w:rPr>
          <w:delText xml:space="preserve">mate accumulations are </w:delText>
        </w:r>
        <w:r w:rsidR="004C7579" w:rsidRPr="009E3E15" w:rsidDel="00A76241">
          <w:rPr>
            <w:bCs/>
          </w:rPr>
          <w:delText>potential culprits</w:delText>
        </w:r>
        <w:r w:rsidR="00E4637F" w:rsidDel="00A76241">
          <w:rPr>
            <w:bCs/>
          </w:rPr>
          <w:delText xml:space="preserve"> rendering </w:delText>
        </w:r>
        <w:r w:rsidR="00595344" w:rsidDel="00A76241">
          <w:rPr>
            <w:bCs/>
          </w:rPr>
          <w:delText xml:space="preserve">acetyl-CoA formation from </w:delText>
        </w:r>
        <w:r w:rsidR="003E7E12" w:rsidDel="00A76241">
          <w:rPr>
            <w:bCs/>
          </w:rPr>
          <w:delText xml:space="preserve">pyruvate </w:delText>
        </w:r>
        <w:r w:rsidR="00E4637F" w:rsidDel="00A76241">
          <w:rPr>
            <w:bCs/>
          </w:rPr>
          <w:delText>thermodynamically infeasible</w:delText>
        </w:r>
        <w:r w:rsidR="006D00C8" w:rsidDel="00A76241">
          <w:rPr>
            <w:bCs/>
          </w:rPr>
          <w:delText>, thus arresting cell growth</w:delText>
        </w:r>
        <w:r w:rsidR="00E4637F" w:rsidDel="00A76241">
          <w:rPr>
            <w:bCs/>
          </w:rPr>
          <w:delText xml:space="preserve"> </w:delText>
        </w:r>
      </w:del>
      <w:ins w:id="50" w:author="Dan Olson" w:date="2019-02-04T15:14:00Z">
        <w:r w:rsidR="00A76241">
          <w:rPr>
            <w:bCs/>
          </w:rPr>
          <w:t xml:space="preserve">, suggesting that </w:t>
        </w:r>
        <w:r w:rsidR="002D563E">
          <w:rPr>
            <w:bCs/>
          </w:rPr>
          <w:t xml:space="preserve">fermentation </w:t>
        </w:r>
      </w:ins>
      <w:ins w:id="51" w:author="Dan Olson" w:date="2019-02-04T15:15:00Z">
        <w:r w:rsidR="002D563E">
          <w:rPr>
            <w:bCs/>
          </w:rPr>
          <w:t xml:space="preserve">is inhibited at the pyruvate to acetyl-coA </w:t>
        </w:r>
      </w:ins>
      <w:ins w:id="52" w:author="Dan Olson" w:date="2019-02-04T15:16:00Z">
        <w:r w:rsidR="002D563E">
          <w:rPr>
            <w:bCs/>
          </w:rPr>
          <w:t>conversion</w:t>
        </w:r>
      </w:ins>
      <w:ins w:id="53" w:author="Dan Olson" w:date="2019-02-04T15:15:00Z">
        <w:r w:rsidR="002D563E">
          <w:rPr>
            <w:bCs/>
          </w:rPr>
          <w:t xml:space="preserve"> step due to increases in hydrogen (which inhibits the PFOR reaction via increased reduced ferredoxin levels) and increases in format</w:t>
        </w:r>
      </w:ins>
      <w:ins w:id="54" w:author="Dan Olson" w:date="2019-02-04T15:16:00Z">
        <w:r w:rsidR="002D563E">
          <w:rPr>
            <w:bCs/>
          </w:rPr>
          <w:t>e</w:t>
        </w:r>
      </w:ins>
      <w:ins w:id="55" w:author="Dan Olson" w:date="2019-02-04T15:15:00Z">
        <w:r w:rsidR="002D563E">
          <w:rPr>
            <w:bCs/>
          </w:rPr>
          <w:t xml:space="preserve"> (which inhibits the PFL reaction)</w:t>
        </w:r>
      </w:ins>
      <w:r w:rsidR="00A932C3" w:rsidRPr="009E3E15">
        <w:rPr>
          <w:bCs/>
        </w:rPr>
        <w:t xml:space="preserve"> </w:t>
      </w:r>
      <w:r w:rsidR="00A932C3" w:rsidRPr="009E3E15">
        <w:rPr>
          <w:bCs/>
        </w:rPr>
        <w:fldChar w:fldCharType="begin">
          <w:fldData xml:space="preserve">PEVuZE5vdGU+PENpdGU+PEF1dGhvcj5UaG9tcHNvbjwvQXV0aG9yPjxZZWFyPjIwMTc8L1llYXI+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</w:fldData>
        </w:fldChar>
      </w:r>
      <w:r w:rsidR="000D6D71" w:rsidRPr="003D6A6A">
        <w:rPr>
          <w:bCs/>
        </w:rPr>
        <w:instrText xml:space="preserve"> ADDIN EN.CITE </w:instrText>
      </w:r>
      <w:r w:rsidR="000D6D71" w:rsidRPr="003D6A6A">
        <w:rPr>
          <w:bCs/>
          <w:rPrChange w:id="56" w:author="Dan Olson" w:date="2019-02-04T14:14:00Z">
            <w:rPr>
              <w:bCs/>
            </w:rPr>
          </w:rPrChange>
        </w:rPr>
        <w:fldChar w:fldCharType="begin">
          <w:fldData xml:space="preserve">PEVuZE5vdGU+PENpdGU+PEF1dGhvcj5UaG9tcHNvbjwvQXV0aG9yPjxZZWFyPjIwMTc8L1llYXI+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</w:fldData>
        </w:fldChar>
      </w:r>
      <w:r w:rsidR="000D6D71" w:rsidRPr="003D6A6A">
        <w:rPr>
          <w:bCs/>
        </w:rPr>
        <w:instrText xml:space="preserve"> ADDIN EN.CITE.DATA </w:instrText>
      </w:r>
      <w:r w:rsidR="000D6D71" w:rsidRPr="003D6A6A">
        <w:rPr>
          <w:bCs/>
          <w:rPrChange w:id="57" w:author="Dan Olson" w:date="2019-02-04T14:14:00Z">
            <w:rPr>
              <w:bCs/>
            </w:rPr>
          </w:rPrChange>
        </w:rPr>
      </w:r>
      <w:r w:rsidR="000D6D71" w:rsidRPr="003D6A6A">
        <w:rPr>
          <w:bCs/>
          <w:rPrChange w:id="58" w:author="Dan Olson" w:date="2019-02-04T14:14:00Z">
            <w:rPr>
              <w:bCs/>
            </w:rPr>
          </w:rPrChange>
        </w:rPr>
        <w:fldChar w:fldCharType="end"/>
      </w:r>
      <w:r w:rsidR="00A932C3" w:rsidRPr="009E3E15">
        <w:rPr>
          <w:bCs/>
        </w:rPr>
      </w:r>
      <w:r w:rsidR="00A932C3" w:rsidRPr="009E3E15">
        <w:rPr>
          <w:bCs/>
        </w:rPr>
        <w:fldChar w:fldCharType="separate"/>
      </w:r>
      <w:r w:rsidR="000D6D71">
        <w:rPr>
          <w:bCs/>
          <w:noProof/>
        </w:rPr>
        <w:t>[9]</w:t>
      </w:r>
      <w:r w:rsidR="00A932C3" w:rsidRPr="009E3E15">
        <w:rPr>
          <w:bCs/>
        </w:rPr>
        <w:fldChar w:fldCharType="end"/>
      </w:r>
      <w:r w:rsidR="004C7579" w:rsidRPr="009E3E15">
        <w:rPr>
          <w:bCs/>
        </w:rPr>
        <w:t>.</w:t>
      </w:r>
    </w:p>
    <w:p w14:paraId="3B646C08" w14:textId="77777777" w:rsidR="007A1B0C" w:rsidRPr="009E3E15" w:rsidRDefault="007A1B0C" w:rsidP="009E3E15">
      <w:pPr>
        <w:spacing w:line="480" w:lineRule="auto"/>
        <w:jc w:val="both"/>
        <w:rPr>
          <w:bCs/>
        </w:rPr>
      </w:pPr>
    </w:p>
    <w:p w14:paraId="1879804C" w14:textId="44DABBA8" w:rsidR="007A1B0C" w:rsidRPr="009E3E15" w:rsidRDefault="009B4986" w:rsidP="009E3E15">
      <w:pPr>
        <w:spacing w:line="480" w:lineRule="auto"/>
        <w:jc w:val="both"/>
        <w:rPr>
          <w:bCs/>
        </w:rPr>
      </w:pPr>
      <w:commentRangeStart w:id="59"/>
      <w:r w:rsidRPr="009E3E15">
        <w:rPr>
          <w:bCs/>
        </w:rPr>
        <w:t>In this study, we use</w:t>
      </w:r>
      <w:r w:rsidR="00E4637F">
        <w:rPr>
          <w:bCs/>
        </w:rPr>
        <w:t xml:space="preserve"> MDF</w:t>
      </w:r>
      <w:r w:rsidRPr="009E3E15">
        <w:rPr>
          <w:bCs/>
        </w:rPr>
        <w:t xml:space="preserve"> to study the impact of increasing ethanol concertation on </w:t>
      </w:r>
      <w:r w:rsidRPr="009E3E15">
        <w:rPr>
          <w:bCs/>
          <w:i/>
        </w:rPr>
        <w:t xml:space="preserve">C. </w:t>
      </w:r>
      <w:proofErr w:type="spellStart"/>
      <w:r w:rsidRPr="009E3E15">
        <w:rPr>
          <w:bCs/>
          <w:i/>
        </w:rPr>
        <w:t>thermocellum</w:t>
      </w:r>
      <w:r w:rsidRPr="009E3E15">
        <w:rPr>
          <w:bCs/>
        </w:rPr>
        <w:t>’</w:t>
      </w:r>
      <w:r w:rsidR="007A1B0C" w:rsidRPr="009E3E15">
        <w:rPr>
          <w:bCs/>
        </w:rPr>
        <w:t>s</w:t>
      </w:r>
      <w:proofErr w:type="spellEnd"/>
      <w:r w:rsidR="007A1B0C" w:rsidRPr="009E3E15">
        <w:rPr>
          <w:bCs/>
        </w:rPr>
        <w:t xml:space="preserve"> metabolism. We restrict our analysis to glycolysis </w:t>
      </w:r>
      <w:del w:id="60" w:author="Dan Olson" w:date="2019-02-04T15:16:00Z">
        <w:r w:rsidR="007A1B0C" w:rsidRPr="009E3E15" w:rsidDel="002D563E">
          <w:rPr>
            <w:bCs/>
          </w:rPr>
          <w:delText>along with</w:delText>
        </w:r>
      </w:del>
      <w:ins w:id="61" w:author="Dan Olson" w:date="2019-02-04T15:16:00Z">
        <w:r w:rsidR="002D563E">
          <w:rPr>
            <w:bCs/>
          </w:rPr>
          <w:t>, the</w:t>
        </w:r>
      </w:ins>
      <w:r w:rsidR="007A1B0C" w:rsidRPr="009E3E15">
        <w:rPr>
          <w:bCs/>
        </w:rPr>
        <w:t xml:space="preserve"> ethanol production pathway</w:t>
      </w:r>
      <w:ins w:id="62" w:author="Dan Olson" w:date="2019-02-04T15:17:00Z">
        <w:r w:rsidR="002D563E">
          <w:rPr>
            <w:bCs/>
          </w:rPr>
          <w:t>,</w:t>
        </w:r>
      </w:ins>
      <w:r w:rsidR="00DF2D40" w:rsidRPr="009E3E15">
        <w:rPr>
          <w:bCs/>
        </w:rPr>
        <w:t xml:space="preserve"> (Figure 1</w:t>
      </w:r>
      <w:r w:rsidR="00EC0730" w:rsidRPr="009E3E15">
        <w:rPr>
          <w:bCs/>
        </w:rPr>
        <w:t>) and</w:t>
      </w:r>
      <w:r w:rsidR="007A1B0C" w:rsidRPr="009E3E15">
        <w:rPr>
          <w:bCs/>
        </w:rPr>
        <w:t xml:space="preserve"> </w:t>
      </w:r>
      <w:ins w:id="63" w:author="Dan Olson" w:date="2019-02-04T15:17:00Z">
        <w:r w:rsidR="002D563E">
          <w:rPr>
            <w:bCs/>
          </w:rPr>
          <w:t xml:space="preserve">its </w:t>
        </w:r>
      </w:ins>
      <w:r w:rsidR="007A1B0C" w:rsidRPr="009E3E15">
        <w:rPr>
          <w:bCs/>
        </w:rPr>
        <w:t>cofactor regeneration system</w:t>
      </w:r>
      <w:r w:rsidR="00EC0730" w:rsidRPr="009E3E15">
        <w:rPr>
          <w:bCs/>
        </w:rPr>
        <w:t>.</w:t>
      </w:r>
      <w:ins w:id="64" w:author="Dan Olson" w:date="2019-02-04T15:21:00Z">
        <w:r w:rsidR="002D563E">
          <w:rPr>
            <w:bCs/>
          </w:rPr>
          <w:t xml:space="preserve"> As input data, we use a set </w:t>
        </w:r>
      </w:ins>
      <w:ins w:id="65" w:author="Dan Olson" w:date="2019-02-04T15:22:00Z">
        <w:r w:rsidR="002D563E">
          <w:rPr>
            <w:bCs/>
          </w:rPr>
          <w:t xml:space="preserve">of previously-generated intracellular metabolite measurements from </w:t>
        </w:r>
        <w:r w:rsidR="002D563E" w:rsidRPr="002D563E">
          <w:rPr>
            <w:bCs/>
            <w:i/>
            <w:rPrChange w:id="66" w:author="Dan Olson" w:date="2019-02-04T15:23:00Z">
              <w:rPr>
                <w:bCs/>
              </w:rPr>
            </w:rPrChange>
          </w:rPr>
          <w:t>C. thermocellum</w:t>
        </w:r>
        <w:r w:rsidR="002D563E">
          <w:rPr>
            <w:bCs/>
          </w:rPr>
          <w:t xml:space="preserve"> cells grown with and without external ethanol addition</w:t>
        </w:r>
      </w:ins>
      <w:ins w:id="67" w:author="Dan Olson" w:date="2019-02-04T15:23:00Z">
        <w:r w:rsidR="002D563E">
          <w:rPr>
            <w:bCs/>
          </w:rPr>
          <w:t xml:space="preserve"> </w:t>
        </w:r>
        <w:commentRangeStart w:id="68"/>
        <w:r w:rsidR="002D563E">
          <w:rPr>
            <w:bCs/>
          </w:rPr>
          <w:t>[]</w:t>
        </w:r>
        <w:commentRangeEnd w:id="68"/>
        <w:r w:rsidR="002D563E">
          <w:rPr>
            <w:rStyle w:val="CommentReference"/>
            <w:rFonts w:ascii="Liberation Serif" w:hAnsi="Liberation Serif" w:cs="Mangal"/>
            <w:color w:val="00000A"/>
            <w:lang w:eastAsia="zh-CN" w:bidi="hi-IN"/>
          </w:rPr>
          <w:commentReference w:id="68"/>
        </w:r>
      </w:ins>
      <w:ins w:id="69" w:author="Dan Olson" w:date="2019-02-04T15:22:00Z">
        <w:r w:rsidR="002D563E">
          <w:rPr>
            <w:bCs/>
          </w:rPr>
          <w:t>.</w:t>
        </w:r>
      </w:ins>
      <w:del w:id="70" w:author="Dan Olson" w:date="2019-02-04T15:39:00Z">
        <w:r w:rsidR="008332DA" w:rsidRPr="009E3E15" w:rsidDel="0056792E">
          <w:rPr>
            <w:bCs/>
          </w:rPr>
          <w:delText xml:space="preserve"> </w:delText>
        </w:r>
      </w:del>
      <w:commentRangeEnd w:id="59"/>
      <w:r w:rsidR="0056792E">
        <w:rPr>
          <w:rStyle w:val="CommentReference"/>
          <w:rFonts w:ascii="Liberation Serif" w:hAnsi="Liberation Serif" w:cs="Mangal"/>
          <w:color w:val="00000A"/>
          <w:lang w:eastAsia="zh-CN" w:bidi="hi-IN"/>
        </w:rPr>
        <w:commentReference w:id="59"/>
      </w:r>
      <w:commentRangeStart w:id="71"/>
      <w:del w:id="72" w:author="Dan Olson" w:date="2019-02-04T15:20:00Z">
        <w:r w:rsidR="007E4228" w:rsidDel="002D563E">
          <w:rPr>
            <w:bCs/>
          </w:rPr>
          <w:delText xml:space="preserve">We </w:delText>
        </w:r>
        <w:r w:rsidR="00490987" w:rsidDel="002D563E">
          <w:rPr>
            <w:bCs/>
          </w:rPr>
          <w:delText xml:space="preserve">first </w:delText>
        </w:r>
        <w:r w:rsidR="007E4228" w:rsidDel="002D563E">
          <w:rPr>
            <w:bCs/>
          </w:rPr>
          <w:delText xml:space="preserve">evaluate the thermodynamic feasibility of time varying metabolite concentrations for </w:delText>
        </w:r>
        <w:r w:rsidR="007E4228" w:rsidRPr="007E4228" w:rsidDel="002D563E">
          <w:rPr>
            <w:bCs/>
            <w:i/>
          </w:rPr>
          <w:delText>C. thermocellum</w:delText>
        </w:r>
        <w:r w:rsidR="007E4228" w:rsidDel="002D563E">
          <w:rPr>
            <w:bCs/>
          </w:rPr>
          <w:delText xml:space="preserve"> grow</w:delText>
        </w:r>
        <w:r w:rsidR="00031809" w:rsidDel="002D563E">
          <w:rPr>
            <w:bCs/>
          </w:rPr>
          <w:delText>n</w:delText>
        </w:r>
        <w:r w:rsidR="007E4228" w:rsidDel="002D563E">
          <w:rPr>
            <w:bCs/>
          </w:rPr>
          <w:delText xml:space="preserve"> with and without external ethanol addition revealing </w:delText>
        </w:r>
        <w:r w:rsidR="00A42CF8" w:rsidDel="002D563E">
          <w:rPr>
            <w:bCs/>
          </w:rPr>
          <w:delText xml:space="preserve">the inconsistency in </w:delText>
        </w:r>
        <w:r w:rsidR="00AF38EB" w:rsidDel="002D563E">
          <w:rPr>
            <w:bCs/>
          </w:rPr>
          <w:delText xml:space="preserve">dihydroxyacetone </w:delText>
        </w:r>
        <w:r w:rsidR="00C12C02" w:rsidDel="002D563E">
          <w:rPr>
            <w:bCs/>
          </w:rPr>
          <w:delText>phosphate (</w:delText>
        </w:r>
        <w:r w:rsidR="007E4228" w:rsidDel="002D563E">
          <w:rPr>
            <w:bCs/>
          </w:rPr>
          <w:delText>DHAP</w:delText>
        </w:r>
        <w:r w:rsidR="00C12C02" w:rsidDel="002D563E">
          <w:rPr>
            <w:bCs/>
          </w:rPr>
          <w:delText>)</w:delText>
        </w:r>
        <w:r w:rsidR="007E4228" w:rsidDel="002D563E">
          <w:rPr>
            <w:bCs/>
          </w:rPr>
          <w:delText xml:space="preserve"> and </w:delText>
        </w:r>
        <w:r w:rsidR="00C12C02" w:rsidDel="002D563E">
          <w:rPr>
            <w:bCs/>
          </w:rPr>
          <w:delText>fructose bisphosphate (</w:delText>
        </w:r>
        <w:r w:rsidR="007E4228" w:rsidDel="002D563E">
          <w:rPr>
            <w:bCs/>
          </w:rPr>
          <w:delText>FDP</w:delText>
        </w:r>
        <w:r w:rsidR="00C12C02" w:rsidDel="002D563E">
          <w:rPr>
            <w:bCs/>
          </w:rPr>
          <w:delText>)</w:delText>
        </w:r>
        <w:r w:rsidR="007E4228" w:rsidDel="002D563E">
          <w:rPr>
            <w:bCs/>
          </w:rPr>
          <w:delText xml:space="preserve"> measurements. The dataset</w:delText>
        </w:r>
        <w:r w:rsidR="00C12C02" w:rsidDel="002D563E">
          <w:rPr>
            <w:bCs/>
          </w:rPr>
          <w:delText xml:space="preserve"> (excluding DHAP and FDP)</w:delText>
        </w:r>
        <w:r w:rsidR="007E4228" w:rsidDel="002D563E">
          <w:rPr>
            <w:bCs/>
          </w:rPr>
          <w:delText xml:space="preserve"> is then used </w:delText>
        </w:r>
        <w:r w:rsidR="00C12C02" w:rsidDel="002D563E">
          <w:rPr>
            <w:bCs/>
          </w:rPr>
          <w:delText xml:space="preserve">to </w:delText>
        </w:r>
        <w:r w:rsidR="007E4228" w:rsidDel="002D563E">
          <w:rPr>
            <w:bCs/>
          </w:rPr>
          <w:delText xml:space="preserve">constrain the wild-type pathway thermodynamics of </w:delText>
        </w:r>
        <w:r w:rsidR="007E4228" w:rsidRPr="007E4228" w:rsidDel="002D563E">
          <w:rPr>
            <w:bCs/>
            <w:i/>
          </w:rPr>
          <w:delText>C. thermocellum</w:delText>
        </w:r>
        <w:r w:rsidR="007E4228" w:rsidDel="002D563E">
          <w:rPr>
            <w:bCs/>
          </w:rPr>
          <w:delText xml:space="preserve"> which </w:delText>
        </w:r>
        <w:r w:rsidR="00C63264" w:rsidDel="002D563E">
          <w:rPr>
            <w:bCs/>
          </w:rPr>
          <w:delText xml:space="preserve">shows that high ethanol concentration makes </w:delText>
        </w:r>
        <w:r w:rsidR="00C63264" w:rsidRPr="009E3E15" w:rsidDel="002D563E">
          <w:rPr>
            <w:bCs/>
          </w:rPr>
          <w:delText>glyceraldehyde-3-phosphate dehydrogenase</w:delText>
        </w:r>
        <w:r w:rsidR="00C63264" w:rsidDel="002D563E">
          <w:rPr>
            <w:bCs/>
          </w:rPr>
          <w:delText xml:space="preserve"> (GAPDH) the prominent bottleneck due to rising NADH levels rendering further ethanol production infeasible. </w:delText>
        </w:r>
        <w:r w:rsidR="00D04873" w:rsidDel="002D563E">
          <w:rPr>
            <w:bCs/>
          </w:rPr>
          <w:delText xml:space="preserve">We </w:delText>
        </w:r>
        <w:r w:rsidR="00C63264" w:rsidDel="002D563E">
          <w:rPr>
            <w:bCs/>
          </w:rPr>
          <w:delText xml:space="preserve">also </w:delText>
        </w:r>
        <w:r w:rsidR="00D04873" w:rsidDel="002D563E">
          <w:rPr>
            <w:bCs/>
          </w:rPr>
          <w:delText>observe</w:delText>
        </w:r>
        <w:r w:rsidR="00C63264" w:rsidDel="002D563E">
          <w:rPr>
            <w:bCs/>
          </w:rPr>
          <w:delText xml:space="preserve"> </w:delText>
        </w:r>
        <w:r w:rsidR="008E317C" w:rsidDel="002D563E">
          <w:rPr>
            <w:bCs/>
          </w:rPr>
          <w:delText>t</w:delText>
        </w:r>
        <w:r w:rsidR="00C63264" w:rsidDel="002D563E">
          <w:rPr>
            <w:bCs/>
          </w:rPr>
          <w:delText>hat</w:delText>
        </w:r>
        <w:r w:rsidR="008E317C" w:rsidDel="002D563E">
          <w:rPr>
            <w:bCs/>
          </w:rPr>
          <w:delText xml:space="preserve"> in WT </w:delText>
        </w:r>
        <w:r w:rsidR="008E317C" w:rsidRPr="008E317C" w:rsidDel="002D563E">
          <w:rPr>
            <w:bCs/>
            <w:i/>
          </w:rPr>
          <w:delText>C. thermocellum</w:delText>
        </w:r>
        <w:r w:rsidR="00C63264" w:rsidDel="002D563E">
          <w:rPr>
            <w:bCs/>
          </w:rPr>
          <w:delText xml:space="preserve"> </w:delText>
        </w:r>
        <w:r w:rsidR="008E317C" w:rsidDel="002D563E">
          <w:rPr>
            <w:bCs/>
          </w:rPr>
          <w:delText xml:space="preserve">pyruvate formation using </w:delText>
        </w:r>
        <w:r w:rsidR="00C63264" w:rsidDel="002D563E">
          <w:rPr>
            <w:bCs/>
          </w:rPr>
          <w:delText>pyruvate phosphate dikinase (PPDK) has a higher MDF than malate shunt due to low CO2 concentrations which renders phosphoenolpyruvate carboxykinase (PEPCK) thermodynamically infeasible.</w:delText>
        </w:r>
        <w:r w:rsidR="007E4228" w:rsidDel="002D563E">
          <w:rPr>
            <w:bCs/>
          </w:rPr>
          <w:delText xml:space="preserve"> </w:delText>
        </w:r>
      </w:del>
      <w:commentRangeEnd w:id="71"/>
      <w:r w:rsidR="002D563E">
        <w:rPr>
          <w:rStyle w:val="CommentReference"/>
          <w:rFonts w:ascii="Liberation Serif" w:hAnsi="Liberation Serif" w:cs="Mangal"/>
          <w:color w:val="00000A"/>
          <w:lang w:eastAsia="zh-CN" w:bidi="hi-IN"/>
        </w:rPr>
        <w:commentReference w:id="71"/>
      </w:r>
      <w:r w:rsidR="00653386" w:rsidRPr="009E3E15">
        <w:rPr>
          <w:bCs/>
        </w:rPr>
        <w:t xml:space="preserve">We </w:t>
      </w:r>
      <w:r w:rsidR="00C63264">
        <w:rPr>
          <w:bCs/>
        </w:rPr>
        <w:t>then</w:t>
      </w:r>
      <w:r w:rsidR="00D36500" w:rsidRPr="009E3E15">
        <w:rPr>
          <w:bCs/>
        </w:rPr>
        <w:t xml:space="preserve"> </w:t>
      </w:r>
      <w:r w:rsidR="00BC7A81" w:rsidRPr="009E3E15">
        <w:rPr>
          <w:bCs/>
        </w:rPr>
        <w:t>explore</w:t>
      </w:r>
      <w:r w:rsidR="00D36500" w:rsidRPr="009E3E15">
        <w:rPr>
          <w:bCs/>
        </w:rPr>
        <w:t xml:space="preserve"> </w:t>
      </w:r>
      <w:r w:rsidR="00011295">
        <w:rPr>
          <w:bCs/>
        </w:rPr>
        <w:t xml:space="preserve">ten </w:t>
      </w:r>
      <w:r w:rsidR="00D36500" w:rsidRPr="009E3E15">
        <w:rPr>
          <w:bCs/>
        </w:rPr>
        <w:t>plausible metabolic interventions</w:t>
      </w:r>
      <w:r w:rsidR="00653386" w:rsidRPr="009E3E15">
        <w:rPr>
          <w:bCs/>
        </w:rPr>
        <w:t xml:space="preserve"> </w:t>
      </w:r>
      <w:del w:id="73" w:author="Dan Olson" w:date="2019-02-04T15:24:00Z">
        <w:r w:rsidR="00653386" w:rsidRPr="009E3E15" w:rsidDel="002D563E">
          <w:rPr>
            <w:bCs/>
          </w:rPr>
          <w:delText>by modifying cofactor dependencies</w:delText>
        </w:r>
        <w:r w:rsidR="00C12C02" w:rsidDel="002D563E">
          <w:rPr>
            <w:bCs/>
          </w:rPr>
          <w:delText xml:space="preserve"> </w:delText>
        </w:r>
      </w:del>
      <w:r w:rsidR="00C12C02">
        <w:rPr>
          <w:bCs/>
        </w:rPr>
        <w:t>(</w:t>
      </w:r>
      <w:ins w:id="74" w:author="Dan Olson" w:date="2019-02-04T15:24:00Z">
        <w:r w:rsidR="002D563E">
          <w:rPr>
            <w:bCs/>
          </w:rPr>
          <w:t xml:space="preserve">Summarized in </w:t>
        </w:r>
      </w:ins>
      <w:r w:rsidR="00C12C02" w:rsidRPr="00785841">
        <w:rPr>
          <w:bCs/>
          <w:highlight w:val="yellow"/>
          <w:rPrChange w:id="75" w:author="Dan Olson" w:date="2019-02-06T16:15:00Z">
            <w:rPr>
              <w:bCs/>
            </w:rPr>
          </w:rPrChange>
        </w:rPr>
        <w:t>Table 1</w:t>
      </w:r>
      <w:r w:rsidR="00C12C02">
        <w:rPr>
          <w:bCs/>
        </w:rPr>
        <w:t>)</w:t>
      </w:r>
      <w:r w:rsidR="007E4228">
        <w:rPr>
          <w:bCs/>
        </w:rPr>
        <w:t xml:space="preserve"> </w:t>
      </w:r>
      <w:del w:id="76" w:author="Dan Olson" w:date="2019-02-04T15:24:00Z">
        <w:r w:rsidR="007E4228" w:rsidDel="002D563E">
          <w:rPr>
            <w:bCs/>
          </w:rPr>
          <w:delText xml:space="preserve">of </w:delText>
        </w:r>
        <w:r w:rsidR="0079767C" w:rsidDel="002D563E">
          <w:rPr>
            <w:bCs/>
          </w:rPr>
          <w:delText xml:space="preserve">cellobiose phosphorylase (CellbP), </w:delText>
        </w:r>
        <w:r w:rsidR="00C12E80" w:rsidDel="002D563E">
          <w:rPr>
            <w:bCs/>
          </w:rPr>
          <w:delText xml:space="preserve">gluckokinase (GLK), phosphofrucktokinase (PFK), </w:delText>
        </w:r>
        <w:r w:rsidR="00C12C02" w:rsidRPr="009E3E15" w:rsidDel="002D563E">
          <w:rPr>
            <w:bCs/>
          </w:rPr>
          <w:delText>glyceraldehyde-3-phosphate dehydrogenase</w:delText>
        </w:r>
        <w:r w:rsidR="00C12C02" w:rsidDel="002D563E">
          <w:rPr>
            <w:bCs/>
          </w:rPr>
          <w:delText xml:space="preserve"> (</w:delText>
        </w:r>
        <w:r w:rsidR="00C12E80" w:rsidDel="002D563E">
          <w:rPr>
            <w:bCs/>
          </w:rPr>
          <w:delText>GAPDH</w:delText>
        </w:r>
        <w:r w:rsidR="00C12C02" w:rsidDel="002D563E">
          <w:rPr>
            <w:bCs/>
          </w:rPr>
          <w:delText>)</w:delText>
        </w:r>
        <w:r w:rsidR="00C12E80" w:rsidDel="002D563E">
          <w:rPr>
            <w:bCs/>
          </w:rPr>
          <w:delText xml:space="preserve">, phosphoglycerate kinase (PGK), </w:delText>
        </w:r>
        <w:r w:rsidR="00C12C02" w:rsidDel="002D563E">
          <w:rPr>
            <w:bCs/>
          </w:rPr>
          <w:delText>pyruvate phosphate dikinase (</w:delText>
        </w:r>
        <w:r w:rsidR="00C12E80" w:rsidDel="002D563E">
          <w:rPr>
            <w:bCs/>
          </w:rPr>
          <w:delText>PPDK</w:delText>
        </w:r>
        <w:r w:rsidR="00C12C02" w:rsidDel="002D563E">
          <w:rPr>
            <w:bCs/>
          </w:rPr>
          <w:delText>)</w:delText>
        </w:r>
        <w:r w:rsidR="00C12E80" w:rsidDel="002D563E">
          <w:rPr>
            <w:bCs/>
          </w:rPr>
          <w:delText xml:space="preserve">, </w:delText>
        </w:r>
        <w:r w:rsidR="00C12C02" w:rsidDel="002D563E">
          <w:rPr>
            <w:bCs/>
          </w:rPr>
          <w:delText>aldehyde dehydrogenase (</w:delText>
        </w:r>
        <w:r w:rsidR="00C12E80" w:rsidDel="002D563E">
          <w:rPr>
            <w:bCs/>
          </w:rPr>
          <w:delText>ALDH</w:delText>
        </w:r>
        <w:r w:rsidR="00C12C02" w:rsidDel="002D563E">
          <w:rPr>
            <w:bCs/>
          </w:rPr>
          <w:delText>)</w:delText>
        </w:r>
        <w:r w:rsidR="00C12E80" w:rsidDel="002D563E">
          <w:rPr>
            <w:bCs/>
          </w:rPr>
          <w:delText xml:space="preserve">, and </w:delText>
        </w:r>
        <w:r w:rsidR="00C12C02" w:rsidDel="002D563E">
          <w:rPr>
            <w:bCs/>
          </w:rPr>
          <w:delText>alcohol dehydrogenase (</w:delText>
        </w:r>
        <w:r w:rsidR="00C12E80" w:rsidDel="002D563E">
          <w:rPr>
            <w:bCs/>
          </w:rPr>
          <w:delText>ADH</w:delText>
        </w:r>
        <w:r w:rsidR="00C12C02" w:rsidDel="002D563E">
          <w:rPr>
            <w:bCs/>
          </w:rPr>
          <w:delText>)</w:delText>
        </w:r>
        <w:r w:rsidR="007E4228" w:rsidDel="002D563E">
          <w:rPr>
            <w:bCs/>
          </w:rPr>
          <w:delText xml:space="preserve"> </w:delText>
        </w:r>
        <w:r w:rsidR="00653386" w:rsidRPr="009E3E15" w:rsidDel="002D563E">
          <w:rPr>
            <w:bCs/>
          </w:rPr>
          <w:delText>to ensure higher driving force</w:delText>
        </w:r>
        <w:r w:rsidR="00D36500" w:rsidRPr="009E3E15" w:rsidDel="002D563E">
          <w:rPr>
            <w:bCs/>
          </w:rPr>
          <w:delText xml:space="preserve"> </w:delText>
        </w:r>
        <w:r w:rsidR="00637E58" w:rsidDel="002D563E">
          <w:rPr>
            <w:bCs/>
          </w:rPr>
          <w:delText>and</w:delText>
        </w:r>
        <w:r w:rsidR="00D36500" w:rsidRPr="009E3E15" w:rsidDel="002D563E">
          <w:rPr>
            <w:bCs/>
          </w:rPr>
          <w:delText xml:space="preserve"> resolve </w:delText>
        </w:r>
        <w:r w:rsidR="00420519" w:rsidDel="002D563E">
          <w:rPr>
            <w:bCs/>
          </w:rPr>
          <w:delText>any</w:delText>
        </w:r>
        <w:r w:rsidR="00653386" w:rsidRPr="009E3E15" w:rsidDel="002D563E">
          <w:rPr>
            <w:bCs/>
          </w:rPr>
          <w:delText xml:space="preserve"> thermodynamic bottleneck</w:delText>
        </w:r>
        <w:r w:rsidR="00D36500" w:rsidRPr="009E3E15" w:rsidDel="002D563E">
          <w:rPr>
            <w:bCs/>
          </w:rPr>
          <w:delText xml:space="preserve">. </w:delText>
        </w:r>
      </w:del>
      <w:r w:rsidR="001D427B">
        <w:t xml:space="preserve">Several of these genetic interventions have already been explored in </w:t>
      </w:r>
      <w:r w:rsidR="001D427B" w:rsidRPr="00AB5C3A">
        <w:rPr>
          <w:i/>
        </w:rPr>
        <w:t>C. thermocellum</w:t>
      </w:r>
      <w:r w:rsidR="001D427B">
        <w:t xml:space="preserve"> with reported increase in ethanol titers </w:t>
      </w:r>
      <w:commentRangeStart w:id="77"/>
      <w:r w:rsidR="001D427B">
        <w:fldChar w:fldCharType="begin">
          <w:fldData xml:space="preserve">PEVuZE5vdGU+PENpdGU+PEF1dGhvcj5UaWFuPC9BdXRob3I+PFllYXI+MjAxNzwvWWVhcj48UmVj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</w:fldData>
        </w:fldChar>
      </w:r>
      <w:r w:rsidR="001D427B" w:rsidRPr="004D623D">
        <w:instrText xml:space="preserve"> ADDIN EN.CITE </w:instrText>
      </w:r>
      <w:r w:rsidR="001D427B" w:rsidRPr="004D623D">
        <w:rPr>
          <w:rPrChange w:id="78" w:author="Dan Olson" w:date="2019-02-04T15:25:00Z">
            <w:rPr/>
          </w:rPrChange>
        </w:rPr>
        <w:fldChar w:fldCharType="begin">
          <w:fldData xml:space="preserve">PEVuZE5vdGU+PENpdGU+PEF1dGhvcj5UaWFuPC9BdXRob3I+PFllYXI+MjAxNzwvWWVhcj48UmVj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</w:fldData>
        </w:fldChar>
      </w:r>
      <w:r w:rsidR="001D427B" w:rsidRPr="004D623D">
        <w:instrText xml:space="preserve"> ADDIN EN.CITE.DATA </w:instrText>
      </w:r>
      <w:r w:rsidR="001D427B" w:rsidRPr="004D623D">
        <w:rPr>
          <w:rPrChange w:id="79" w:author="Dan Olson" w:date="2019-02-04T15:25:00Z">
            <w:rPr/>
          </w:rPrChange>
        </w:rPr>
      </w:r>
      <w:r w:rsidR="001D427B" w:rsidRPr="004D623D">
        <w:rPr>
          <w:rPrChange w:id="80" w:author="Dan Olson" w:date="2019-02-04T15:25:00Z">
            <w:rPr/>
          </w:rPrChange>
        </w:rPr>
        <w:fldChar w:fldCharType="end"/>
      </w:r>
      <w:r w:rsidR="001D427B">
        <w:fldChar w:fldCharType="separate"/>
      </w:r>
      <w:r w:rsidR="001D427B">
        <w:rPr>
          <w:noProof/>
        </w:rPr>
        <w:t>[13-15]</w:t>
      </w:r>
      <w:r w:rsidR="001D427B">
        <w:fldChar w:fldCharType="end"/>
      </w:r>
      <w:commentRangeEnd w:id="77"/>
      <w:r w:rsidR="004D623D">
        <w:rPr>
          <w:rStyle w:val="CommentReference"/>
          <w:rFonts w:ascii="Liberation Serif" w:hAnsi="Liberation Serif" w:cs="Mangal"/>
          <w:color w:val="00000A"/>
          <w:lang w:eastAsia="zh-CN" w:bidi="hi-IN"/>
        </w:rPr>
        <w:commentReference w:id="77"/>
      </w:r>
      <w:ins w:id="81" w:author="Dan Olson" w:date="2019-02-04T15:33:00Z">
        <w:r w:rsidR="004D623D">
          <w:t xml:space="preserve">, however the mechanism </w:t>
        </w:r>
      </w:ins>
      <w:ins w:id="82" w:author="Dan Olson" w:date="2019-02-04T15:34:00Z">
        <w:r w:rsidR="004D623D">
          <w:t>is not always fully known. In</w:t>
        </w:r>
      </w:ins>
      <w:del w:id="83" w:author="Dan Olson" w:date="2019-02-04T15:34:00Z">
        <w:r w:rsidR="001D427B" w:rsidDel="004D623D">
          <w:delText xml:space="preserve"> but in</w:delText>
        </w:r>
      </w:del>
      <w:r w:rsidR="001D427B">
        <w:t xml:space="preserve"> this study, we evaluate the </w:t>
      </w:r>
      <w:ins w:id="84" w:author="Dan Olson" w:date="2019-02-04T15:34:00Z">
        <w:r w:rsidR="004D623D">
          <w:t>extent to which those increases can be explained by changes in the thermodynamic driving force landscape</w:t>
        </w:r>
      </w:ins>
      <w:del w:id="85" w:author="Dan Olson" w:date="2019-02-04T15:35:00Z">
        <w:r w:rsidR="001D427B" w:rsidDel="0056792E">
          <w:delText>underlying thermodynamic driving force</w:delText>
        </w:r>
        <w:r w:rsidR="00A42CF8" w:rsidDel="0056792E">
          <w:delText xml:space="preserve"> and </w:delText>
        </w:r>
        <w:r w:rsidR="00420519" w:rsidDel="0056792E">
          <w:delText xml:space="preserve">ethanol production </w:delText>
        </w:r>
        <w:r w:rsidR="00A42CF8" w:rsidDel="0056792E">
          <w:delText>feasibility</w:delText>
        </w:r>
        <w:r w:rsidR="001D427B" w:rsidDel="0056792E">
          <w:delText xml:space="preserve"> for all these interventions</w:delText>
        </w:r>
        <w:r w:rsidR="00507037" w:rsidDel="0056792E">
          <w:delText xml:space="preserve"> by replacing the native reaction with its genetic variant</w:delText>
        </w:r>
      </w:del>
      <w:r w:rsidR="00B417C2">
        <w:t xml:space="preserve">. </w:t>
      </w:r>
      <w:r w:rsidR="00E968A4">
        <w:rPr>
          <w:bCs/>
        </w:rPr>
        <w:t>The</w:t>
      </w:r>
      <w:r w:rsidR="00824652">
        <w:rPr>
          <w:bCs/>
        </w:rPr>
        <w:t>se</w:t>
      </w:r>
      <w:r w:rsidR="00E968A4">
        <w:rPr>
          <w:bCs/>
        </w:rPr>
        <w:t xml:space="preserve"> genetic interventions</w:t>
      </w:r>
      <w:ins w:id="86" w:author="Dan Olson" w:date="2019-02-04T15:35:00Z">
        <w:r w:rsidR="0056792E">
          <w:rPr>
            <w:bCs/>
          </w:rPr>
          <w:t>, both indi</w:t>
        </w:r>
      </w:ins>
      <w:ins w:id="87" w:author="Dan Olson" w:date="2019-02-04T15:36:00Z">
        <w:r w:rsidR="0056792E">
          <w:rPr>
            <w:bCs/>
          </w:rPr>
          <w:t>vidually and in</w:t>
        </w:r>
      </w:ins>
      <w:ins w:id="88" w:author="Dan Olson" w:date="2019-02-06T16:15:00Z">
        <w:r w:rsidR="00785841">
          <w:rPr>
            <w:bCs/>
          </w:rPr>
          <w:t xml:space="preserve"> </w:t>
        </w:r>
      </w:ins>
      <w:proofErr w:type="spellStart"/>
      <w:ins w:id="89" w:author="Dan Olson" w:date="2019-02-04T15:36:00Z">
        <w:r w:rsidR="0056792E">
          <w:rPr>
            <w:bCs/>
          </w:rPr>
          <w:t>combination,</w:t>
        </w:r>
      </w:ins>
      <w:del w:id="90" w:author="Dan Olson" w:date="2019-02-04T15:35:00Z">
        <w:r w:rsidR="00E968A4" w:rsidDel="0056792E">
          <w:rPr>
            <w:bCs/>
          </w:rPr>
          <w:delText xml:space="preserve"> </w:delText>
        </w:r>
        <w:r w:rsidR="00FC0AE2" w:rsidDel="0056792E">
          <w:rPr>
            <w:bCs/>
          </w:rPr>
          <w:delText>an</w:delText>
        </w:r>
        <w:r w:rsidR="00E968A4" w:rsidDel="0056792E">
          <w:rPr>
            <w:bCs/>
          </w:rPr>
          <w:delText xml:space="preserve">d their combinations thereof </w:delText>
        </w:r>
      </w:del>
      <w:r w:rsidR="00824652">
        <w:rPr>
          <w:bCs/>
        </w:rPr>
        <w:t>are</w:t>
      </w:r>
      <w:proofErr w:type="spellEnd"/>
      <w:r w:rsidR="00E968A4">
        <w:rPr>
          <w:bCs/>
        </w:rPr>
        <w:t xml:space="preserve"> </w:t>
      </w:r>
      <w:del w:id="91" w:author="Dan Olson" w:date="2019-02-04T15:37:00Z">
        <w:r w:rsidR="00E968A4" w:rsidDel="0056792E">
          <w:rPr>
            <w:bCs/>
          </w:rPr>
          <w:delText xml:space="preserve">systematically </w:delText>
        </w:r>
      </w:del>
      <w:r w:rsidR="00E968A4">
        <w:rPr>
          <w:bCs/>
        </w:rPr>
        <w:t xml:space="preserve">evaluated by generating </w:t>
      </w:r>
      <w:ins w:id="92" w:author="Dan Olson" w:date="2019-02-04T15:36:00Z">
        <w:r w:rsidR="0056792E">
          <w:rPr>
            <w:bCs/>
          </w:rPr>
          <w:t xml:space="preserve">a set of </w:t>
        </w:r>
      </w:ins>
      <w:r w:rsidR="00824652">
        <w:rPr>
          <w:bCs/>
        </w:rPr>
        <w:t>unique</w:t>
      </w:r>
      <w:ins w:id="93" w:author="Dan Olson" w:date="2019-02-04T15:36:00Z">
        <w:r w:rsidR="0056792E">
          <w:rPr>
            <w:bCs/>
          </w:rPr>
          <w:t xml:space="preserve"> flux solutions for cellobiose to ethanol conversion</w:t>
        </w:r>
      </w:ins>
      <w:ins w:id="94" w:author="Dan Olson" w:date="2019-02-04T15:37:00Z">
        <w:r w:rsidR="0056792E">
          <w:rPr>
            <w:bCs/>
          </w:rPr>
          <w:t xml:space="preserve"> (i.e. elementary flux modes or EFMs)</w:t>
        </w:r>
      </w:ins>
      <w:ins w:id="95" w:author="Dan Olson" w:date="2019-02-04T15:36:00Z">
        <w:r w:rsidR="0056792E">
          <w:rPr>
            <w:bCs/>
          </w:rPr>
          <w:t xml:space="preserve"> which contain one or more of the inter</w:t>
        </w:r>
      </w:ins>
      <w:ins w:id="96" w:author="Dan Olson" w:date="2019-02-04T15:37:00Z">
        <w:r w:rsidR="0056792E">
          <w:rPr>
            <w:bCs/>
          </w:rPr>
          <w:t>ventions</w:t>
        </w:r>
      </w:ins>
      <w:del w:id="97" w:author="Dan Olson" w:date="2019-02-04T15:37:00Z">
        <w:r w:rsidR="00824652" w:rsidDel="0056792E">
          <w:rPr>
            <w:bCs/>
          </w:rPr>
          <w:delText xml:space="preserve"> </w:delText>
        </w:r>
        <w:r w:rsidR="00E968A4" w:rsidDel="0056792E">
          <w:rPr>
            <w:bCs/>
          </w:rPr>
          <w:delText>elementary flux modes (EFMs) which possess them</w:delText>
        </w:r>
      </w:del>
      <w:r w:rsidR="00E968A4">
        <w:rPr>
          <w:bCs/>
        </w:rPr>
        <w:t xml:space="preserve">. An EFM </w:t>
      </w:r>
      <w:r w:rsidR="00B7218F">
        <w:rPr>
          <w:bCs/>
        </w:rPr>
        <w:t xml:space="preserve">here </w:t>
      </w:r>
      <w:r w:rsidR="00E968A4">
        <w:rPr>
          <w:bCs/>
        </w:rPr>
        <w:t xml:space="preserve">represents a </w:t>
      </w:r>
      <w:r w:rsidR="009663DF">
        <w:rPr>
          <w:bCs/>
        </w:rPr>
        <w:t xml:space="preserve">minimal </w:t>
      </w:r>
      <w:r w:rsidR="00E968A4">
        <w:rPr>
          <w:bCs/>
        </w:rPr>
        <w:t xml:space="preserve">set of reactions </w:t>
      </w:r>
      <w:r w:rsidR="009663DF">
        <w:rPr>
          <w:bCs/>
        </w:rPr>
        <w:t>under steady state conditions with</w:t>
      </w:r>
      <w:r w:rsidR="00E968A4">
        <w:rPr>
          <w:bCs/>
        </w:rPr>
        <w:t xml:space="preserve"> redox and</w:t>
      </w:r>
      <w:r w:rsidR="009663DF">
        <w:rPr>
          <w:bCs/>
        </w:rPr>
        <w:t xml:space="preserve"> energy balance </w:t>
      </w:r>
      <w:r w:rsidR="00A96B56">
        <w:rPr>
          <w:bCs/>
        </w:rPr>
        <w:t>while ensuring substrate (cellobiose) consumption and product (ethanol) formation</w:t>
      </w:r>
      <w:r w:rsidR="00FC0AE2" w:rsidRPr="00FC0AE2">
        <w:t xml:space="preserve"> </w:t>
      </w:r>
      <w:r w:rsidR="00FC0AE2">
        <w:rPr>
          <w:bCs/>
        </w:rPr>
        <w:fldChar w:fldCharType="begin">
          <w:fldData xml:space="preserve">PEVuZE5vdGU+PENpdGU+PEF1dGhvcj5LbGFtdDwvQXV0aG9yPjxZZWFyPjIwMTc8L1llYXI+PFJl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</w:fldData>
        </w:fldChar>
      </w:r>
      <w:r w:rsidR="001D427B">
        <w:rPr>
          <w:bCs/>
        </w:rPr>
        <w:instrText xml:space="preserve"> ADDIN EN.CITE </w:instrText>
      </w:r>
      <w:r w:rsidR="001D427B">
        <w:rPr>
          <w:bCs/>
        </w:rPr>
        <w:fldChar w:fldCharType="begin">
          <w:fldData xml:space="preserve">PEVuZE5vdGU+PENpdGU+PEF1dGhvcj5LbGFtdDwvQXV0aG9yPjxZZWFyPjIwMTc8L1llYXI+PFJl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</w:fldData>
        </w:fldChar>
      </w:r>
      <w:r w:rsidR="001D427B">
        <w:rPr>
          <w:bCs/>
        </w:rPr>
        <w:instrText xml:space="preserve"> ADDIN EN.CITE.DATA </w:instrText>
      </w:r>
      <w:r w:rsidR="001D427B">
        <w:rPr>
          <w:bCs/>
        </w:rPr>
      </w:r>
      <w:r w:rsidR="001D427B">
        <w:rPr>
          <w:bCs/>
        </w:rPr>
        <w:fldChar w:fldCharType="end"/>
      </w:r>
      <w:r w:rsidR="00FC0AE2">
        <w:rPr>
          <w:bCs/>
        </w:rPr>
      </w:r>
      <w:r w:rsidR="00FC0AE2">
        <w:rPr>
          <w:bCs/>
        </w:rPr>
        <w:fldChar w:fldCharType="separate"/>
      </w:r>
      <w:r w:rsidR="001D427B">
        <w:rPr>
          <w:bCs/>
          <w:noProof/>
        </w:rPr>
        <w:t>[16]</w:t>
      </w:r>
      <w:r w:rsidR="00FC0AE2">
        <w:rPr>
          <w:bCs/>
        </w:rPr>
        <w:fldChar w:fldCharType="end"/>
      </w:r>
      <w:r w:rsidR="00A96B56">
        <w:rPr>
          <w:bCs/>
        </w:rPr>
        <w:t>.</w:t>
      </w:r>
      <w:r w:rsidR="00532399">
        <w:rPr>
          <w:bCs/>
        </w:rPr>
        <w:t xml:space="preserve"> </w:t>
      </w:r>
      <w:r w:rsidR="006C0A42">
        <w:rPr>
          <w:bCs/>
        </w:rPr>
        <w:t xml:space="preserve">We evaluate MDFs for </w:t>
      </w:r>
      <w:r w:rsidR="00F00B18">
        <w:rPr>
          <w:bCs/>
        </w:rPr>
        <w:t>336</w:t>
      </w:r>
      <w:r w:rsidR="006C0A42">
        <w:rPr>
          <w:bCs/>
        </w:rPr>
        <w:t xml:space="preserve"> EFMs </w:t>
      </w:r>
      <w:ins w:id="98" w:author="Dan Olson" w:date="2019-02-04T15:40:00Z">
        <w:r w:rsidR="0056792E">
          <w:rPr>
            <w:bCs/>
          </w:rPr>
          <w:t>to give us a comprehensi</w:t>
        </w:r>
      </w:ins>
      <w:ins w:id="99" w:author="Dan Olson" w:date="2019-02-04T15:41:00Z">
        <w:r w:rsidR="0056792E">
          <w:rPr>
            <w:bCs/>
          </w:rPr>
          <w:t xml:space="preserve">ve view of the thermodynamic landscape, </w:t>
        </w:r>
      </w:ins>
      <w:ins w:id="100" w:author="Dan Olson" w:date="2019-02-04T15:42:00Z">
        <w:r w:rsidR="0056792E">
          <w:rPr>
            <w:bCs/>
          </w:rPr>
          <w:t>to</w:t>
        </w:r>
      </w:ins>
      <w:ins w:id="101" w:author="Dan Olson" w:date="2019-02-04T15:41:00Z">
        <w:r w:rsidR="0056792E">
          <w:rPr>
            <w:bCs/>
          </w:rPr>
          <w:t xml:space="preserve"> allow us to prioritize </w:t>
        </w:r>
      </w:ins>
      <w:ins w:id="102" w:author="Dan Olson" w:date="2019-02-04T15:42:00Z">
        <w:r w:rsidR="0056792E">
          <w:rPr>
            <w:bCs/>
          </w:rPr>
          <w:t>future</w:t>
        </w:r>
      </w:ins>
      <w:ins w:id="103" w:author="Dan Olson" w:date="2019-02-04T15:41:00Z">
        <w:r w:rsidR="0056792E">
          <w:rPr>
            <w:bCs/>
          </w:rPr>
          <w:t xml:space="preserve"> metabolic en</w:t>
        </w:r>
      </w:ins>
      <w:ins w:id="104" w:author="Dan Olson" w:date="2019-02-04T15:42:00Z">
        <w:r w:rsidR="0056792E">
          <w:rPr>
            <w:bCs/>
          </w:rPr>
          <w:t xml:space="preserve">gineering work. </w:t>
        </w:r>
      </w:ins>
      <w:del w:id="105" w:author="Dan Olson" w:date="2019-02-04T15:40:00Z">
        <w:r w:rsidR="00F80335" w:rsidDel="0056792E">
          <w:rPr>
            <w:bCs/>
          </w:rPr>
          <w:delText>and</w:delText>
        </w:r>
        <w:r w:rsidR="00300DF4" w:rsidRPr="009E3E15" w:rsidDel="0056792E">
          <w:rPr>
            <w:bCs/>
          </w:rPr>
          <w:delText xml:space="preserve"> </w:delText>
        </w:r>
        <w:r w:rsidR="00D44506" w:rsidRPr="009E3E15" w:rsidDel="0056792E">
          <w:rPr>
            <w:bCs/>
          </w:rPr>
          <w:delText>identified</w:delText>
        </w:r>
        <w:r w:rsidR="00300DF4" w:rsidRPr="009E3E15" w:rsidDel="0056792E">
          <w:rPr>
            <w:bCs/>
          </w:rPr>
          <w:delText xml:space="preserve"> </w:delText>
        </w:r>
        <w:r w:rsidR="009A0EF1" w:rsidRPr="009E3E15" w:rsidDel="0056792E">
          <w:rPr>
            <w:bCs/>
          </w:rPr>
          <w:delText xml:space="preserve">genetic variants of glycolysis with </w:delText>
        </w:r>
        <w:r w:rsidR="00824B2E" w:rsidDel="0056792E">
          <w:rPr>
            <w:bCs/>
          </w:rPr>
          <w:delText xml:space="preserve">malate shunt to have the least MDF </w:delText>
        </w:r>
        <w:r w:rsidR="00C34852" w:rsidRPr="00E370F6" w:rsidDel="0056792E">
          <w:rPr>
            <w:bCs/>
          </w:rPr>
          <w:delText xml:space="preserve">due </w:delText>
        </w:r>
        <w:r w:rsidR="00995632" w:rsidDel="0056792E">
          <w:rPr>
            <w:bCs/>
          </w:rPr>
          <w:delText xml:space="preserve">to </w:delText>
        </w:r>
        <w:r w:rsidR="00995632" w:rsidRPr="00E370F6" w:rsidDel="0056792E">
          <w:rPr>
            <w:bCs/>
          </w:rPr>
          <w:delText xml:space="preserve">constraints </w:delText>
        </w:r>
        <w:r w:rsidR="001558ED" w:rsidDel="0056792E">
          <w:rPr>
            <w:bCs/>
          </w:rPr>
          <w:delText xml:space="preserve">by </w:delText>
        </w:r>
        <w:r w:rsidR="00E370F6" w:rsidRPr="00E370F6" w:rsidDel="0056792E">
          <w:rPr>
            <w:bCs/>
          </w:rPr>
          <w:delText xml:space="preserve">physiological </w:delText>
        </w:r>
        <w:r w:rsidR="00C34852" w:rsidRPr="00E370F6" w:rsidDel="0056792E">
          <w:rPr>
            <w:bCs/>
          </w:rPr>
          <w:delText>CO2 concentrations</w:delText>
        </w:r>
        <w:r w:rsidR="001558ED" w:rsidDel="0056792E">
          <w:rPr>
            <w:bCs/>
          </w:rPr>
          <w:delText xml:space="preserve"> (similar to the wild-type case)</w:delText>
        </w:r>
        <w:r w:rsidR="00C34852" w:rsidRPr="00E370F6" w:rsidDel="0056792E">
          <w:rPr>
            <w:bCs/>
          </w:rPr>
          <w:delText xml:space="preserve"> </w:delText>
        </w:r>
        <w:r w:rsidR="00C12C02" w:rsidRPr="00E370F6" w:rsidDel="0056792E">
          <w:rPr>
            <w:bCs/>
          </w:rPr>
          <w:delText xml:space="preserve">suggesting the </w:delText>
        </w:r>
        <w:r w:rsidR="00E370F6" w:rsidRPr="00E370F6" w:rsidDel="0056792E">
          <w:rPr>
            <w:bCs/>
          </w:rPr>
          <w:delText>close proximity of PEPCK and CO2 generating reactions</w:delText>
        </w:r>
        <w:r w:rsidR="00C12C02" w:rsidRPr="00E370F6" w:rsidDel="0056792E">
          <w:rPr>
            <w:bCs/>
          </w:rPr>
          <w:delText xml:space="preserve"> to ensure malate</w:delText>
        </w:r>
        <w:r w:rsidR="00C12C02" w:rsidDel="0056792E">
          <w:rPr>
            <w:bCs/>
          </w:rPr>
          <w:delText xml:space="preserve"> shunt </w:delText>
        </w:r>
        <w:r w:rsidR="001558ED" w:rsidDel="0056792E">
          <w:rPr>
            <w:bCs/>
          </w:rPr>
          <w:delText>operability</w:delText>
        </w:r>
        <w:r w:rsidR="00C12C02" w:rsidDel="0056792E">
          <w:rPr>
            <w:bCs/>
          </w:rPr>
          <w:delText xml:space="preserve"> under wild-type conditions. We also observe that replacing GAPDH and PGK with </w:delText>
        </w:r>
        <w:r w:rsidR="00AB421A" w:rsidRPr="00AB421A" w:rsidDel="0056792E">
          <w:rPr>
            <w:bCs/>
          </w:rPr>
          <w:delText>NADP-dependent glyceraldehyde 3-phosphate dehydrogenase</w:delText>
        </w:r>
        <w:r w:rsidR="00793978" w:rsidRPr="009E3E15" w:rsidDel="0056792E">
          <w:rPr>
            <w:bCs/>
          </w:rPr>
          <w:delText xml:space="preserve"> (GAPN)</w:delText>
        </w:r>
        <w:r w:rsidR="00824B2E" w:rsidDel="0056792E">
          <w:rPr>
            <w:bCs/>
          </w:rPr>
          <w:delText xml:space="preserve"> </w:delText>
        </w:r>
        <w:r w:rsidR="00C12C02" w:rsidDel="0056792E">
          <w:rPr>
            <w:bCs/>
          </w:rPr>
          <w:delText>significantly improves the pathway MDF (&gt;4) and overcome</w:delText>
        </w:r>
        <w:r w:rsidR="00F062BC" w:rsidDel="0056792E">
          <w:rPr>
            <w:bCs/>
          </w:rPr>
          <w:delText>s</w:delText>
        </w:r>
        <w:r w:rsidR="00C12C02" w:rsidDel="0056792E">
          <w:rPr>
            <w:bCs/>
          </w:rPr>
          <w:delText xml:space="preserve"> thermodynamic hindrance of GAPDH</w:delText>
        </w:r>
        <w:r w:rsidR="00FA659A" w:rsidDel="0056792E">
          <w:rPr>
            <w:bCs/>
          </w:rPr>
          <w:delText xml:space="preserve"> </w:delText>
        </w:r>
        <w:r w:rsidR="00C34852" w:rsidDel="0056792E">
          <w:rPr>
            <w:bCs/>
          </w:rPr>
          <w:delText>(</w:delText>
        </w:r>
        <w:r w:rsidR="00C34852" w:rsidRPr="000858F6" w:rsidDel="0056792E">
          <w:rPr>
            <w:bCs/>
          </w:rPr>
          <w:delText>by replacing NADH with NADPH)</w:delText>
        </w:r>
        <w:r w:rsidR="00C34852" w:rsidDel="0056792E">
          <w:rPr>
            <w:bCs/>
          </w:rPr>
          <w:delText xml:space="preserve"> </w:delText>
        </w:r>
        <w:r w:rsidR="00C12C02" w:rsidDel="0056792E">
          <w:rPr>
            <w:bCs/>
          </w:rPr>
          <w:delText>under ethanol stress at the expense of ATP generation</w:delText>
        </w:r>
        <w:r w:rsidR="00824B2E" w:rsidDel="0056792E">
          <w:rPr>
            <w:bCs/>
          </w:rPr>
          <w:delText xml:space="preserve">.  </w:delText>
        </w:r>
        <w:r w:rsidR="00824B2E" w:rsidRPr="009E3E15" w:rsidDel="0056792E">
          <w:rPr>
            <w:bCs/>
          </w:rPr>
          <w:delText>Ultimately,</w:delText>
        </w:r>
        <w:r w:rsidR="00824B2E" w:rsidDel="0056792E">
          <w:rPr>
            <w:bCs/>
          </w:rPr>
          <w:delText xml:space="preserve"> </w:delText>
        </w:r>
        <w:r w:rsidR="00D91549" w:rsidDel="0056792E">
          <w:rPr>
            <w:bCs/>
          </w:rPr>
          <w:delText xml:space="preserve">the thermodynamic analysis of </w:delText>
        </w:r>
        <w:r w:rsidR="001558ED" w:rsidDel="0056792E">
          <w:rPr>
            <w:bCs/>
          </w:rPr>
          <w:delText>all possible</w:delText>
        </w:r>
        <w:r w:rsidR="00D91549" w:rsidDel="0056792E">
          <w:rPr>
            <w:bCs/>
          </w:rPr>
          <w:delText xml:space="preserve"> genetic interventions reveals that</w:delText>
        </w:r>
        <w:r w:rsidR="000978F0" w:rsidDel="0056792E">
          <w:rPr>
            <w:bCs/>
          </w:rPr>
          <w:delText xml:space="preserve"> </w:delText>
        </w:r>
        <w:r w:rsidR="00267F35" w:rsidDel="0056792E">
          <w:rPr>
            <w:bCs/>
          </w:rPr>
          <w:delText xml:space="preserve">changing the cofactor association of PFK reaction to ATP and </w:delText>
        </w:r>
        <w:r w:rsidR="000978F0" w:rsidDel="0056792E">
          <w:rPr>
            <w:bCs/>
          </w:rPr>
          <w:delText xml:space="preserve">ADH reaction to </w:delText>
        </w:r>
        <w:r w:rsidR="00D91549" w:rsidDel="0056792E">
          <w:rPr>
            <w:bCs/>
          </w:rPr>
          <w:delText xml:space="preserve">NADPH </w:delText>
        </w:r>
        <w:r w:rsidR="000978F0" w:rsidDel="0056792E">
          <w:rPr>
            <w:bCs/>
          </w:rPr>
          <w:delText xml:space="preserve">improves the driving force of ethanol production while allowing for ATP generation to </w:delText>
        </w:r>
        <w:r w:rsidR="00FA659A" w:rsidDel="0056792E">
          <w:rPr>
            <w:bCs/>
          </w:rPr>
          <w:delText>sustain</w:delText>
        </w:r>
        <w:r w:rsidR="000978F0" w:rsidDel="0056792E">
          <w:rPr>
            <w:bCs/>
          </w:rPr>
          <w:delText xml:space="preserve"> cell growth</w:delText>
        </w:r>
        <w:r w:rsidR="00FA659A" w:rsidDel="0056792E">
          <w:rPr>
            <w:bCs/>
          </w:rPr>
          <w:delText xml:space="preserve"> resulting in</w:delText>
        </w:r>
        <w:r w:rsidR="00300DF4" w:rsidRPr="009E3E15" w:rsidDel="0056792E">
          <w:rPr>
            <w:bCs/>
          </w:rPr>
          <w:delText xml:space="preserve"> an </w:delText>
        </w:r>
        <w:r w:rsidR="000978F0" w:rsidDel="0056792E">
          <w:rPr>
            <w:bCs/>
          </w:rPr>
          <w:delText xml:space="preserve">efficient </w:delText>
        </w:r>
        <w:r w:rsidR="00BC7A81" w:rsidRPr="009E3E15" w:rsidDel="0056792E">
          <w:rPr>
            <w:bCs/>
          </w:rPr>
          <w:delText xml:space="preserve">ethanol </w:delText>
        </w:r>
        <w:r w:rsidR="00300DF4" w:rsidRPr="009E3E15" w:rsidDel="0056792E">
          <w:rPr>
            <w:bCs/>
          </w:rPr>
          <w:delText>overproducing strain</w:delText>
        </w:r>
        <w:r w:rsidR="00595344" w:rsidDel="0056792E">
          <w:rPr>
            <w:bCs/>
          </w:rPr>
          <w:delText>.</w:delText>
        </w:r>
      </w:del>
    </w:p>
    <w:p w14:paraId="232B9CB4" w14:textId="0EC4E144" w:rsidR="009B4986" w:rsidRPr="009E3E15" w:rsidRDefault="009B4986" w:rsidP="009E3E15">
      <w:pPr>
        <w:spacing w:line="480" w:lineRule="auto"/>
        <w:jc w:val="both"/>
        <w:rPr>
          <w:bCs/>
        </w:rPr>
      </w:pPr>
    </w:p>
    <w:p w14:paraId="0B53DA09" w14:textId="49EC3FA0" w:rsidR="005F1789" w:rsidRPr="009E3E15" w:rsidRDefault="00762127" w:rsidP="009E3E15">
      <w:pPr>
        <w:keepNext/>
        <w:spacing w:line="480" w:lineRule="auto"/>
        <w:jc w:val="both"/>
      </w:pPr>
      <w:commentRangeStart w:id="106"/>
      <w:r>
        <w:rPr>
          <w:b/>
          <w:bCs/>
          <w:noProof/>
        </w:rPr>
        <w:lastRenderedPageBreak/>
        <w:drawing>
          <wp:inline distT="0" distB="0" distL="0" distR="0" wp14:anchorId="58C271DF" wp14:editId="083A1A76">
            <wp:extent cx="6320155" cy="1210236"/>
            <wp:effectExtent l="0" t="0" r="4445" b="9525"/>
            <wp:docPr id="5" name="Picture 5" descr="Ctherm_glycolysis_map_with_muta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herm_glycolysis_map_with_mutants.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71275"/>
                    <a:stretch/>
                  </pic:blipFill>
                  <pic:spPr bwMode="auto">
                    <a:xfrm>
                      <a:off x="0" y="0"/>
                      <a:ext cx="6320155" cy="1210236"/>
                    </a:xfrm>
                    <a:prstGeom prst="rect">
                      <a:avLst/>
                    </a:prstGeom>
                    <a:noFill/>
                    <a:ln>
                      <a:noFill/>
                    </a:ln>
                    <a:extLst>
                      <a:ext uri="{53640926-AAD7-44D8-BBD7-CCE9431645EC}">
                        <a14:shadowObscured xmlns:a14="http://schemas.microsoft.com/office/drawing/2010/main"/>
                      </a:ext>
                    </a:extLst>
                  </pic:spPr>
                </pic:pic>
              </a:graphicData>
            </a:graphic>
          </wp:inline>
        </w:drawing>
      </w:r>
      <w:commentRangeEnd w:id="106"/>
      <w:r w:rsidR="00E62C61">
        <w:rPr>
          <w:rStyle w:val="CommentReference"/>
          <w:rFonts w:ascii="Liberation Serif" w:hAnsi="Liberation Serif" w:cs="Mangal"/>
          <w:color w:val="00000A"/>
          <w:lang w:eastAsia="zh-CN" w:bidi="hi-IN"/>
        </w:rPr>
        <w:commentReference w:id="106"/>
      </w:r>
    </w:p>
    <w:p w14:paraId="085C7537" w14:textId="386C5C72" w:rsidR="0071375B" w:rsidRDefault="0071375B" w:rsidP="0071375B">
      <w:pPr>
        <w:pStyle w:val="Caption"/>
        <w:jc w:val="both"/>
        <w:rPr>
          <w:rFonts w:ascii="Times New Roman" w:hAnsi="Times New Roman" w:cs="Times New Roman"/>
          <w:i w:val="0"/>
          <w:color w:val="000000" w:themeColor="text1"/>
          <w:sz w:val="20"/>
        </w:rPr>
      </w:pPr>
      <w:r w:rsidRPr="0071375B">
        <w:rPr>
          <w:rFonts w:ascii="Times New Roman" w:hAnsi="Times New Roman" w:cs="Times New Roman"/>
          <w:b/>
          <w:i w:val="0"/>
          <w:color w:val="000000" w:themeColor="text1"/>
          <w:sz w:val="20"/>
        </w:rPr>
        <w:t xml:space="preserve">Figure </w:t>
      </w:r>
      <w:r w:rsidRPr="0071375B">
        <w:rPr>
          <w:rFonts w:ascii="Times New Roman" w:hAnsi="Times New Roman" w:cs="Times New Roman"/>
          <w:b/>
          <w:i w:val="0"/>
          <w:color w:val="000000" w:themeColor="text1"/>
          <w:sz w:val="20"/>
        </w:rPr>
        <w:fldChar w:fldCharType="begin"/>
      </w:r>
      <w:r w:rsidRPr="0071375B">
        <w:rPr>
          <w:rFonts w:ascii="Times New Roman" w:hAnsi="Times New Roman" w:cs="Times New Roman"/>
          <w:b/>
          <w:i w:val="0"/>
          <w:color w:val="000000" w:themeColor="text1"/>
          <w:sz w:val="20"/>
        </w:rPr>
        <w:instrText xml:space="preserve"> SEQ Figure \* ARABIC </w:instrText>
      </w:r>
      <w:r w:rsidRPr="0071375B">
        <w:rPr>
          <w:rFonts w:ascii="Times New Roman" w:hAnsi="Times New Roman" w:cs="Times New Roman"/>
          <w:b/>
          <w:i w:val="0"/>
          <w:color w:val="000000" w:themeColor="text1"/>
          <w:sz w:val="20"/>
        </w:rPr>
        <w:fldChar w:fldCharType="separate"/>
      </w:r>
      <w:r w:rsidRPr="0071375B">
        <w:rPr>
          <w:rFonts w:ascii="Times New Roman" w:hAnsi="Times New Roman" w:cs="Times New Roman"/>
          <w:b/>
          <w:i w:val="0"/>
          <w:noProof/>
          <w:color w:val="000000" w:themeColor="text1"/>
          <w:sz w:val="20"/>
        </w:rPr>
        <w:t>1</w:t>
      </w:r>
      <w:r w:rsidRPr="0071375B">
        <w:rPr>
          <w:rFonts w:ascii="Times New Roman" w:hAnsi="Times New Roman" w:cs="Times New Roman"/>
          <w:b/>
          <w:i w:val="0"/>
          <w:color w:val="000000" w:themeColor="text1"/>
          <w:sz w:val="20"/>
        </w:rPr>
        <w:fldChar w:fldCharType="end"/>
      </w:r>
      <w:r w:rsidRPr="0071375B">
        <w:rPr>
          <w:rFonts w:ascii="Times New Roman" w:hAnsi="Times New Roman" w:cs="Times New Roman"/>
          <w:b/>
          <w:i w:val="0"/>
          <w:color w:val="000000" w:themeColor="text1"/>
          <w:sz w:val="20"/>
        </w:rPr>
        <w:t>:</w:t>
      </w:r>
      <w:r w:rsidRPr="0071375B">
        <w:rPr>
          <w:rFonts w:ascii="Times New Roman" w:hAnsi="Times New Roman" w:cs="Times New Roman"/>
          <w:color w:val="000000" w:themeColor="text1"/>
        </w:rPr>
        <w:t xml:space="preserve"> </w:t>
      </w:r>
      <w:r w:rsidRPr="0071375B">
        <w:rPr>
          <w:rFonts w:ascii="Times New Roman" w:hAnsi="Times New Roman" w:cs="Times New Roman"/>
          <w:i w:val="0"/>
          <w:color w:val="000000" w:themeColor="text1"/>
          <w:sz w:val="20"/>
        </w:rPr>
        <w:t xml:space="preserve">Glycolysis with ethanol production pathway in </w:t>
      </w:r>
      <w:r w:rsidRPr="0071375B">
        <w:rPr>
          <w:rFonts w:ascii="Times New Roman" w:hAnsi="Times New Roman" w:cs="Times New Roman"/>
          <w:color w:val="000000" w:themeColor="text1"/>
          <w:sz w:val="20"/>
        </w:rPr>
        <w:t>C. thermocellum</w:t>
      </w:r>
      <w:r w:rsidRPr="0071375B">
        <w:rPr>
          <w:rFonts w:ascii="Times New Roman" w:hAnsi="Times New Roman" w:cs="Times New Roman"/>
          <w:i w:val="0"/>
          <w:color w:val="000000" w:themeColor="text1"/>
          <w:sz w:val="20"/>
        </w:rPr>
        <w:t xml:space="preserve">: Reactions and cofactors highlighted in black are present in all cases, those highlighted in red are replaced by those highlighted by green in the corresponding mutants, i.e. </w:t>
      </w:r>
      <w:r w:rsidR="005D6246">
        <w:rPr>
          <w:rFonts w:ascii="Times New Roman" w:hAnsi="Times New Roman" w:cs="Times New Roman"/>
          <w:i w:val="0"/>
          <w:color w:val="000000" w:themeColor="text1"/>
          <w:sz w:val="20"/>
        </w:rPr>
        <w:t xml:space="preserve">we </w:t>
      </w:r>
      <w:r w:rsidRPr="0071375B">
        <w:rPr>
          <w:rFonts w:ascii="Times New Roman" w:hAnsi="Times New Roman" w:cs="Times New Roman"/>
          <w:i w:val="0"/>
          <w:color w:val="000000" w:themeColor="text1"/>
          <w:sz w:val="20"/>
        </w:rPr>
        <w:t>replac</w:t>
      </w:r>
      <w:r w:rsidR="005D6246">
        <w:rPr>
          <w:rFonts w:ascii="Times New Roman" w:hAnsi="Times New Roman" w:cs="Times New Roman"/>
          <w:i w:val="0"/>
          <w:color w:val="000000" w:themeColor="text1"/>
          <w:sz w:val="20"/>
        </w:rPr>
        <w:t>e</w:t>
      </w:r>
      <w:r w:rsidRPr="0071375B">
        <w:rPr>
          <w:rFonts w:ascii="Times New Roman" w:hAnsi="Times New Roman" w:cs="Times New Roman"/>
          <w:i w:val="0"/>
          <w:color w:val="000000" w:themeColor="text1"/>
          <w:sz w:val="20"/>
        </w:rPr>
        <w:t xml:space="preserve"> </w:t>
      </w:r>
      <w:r w:rsidR="00011295">
        <w:rPr>
          <w:rFonts w:ascii="Times New Roman" w:hAnsi="Times New Roman" w:cs="Times New Roman"/>
          <w:i w:val="0"/>
          <w:color w:val="000000" w:themeColor="text1"/>
          <w:sz w:val="20"/>
        </w:rPr>
        <w:t>1) cellobiose hy</w:t>
      </w:r>
      <w:del w:id="107" w:author="Dan Olson" w:date="2019-02-04T13:27:00Z">
        <w:r w:rsidR="00011295" w:rsidDel="00E62C61">
          <w:rPr>
            <w:rFonts w:ascii="Times New Roman" w:hAnsi="Times New Roman" w:cs="Times New Roman"/>
            <w:i w:val="0"/>
            <w:color w:val="000000" w:themeColor="text1"/>
            <w:sz w:val="20"/>
          </w:rPr>
          <w:delText>dy</w:delText>
        </w:r>
      </w:del>
      <w:r w:rsidR="00011295">
        <w:rPr>
          <w:rFonts w:ascii="Times New Roman" w:hAnsi="Times New Roman" w:cs="Times New Roman"/>
          <w:i w:val="0"/>
          <w:color w:val="000000" w:themeColor="text1"/>
          <w:sz w:val="20"/>
        </w:rPr>
        <w:t>drolase (</w:t>
      </w:r>
      <w:proofErr w:type="spellStart"/>
      <w:r w:rsidR="00011295">
        <w:rPr>
          <w:rFonts w:ascii="Times New Roman" w:hAnsi="Times New Roman" w:cs="Times New Roman"/>
          <w:i w:val="0"/>
          <w:color w:val="000000" w:themeColor="text1"/>
          <w:sz w:val="20"/>
        </w:rPr>
        <w:t>CellbP</w:t>
      </w:r>
      <w:proofErr w:type="spellEnd"/>
      <w:r w:rsidR="00011295">
        <w:rPr>
          <w:rFonts w:ascii="Times New Roman" w:hAnsi="Times New Roman" w:cs="Times New Roman"/>
          <w:i w:val="0"/>
          <w:color w:val="000000" w:themeColor="text1"/>
          <w:sz w:val="20"/>
        </w:rPr>
        <w:t xml:space="preserve">) with betaglucosidase (BGL) 2) GTP/GDP with ATP/ADP as cofactors for </w:t>
      </w:r>
      <w:proofErr w:type="spellStart"/>
      <w:r w:rsidR="00011295">
        <w:rPr>
          <w:rFonts w:ascii="Times New Roman" w:hAnsi="Times New Roman" w:cs="Times New Roman"/>
          <w:i w:val="0"/>
          <w:color w:val="000000" w:themeColor="text1"/>
          <w:sz w:val="20"/>
        </w:rPr>
        <w:t>gluckokinase</w:t>
      </w:r>
      <w:proofErr w:type="spellEnd"/>
      <w:r w:rsidR="00011295">
        <w:rPr>
          <w:rFonts w:ascii="Times New Roman" w:hAnsi="Times New Roman" w:cs="Times New Roman"/>
          <w:i w:val="0"/>
          <w:color w:val="000000" w:themeColor="text1"/>
          <w:sz w:val="20"/>
        </w:rPr>
        <w:t xml:space="preserve"> 3</w:t>
      </w:r>
      <w:r w:rsidRPr="0071375B">
        <w:rPr>
          <w:rFonts w:ascii="Times New Roman" w:hAnsi="Times New Roman" w:cs="Times New Roman"/>
          <w:i w:val="0"/>
          <w:color w:val="000000" w:themeColor="text1"/>
          <w:sz w:val="20"/>
        </w:rPr>
        <w:t xml:space="preserve">) PPi/Pi with ATP/ADP as cofactors for PFK, </w:t>
      </w:r>
      <w:r w:rsidR="00011295">
        <w:rPr>
          <w:rFonts w:ascii="Times New Roman" w:hAnsi="Times New Roman" w:cs="Times New Roman"/>
          <w:i w:val="0"/>
          <w:color w:val="000000" w:themeColor="text1"/>
          <w:sz w:val="20"/>
        </w:rPr>
        <w:t>4</w:t>
      </w:r>
      <w:r w:rsidRPr="0071375B">
        <w:rPr>
          <w:rFonts w:ascii="Times New Roman" w:hAnsi="Times New Roman" w:cs="Times New Roman"/>
          <w:i w:val="0"/>
          <w:color w:val="000000" w:themeColor="text1"/>
          <w:sz w:val="20"/>
        </w:rPr>
        <w:t xml:space="preserve">) glyceraldehyde dehydrogenase (GAPD) and phosphoglycerate kinase (PGK) with glyceraldehyde-3-phosphate dehydrogenase (GAPN), </w:t>
      </w:r>
      <w:r w:rsidR="00011295">
        <w:rPr>
          <w:rFonts w:ascii="Times New Roman" w:hAnsi="Times New Roman" w:cs="Times New Roman"/>
          <w:i w:val="0"/>
          <w:color w:val="000000" w:themeColor="text1"/>
          <w:sz w:val="20"/>
        </w:rPr>
        <w:t xml:space="preserve">5) GTP/GDP with ATP/ADP as cofactors for </w:t>
      </w:r>
      <w:r w:rsidR="00011295" w:rsidRPr="0071375B">
        <w:rPr>
          <w:rFonts w:ascii="Times New Roman" w:hAnsi="Times New Roman" w:cs="Times New Roman"/>
          <w:i w:val="0"/>
          <w:color w:val="000000" w:themeColor="text1"/>
          <w:sz w:val="20"/>
        </w:rPr>
        <w:t xml:space="preserve">phosphoglycerate kinase (PGK) </w:t>
      </w:r>
      <w:r w:rsidR="00011295">
        <w:rPr>
          <w:rFonts w:ascii="Times New Roman" w:hAnsi="Times New Roman" w:cs="Times New Roman"/>
          <w:i w:val="0"/>
          <w:color w:val="000000" w:themeColor="text1"/>
          <w:sz w:val="20"/>
        </w:rPr>
        <w:t>, 6) PPDK with PEPCK and malate shunt, 7) PPDK with PYK, 8</w:t>
      </w:r>
      <w:r w:rsidRPr="0071375B">
        <w:rPr>
          <w:rFonts w:ascii="Times New Roman" w:hAnsi="Times New Roman" w:cs="Times New Roman"/>
          <w:i w:val="0"/>
          <w:color w:val="000000" w:themeColor="text1"/>
          <w:sz w:val="20"/>
        </w:rPr>
        <w:t>) pyruvate formate oxidoreductase (PFOR) and aldehyde dehydrogenase (ALDH) with</w:t>
      </w:r>
      <w:r w:rsidR="00011295">
        <w:rPr>
          <w:rFonts w:ascii="Times New Roman" w:hAnsi="Times New Roman" w:cs="Times New Roman"/>
          <w:i w:val="0"/>
          <w:color w:val="000000" w:themeColor="text1"/>
          <w:sz w:val="20"/>
        </w:rPr>
        <w:t xml:space="preserve"> pyruvate decarboxylase (PDC), 9</w:t>
      </w:r>
      <w:r w:rsidRPr="0071375B">
        <w:rPr>
          <w:rFonts w:ascii="Times New Roman" w:hAnsi="Times New Roman" w:cs="Times New Roman"/>
          <w:i w:val="0"/>
          <w:color w:val="000000" w:themeColor="text1"/>
          <w:sz w:val="20"/>
        </w:rPr>
        <w:t xml:space="preserve">) NADH/NAD with NADPH/NADP as cofactors for aldehyde dehydrogenase, and </w:t>
      </w:r>
      <w:r w:rsidR="00011295">
        <w:rPr>
          <w:rFonts w:ascii="Times New Roman" w:hAnsi="Times New Roman" w:cs="Times New Roman"/>
          <w:i w:val="0"/>
          <w:color w:val="000000" w:themeColor="text1"/>
          <w:sz w:val="20"/>
        </w:rPr>
        <w:t>10</w:t>
      </w:r>
      <w:r w:rsidRPr="0071375B">
        <w:rPr>
          <w:rFonts w:ascii="Times New Roman" w:hAnsi="Times New Roman" w:cs="Times New Roman"/>
          <w:i w:val="0"/>
          <w:color w:val="000000" w:themeColor="text1"/>
          <w:sz w:val="20"/>
        </w:rPr>
        <w:t>) NADH/NAD with NADPH/NADP as cofactors for alcohol dehydrogenase</w:t>
      </w:r>
    </w:p>
    <w:p w14:paraId="41CC9D75" w14:textId="77777777" w:rsidR="00C34852" w:rsidRPr="009E3E15" w:rsidRDefault="00C34852" w:rsidP="002D5460">
      <w:pPr>
        <w:jc w:val="both"/>
        <w:outlineLvl w:val="0"/>
      </w:pPr>
      <w:r w:rsidRPr="009E3E15">
        <w:rPr>
          <w:b/>
        </w:rPr>
        <w:t xml:space="preserve">Table </w:t>
      </w:r>
      <w:r>
        <w:rPr>
          <w:b/>
        </w:rPr>
        <w:t>1</w:t>
      </w:r>
      <w:r w:rsidRPr="009E3E15">
        <w:rPr>
          <w:b/>
        </w:rPr>
        <w:t>.</w:t>
      </w:r>
      <w:r>
        <w:t xml:space="preserve"> </w:t>
      </w:r>
      <w:commentRangeStart w:id="108"/>
      <w:r>
        <w:t xml:space="preserve">Reaction in Wild-type </w:t>
      </w:r>
      <w:r w:rsidRPr="004B19BC">
        <w:rPr>
          <w:i/>
        </w:rPr>
        <w:t>C. thermocellum</w:t>
      </w:r>
      <w:r w:rsidRPr="004B19BC">
        <w:t xml:space="preserve"> and the corresponding replacements</w:t>
      </w:r>
      <w:r>
        <w:rPr>
          <w:i/>
        </w:rPr>
        <w:t xml:space="preserve"> </w:t>
      </w:r>
      <w:r>
        <w:t xml:space="preserve"> </w:t>
      </w:r>
      <w:commentRangeEnd w:id="108"/>
      <w:r w:rsidR="00E62C61">
        <w:rPr>
          <w:rStyle w:val="CommentReference"/>
          <w:rFonts w:ascii="Liberation Serif" w:hAnsi="Liberation Serif" w:cs="Mangal"/>
          <w:color w:val="00000A"/>
          <w:lang w:eastAsia="zh-CN" w:bidi="hi-IN"/>
        </w:rPr>
        <w:commentReference w:id="108"/>
      </w:r>
    </w:p>
    <w:tbl>
      <w:tblPr>
        <w:tblW w:w="10025" w:type="dxa"/>
        <w:tblInd w:w="-53" w:type="dxa"/>
        <w:tblBorders>
          <w:top w:val="single" w:sz="4" w:space="0" w:color="00000A"/>
          <w:bottom w:val="single" w:sz="4" w:space="0" w:color="00000A"/>
          <w:insideH w:val="single" w:sz="4" w:space="0" w:color="00000A"/>
        </w:tblBorders>
        <w:tblCellMar>
          <w:top w:w="55" w:type="dxa"/>
          <w:left w:w="55" w:type="dxa"/>
          <w:bottom w:w="55" w:type="dxa"/>
          <w:right w:w="55" w:type="dxa"/>
        </w:tblCellMar>
        <w:tblLook w:val="04A0" w:firstRow="1" w:lastRow="0" w:firstColumn="1" w:lastColumn="0" w:noHBand="0" w:noVBand="1"/>
      </w:tblPr>
      <w:tblGrid>
        <w:gridCol w:w="1317"/>
        <w:gridCol w:w="3696"/>
        <w:gridCol w:w="1345"/>
        <w:gridCol w:w="3667"/>
      </w:tblGrid>
      <w:tr w:rsidR="00C34852" w:rsidRPr="00837B2F" w14:paraId="7E53EEB3" w14:textId="77777777" w:rsidTr="008D7460">
        <w:trPr>
          <w:trHeight w:val="283"/>
        </w:trPr>
        <w:tc>
          <w:tcPr>
            <w:tcW w:w="5013" w:type="dxa"/>
            <w:gridSpan w:val="2"/>
            <w:tcBorders>
              <w:top w:val="single" w:sz="4" w:space="0" w:color="00000A"/>
              <w:bottom w:val="single" w:sz="4" w:space="0" w:color="00000A"/>
              <w:right w:val="single" w:sz="4" w:space="0" w:color="auto"/>
            </w:tcBorders>
            <w:shd w:val="clear" w:color="auto" w:fill="auto"/>
            <w:vAlign w:val="center"/>
          </w:tcPr>
          <w:p w14:paraId="61C16E43" w14:textId="77777777" w:rsidR="00C34852" w:rsidRPr="00837B2F" w:rsidRDefault="00C34852" w:rsidP="00C34852">
            <w:pPr>
              <w:jc w:val="center"/>
              <w:rPr>
                <w:rFonts w:eastAsia="Times New Roman"/>
              </w:rPr>
            </w:pPr>
            <w:r w:rsidRPr="00837B2F">
              <w:rPr>
                <w:rFonts w:eastAsia="Times New Roman"/>
              </w:rPr>
              <w:t>Wild-type</w:t>
            </w:r>
          </w:p>
        </w:tc>
        <w:tc>
          <w:tcPr>
            <w:tcW w:w="5012" w:type="dxa"/>
            <w:gridSpan w:val="2"/>
            <w:tcBorders>
              <w:top w:val="single" w:sz="4" w:space="0" w:color="00000A"/>
              <w:left w:val="single" w:sz="4" w:space="0" w:color="auto"/>
              <w:bottom w:val="single" w:sz="4" w:space="0" w:color="00000A"/>
            </w:tcBorders>
            <w:shd w:val="clear" w:color="auto" w:fill="auto"/>
            <w:vAlign w:val="center"/>
          </w:tcPr>
          <w:p w14:paraId="54AFFB99" w14:textId="77777777" w:rsidR="00C34852" w:rsidRPr="00837B2F" w:rsidRDefault="00C34852" w:rsidP="00C34852">
            <w:pPr>
              <w:jc w:val="center"/>
              <w:rPr>
                <w:rFonts w:eastAsia="Times New Roman"/>
              </w:rPr>
            </w:pPr>
            <w:r>
              <w:rPr>
                <w:rFonts w:eastAsia="Times New Roman"/>
              </w:rPr>
              <w:t>Replaced with</w:t>
            </w:r>
          </w:p>
        </w:tc>
      </w:tr>
      <w:tr w:rsidR="00C34852" w:rsidRPr="00837B2F" w14:paraId="33E435B8" w14:textId="77777777" w:rsidTr="00C34852">
        <w:trPr>
          <w:trHeight w:val="283"/>
        </w:trPr>
        <w:tc>
          <w:tcPr>
            <w:tcW w:w="1317" w:type="dxa"/>
            <w:tcBorders>
              <w:top w:val="single" w:sz="4" w:space="0" w:color="00000A"/>
              <w:bottom w:val="single" w:sz="4" w:space="0" w:color="00000A"/>
            </w:tcBorders>
            <w:shd w:val="clear" w:color="auto" w:fill="auto"/>
            <w:vAlign w:val="center"/>
          </w:tcPr>
          <w:p w14:paraId="74F94C39" w14:textId="77777777" w:rsidR="00C34852" w:rsidRPr="00837B2F" w:rsidRDefault="00C34852" w:rsidP="008D7460">
            <w:pPr>
              <w:rPr>
                <w:rFonts w:eastAsia="Times New Roman"/>
              </w:rPr>
            </w:pPr>
            <w:r w:rsidRPr="00837B2F">
              <w:rPr>
                <w:rFonts w:eastAsia="Times New Roman"/>
              </w:rPr>
              <w:t>Reaction name</w:t>
            </w:r>
          </w:p>
        </w:tc>
        <w:tc>
          <w:tcPr>
            <w:tcW w:w="3696" w:type="dxa"/>
            <w:tcBorders>
              <w:top w:val="single" w:sz="4" w:space="0" w:color="00000A"/>
              <w:bottom w:val="single" w:sz="4" w:space="0" w:color="00000A"/>
              <w:right w:val="single" w:sz="4" w:space="0" w:color="auto"/>
            </w:tcBorders>
            <w:shd w:val="clear" w:color="auto" w:fill="auto"/>
            <w:vAlign w:val="center"/>
          </w:tcPr>
          <w:p w14:paraId="1AEE2903" w14:textId="77777777" w:rsidR="00C34852" w:rsidRPr="00837B2F" w:rsidRDefault="00C34852" w:rsidP="008D7460">
            <w:r w:rsidRPr="00837B2F">
              <w:rPr>
                <w:rFonts w:eastAsia="Times New Roman"/>
              </w:rPr>
              <w:t>Equation</w:t>
            </w:r>
          </w:p>
        </w:tc>
        <w:tc>
          <w:tcPr>
            <w:tcW w:w="1345" w:type="dxa"/>
            <w:tcBorders>
              <w:top w:val="single" w:sz="4" w:space="0" w:color="00000A"/>
              <w:left w:val="single" w:sz="4" w:space="0" w:color="auto"/>
              <w:bottom w:val="single" w:sz="4" w:space="0" w:color="00000A"/>
            </w:tcBorders>
            <w:shd w:val="clear" w:color="auto" w:fill="auto"/>
            <w:vAlign w:val="center"/>
          </w:tcPr>
          <w:p w14:paraId="3DA806C5" w14:textId="77777777" w:rsidR="00C34852" w:rsidRPr="00837B2F" w:rsidRDefault="00C34852" w:rsidP="008D7460">
            <w:pPr>
              <w:rPr>
                <w:rFonts w:eastAsia="Times New Roman"/>
              </w:rPr>
            </w:pPr>
            <w:r w:rsidRPr="00837B2F">
              <w:rPr>
                <w:rFonts w:eastAsia="Times New Roman"/>
              </w:rPr>
              <w:t>Reaction name</w:t>
            </w:r>
          </w:p>
        </w:tc>
        <w:tc>
          <w:tcPr>
            <w:tcW w:w="3667" w:type="dxa"/>
            <w:tcBorders>
              <w:top w:val="single" w:sz="4" w:space="0" w:color="00000A"/>
              <w:bottom w:val="single" w:sz="4" w:space="0" w:color="00000A"/>
            </w:tcBorders>
            <w:shd w:val="clear" w:color="auto" w:fill="auto"/>
            <w:vAlign w:val="center"/>
          </w:tcPr>
          <w:p w14:paraId="7218939F" w14:textId="77777777" w:rsidR="00C34852" w:rsidRPr="00837B2F" w:rsidRDefault="00C34852" w:rsidP="008D7460">
            <w:pPr>
              <w:rPr>
                <w:rFonts w:eastAsia="Times New Roman"/>
              </w:rPr>
            </w:pPr>
            <w:r w:rsidRPr="00837B2F">
              <w:rPr>
                <w:rFonts w:eastAsia="Times New Roman"/>
              </w:rPr>
              <w:t>Equation</w:t>
            </w:r>
          </w:p>
        </w:tc>
      </w:tr>
      <w:tr w:rsidR="00C34852" w:rsidRPr="00837B2F" w14:paraId="08807B98" w14:textId="77777777" w:rsidTr="00C34852">
        <w:trPr>
          <w:trHeight w:val="412"/>
        </w:trPr>
        <w:tc>
          <w:tcPr>
            <w:tcW w:w="1317" w:type="dxa"/>
            <w:tcBorders>
              <w:top w:val="single" w:sz="4" w:space="0" w:color="00000A"/>
              <w:bottom w:val="single" w:sz="4" w:space="0" w:color="00000A"/>
            </w:tcBorders>
            <w:shd w:val="clear" w:color="auto" w:fill="auto"/>
            <w:vAlign w:val="center"/>
          </w:tcPr>
          <w:p w14:paraId="54EDB087" w14:textId="77777777" w:rsidR="00C34852" w:rsidRPr="00837B2F" w:rsidRDefault="00C34852" w:rsidP="008D7460">
            <w:pPr>
              <w:rPr>
                <w:rFonts w:eastAsia="Times New Roman"/>
              </w:rPr>
            </w:pPr>
            <w:r w:rsidRPr="00011295">
              <w:rPr>
                <w:rFonts w:eastAsia="Times New Roman"/>
                <w:sz w:val="22"/>
              </w:rPr>
              <w:t>CBP</w:t>
            </w:r>
          </w:p>
        </w:tc>
        <w:tc>
          <w:tcPr>
            <w:tcW w:w="3696" w:type="dxa"/>
            <w:tcBorders>
              <w:top w:val="single" w:sz="4" w:space="0" w:color="00000A"/>
              <w:bottom w:val="single" w:sz="4" w:space="0" w:color="00000A"/>
              <w:right w:val="single" w:sz="4" w:space="0" w:color="auto"/>
            </w:tcBorders>
            <w:shd w:val="clear" w:color="auto" w:fill="auto"/>
            <w:vAlign w:val="center"/>
          </w:tcPr>
          <w:p w14:paraId="3D9A1F55" w14:textId="77777777" w:rsidR="00C34852" w:rsidRPr="00837B2F" w:rsidRDefault="00C34852" w:rsidP="008D7460">
            <w:pPr>
              <w:rPr>
                <w:rFonts w:eastAsia="Times New Roman"/>
                <w:color w:val="000000"/>
                <w:sz w:val="22"/>
                <w:szCs w:val="22"/>
              </w:rPr>
            </w:pPr>
            <w:r w:rsidRPr="00DC33EF">
              <w:rPr>
                <w:rFonts w:eastAsia="Times New Roman"/>
                <w:color w:val="000000"/>
                <w:sz w:val="22"/>
                <w:szCs w:val="22"/>
              </w:rPr>
              <w:t xml:space="preserve">pi + </w:t>
            </w:r>
            <w:proofErr w:type="spellStart"/>
            <w:r w:rsidRPr="00DC33EF">
              <w:rPr>
                <w:rFonts w:eastAsia="Times New Roman"/>
                <w:color w:val="000000"/>
                <w:sz w:val="22"/>
                <w:szCs w:val="22"/>
              </w:rPr>
              <w:t>cellb</w:t>
            </w:r>
            <w:proofErr w:type="spellEnd"/>
            <w:r w:rsidRPr="00DC33EF">
              <w:rPr>
                <w:rFonts w:eastAsia="Times New Roman"/>
                <w:color w:val="000000"/>
                <w:sz w:val="22"/>
                <w:szCs w:val="22"/>
              </w:rPr>
              <w:t xml:space="preserve"> &lt;=&gt; </w:t>
            </w:r>
            <w:proofErr w:type="spellStart"/>
            <w:r w:rsidRPr="00DC33EF">
              <w:rPr>
                <w:rFonts w:eastAsia="Times New Roman"/>
                <w:color w:val="000000"/>
                <w:sz w:val="22"/>
                <w:szCs w:val="22"/>
              </w:rPr>
              <w:t>glc</w:t>
            </w:r>
            <w:proofErr w:type="spellEnd"/>
            <w:r w:rsidRPr="00DC33EF">
              <w:rPr>
                <w:rFonts w:eastAsia="Times New Roman"/>
                <w:color w:val="000000"/>
                <w:sz w:val="22"/>
                <w:szCs w:val="22"/>
              </w:rPr>
              <w:t>-D + g1p</w:t>
            </w:r>
          </w:p>
        </w:tc>
        <w:tc>
          <w:tcPr>
            <w:tcW w:w="1345" w:type="dxa"/>
            <w:tcBorders>
              <w:top w:val="single" w:sz="4" w:space="0" w:color="00000A"/>
              <w:left w:val="single" w:sz="4" w:space="0" w:color="auto"/>
              <w:bottom w:val="single" w:sz="4" w:space="0" w:color="00000A"/>
            </w:tcBorders>
            <w:shd w:val="clear" w:color="auto" w:fill="auto"/>
            <w:vAlign w:val="center"/>
          </w:tcPr>
          <w:p w14:paraId="5CB0D61F"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BGL</w:t>
            </w:r>
          </w:p>
        </w:tc>
        <w:tc>
          <w:tcPr>
            <w:tcW w:w="3667" w:type="dxa"/>
            <w:tcBorders>
              <w:top w:val="single" w:sz="4" w:space="0" w:color="00000A"/>
              <w:bottom w:val="single" w:sz="4" w:space="0" w:color="00000A"/>
            </w:tcBorders>
            <w:shd w:val="clear" w:color="auto" w:fill="auto"/>
            <w:vAlign w:val="center"/>
          </w:tcPr>
          <w:p w14:paraId="07133FBA"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cellb</w:t>
            </w:r>
            <w:proofErr w:type="spellEnd"/>
            <w:r w:rsidRPr="00837B2F">
              <w:rPr>
                <w:rFonts w:eastAsia="Times New Roman"/>
                <w:color w:val="000000"/>
                <w:sz w:val="22"/>
                <w:szCs w:val="22"/>
              </w:rPr>
              <w:t xml:space="preserve"> + h2o &lt;=&gt;2 </w:t>
            </w:r>
            <w:proofErr w:type="spellStart"/>
            <w:r w:rsidRPr="00837B2F">
              <w:rPr>
                <w:rFonts w:eastAsia="Times New Roman"/>
                <w:color w:val="000000"/>
                <w:sz w:val="22"/>
                <w:szCs w:val="22"/>
              </w:rPr>
              <w:t>glc</w:t>
            </w:r>
            <w:proofErr w:type="spellEnd"/>
            <w:r w:rsidRPr="00837B2F">
              <w:rPr>
                <w:rFonts w:eastAsia="Times New Roman"/>
                <w:color w:val="000000"/>
                <w:sz w:val="22"/>
                <w:szCs w:val="22"/>
              </w:rPr>
              <w:t>-D</w:t>
            </w:r>
          </w:p>
        </w:tc>
      </w:tr>
      <w:tr w:rsidR="00C34852" w:rsidRPr="00837B2F" w14:paraId="48B16531" w14:textId="77777777" w:rsidTr="00C34852">
        <w:trPr>
          <w:trHeight w:val="412"/>
        </w:trPr>
        <w:tc>
          <w:tcPr>
            <w:tcW w:w="1317" w:type="dxa"/>
            <w:tcBorders>
              <w:top w:val="single" w:sz="4" w:space="0" w:color="00000A"/>
              <w:bottom w:val="single" w:sz="4" w:space="0" w:color="00000A"/>
            </w:tcBorders>
            <w:shd w:val="clear" w:color="auto" w:fill="auto"/>
            <w:vAlign w:val="center"/>
          </w:tcPr>
          <w:p w14:paraId="44123276"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GLK-GTP</w:t>
            </w:r>
          </w:p>
        </w:tc>
        <w:tc>
          <w:tcPr>
            <w:tcW w:w="3696" w:type="dxa"/>
            <w:tcBorders>
              <w:top w:val="single" w:sz="4" w:space="0" w:color="00000A"/>
              <w:bottom w:val="single" w:sz="4" w:space="0" w:color="00000A"/>
              <w:right w:val="single" w:sz="4" w:space="0" w:color="auto"/>
            </w:tcBorders>
            <w:shd w:val="clear" w:color="auto" w:fill="auto"/>
            <w:vAlign w:val="center"/>
          </w:tcPr>
          <w:p w14:paraId="0926B435"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glc</w:t>
            </w:r>
            <w:proofErr w:type="spellEnd"/>
            <w:r w:rsidRPr="00837B2F">
              <w:rPr>
                <w:rFonts w:eastAsia="Times New Roman"/>
                <w:color w:val="000000"/>
                <w:sz w:val="22"/>
                <w:szCs w:val="22"/>
              </w:rPr>
              <w:t xml:space="preserve">-D + </w:t>
            </w:r>
            <w:proofErr w:type="spellStart"/>
            <w:r w:rsidRPr="00837B2F">
              <w:rPr>
                <w:rFonts w:eastAsia="Times New Roman"/>
                <w:color w:val="000000"/>
                <w:sz w:val="22"/>
                <w:szCs w:val="22"/>
              </w:rPr>
              <w:t>gtp</w:t>
            </w:r>
            <w:proofErr w:type="spellEnd"/>
            <w:r w:rsidRPr="00837B2F">
              <w:rPr>
                <w:rFonts w:eastAsia="Times New Roman"/>
                <w:color w:val="000000"/>
                <w:sz w:val="22"/>
                <w:szCs w:val="22"/>
              </w:rPr>
              <w:t xml:space="preserve"> &lt;=&gt; g6p + </w:t>
            </w:r>
            <w:proofErr w:type="spellStart"/>
            <w:r w:rsidRPr="00837B2F">
              <w:rPr>
                <w:rFonts w:eastAsia="Times New Roman"/>
                <w:color w:val="000000"/>
                <w:sz w:val="22"/>
                <w:szCs w:val="22"/>
              </w:rPr>
              <w:t>gdp</w:t>
            </w:r>
            <w:proofErr w:type="spellEnd"/>
          </w:p>
        </w:tc>
        <w:tc>
          <w:tcPr>
            <w:tcW w:w="1345" w:type="dxa"/>
            <w:tcBorders>
              <w:top w:val="single" w:sz="4" w:space="0" w:color="00000A"/>
              <w:left w:val="single" w:sz="4" w:space="0" w:color="auto"/>
              <w:bottom w:val="single" w:sz="4" w:space="0" w:color="00000A"/>
            </w:tcBorders>
            <w:shd w:val="clear" w:color="auto" w:fill="auto"/>
            <w:vAlign w:val="center"/>
          </w:tcPr>
          <w:p w14:paraId="2CDC18D7"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GLK-ATP</w:t>
            </w:r>
          </w:p>
        </w:tc>
        <w:tc>
          <w:tcPr>
            <w:tcW w:w="3667" w:type="dxa"/>
            <w:tcBorders>
              <w:top w:val="single" w:sz="4" w:space="0" w:color="00000A"/>
              <w:bottom w:val="single" w:sz="4" w:space="0" w:color="00000A"/>
            </w:tcBorders>
            <w:shd w:val="clear" w:color="auto" w:fill="auto"/>
            <w:vAlign w:val="center"/>
          </w:tcPr>
          <w:p w14:paraId="12B1C3CE"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glc</w:t>
            </w:r>
            <w:proofErr w:type="spellEnd"/>
            <w:r w:rsidRPr="00837B2F">
              <w:rPr>
                <w:rFonts w:eastAsia="Times New Roman"/>
                <w:color w:val="000000"/>
                <w:sz w:val="22"/>
                <w:szCs w:val="22"/>
              </w:rPr>
              <w:t xml:space="preserve">-D + </w:t>
            </w:r>
            <w:proofErr w:type="spellStart"/>
            <w:r w:rsidRPr="00837B2F">
              <w:rPr>
                <w:rFonts w:eastAsia="Times New Roman"/>
                <w:color w:val="000000"/>
                <w:sz w:val="22"/>
                <w:szCs w:val="22"/>
              </w:rPr>
              <w:t>atp</w:t>
            </w:r>
            <w:proofErr w:type="spellEnd"/>
            <w:r w:rsidRPr="00837B2F">
              <w:rPr>
                <w:rFonts w:eastAsia="Times New Roman"/>
                <w:color w:val="000000"/>
                <w:sz w:val="22"/>
                <w:szCs w:val="22"/>
              </w:rPr>
              <w:t xml:space="preserve"> &lt;=&gt; g6p + </w:t>
            </w:r>
            <w:proofErr w:type="spellStart"/>
            <w:r w:rsidRPr="00837B2F">
              <w:rPr>
                <w:rFonts w:eastAsia="Times New Roman"/>
                <w:color w:val="000000"/>
                <w:sz w:val="22"/>
                <w:szCs w:val="22"/>
              </w:rPr>
              <w:t>adp</w:t>
            </w:r>
            <w:proofErr w:type="spellEnd"/>
          </w:p>
        </w:tc>
      </w:tr>
      <w:tr w:rsidR="00C34852" w:rsidRPr="00837B2F" w14:paraId="4958D436" w14:textId="77777777" w:rsidTr="00C34852">
        <w:trPr>
          <w:trHeight w:val="412"/>
        </w:trPr>
        <w:tc>
          <w:tcPr>
            <w:tcW w:w="1317" w:type="dxa"/>
            <w:tcBorders>
              <w:top w:val="single" w:sz="4" w:space="0" w:color="00000A"/>
              <w:bottom w:val="single" w:sz="4" w:space="0" w:color="00000A"/>
            </w:tcBorders>
            <w:shd w:val="clear" w:color="auto" w:fill="auto"/>
            <w:vAlign w:val="center"/>
          </w:tcPr>
          <w:p w14:paraId="5883DAD9"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PFK-PPi</w:t>
            </w:r>
          </w:p>
        </w:tc>
        <w:tc>
          <w:tcPr>
            <w:tcW w:w="3696" w:type="dxa"/>
            <w:tcBorders>
              <w:top w:val="single" w:sz="4" w:space="0" w:color="00000A"/>
              <w:bottom w:val="single" w:sz="4" w:space="0" w:color="00000A"/>
              <w:right w:val="single" w:sz="4" w:space="0" w:color="auto"/>
            </w:tcBorders>
            <w:shd w:val="clear" w:color="auto" w:fill="auto"/>
            <w:vAlign w:val="center"/>
          </w:tcPr>
          <w:p w14:paraId="556F8CB3"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ppi</w:t>
            </w:r>
            <w:proofErr w:type="spellEnd"/>
            <w:r w:rsidRPr="00837B2F">
              <w:rPr>
                <w:rFonts w:eastAsia="Times New Roman"/>
                <w:color w:val="000000"/>
                <w:sz w:val="22"/>
                <w:szCs w:val="22"/>
              </w:rPr>
              <w:t xml:space="preserve"> + f6p &lt;=&gt; pi + </w:t>
            </w:r>
            <w:proofErr w:type="spellStart"/>
            <w:r w:rsidRPr="00837B2F">
              <w:rPr>
                <w:rFonts w:eastAsia="Times New Roman"/>
                <w:color w:val="000000"/>
                <w:sz w:val="22"/>
                <w:szCs w:val="22"/>
              </w:rPr>
              <w:t>fdp</w:t>
            </w:r>
            <w:proofErr w:type="spellEnd"/>
            <w:r w:rsidRPr="00837B2F">
              <w:rPr>
                <w:rFonts w:eastAsia="Times New Roman"/>
                <w:color w:val="000000"/>
                <w:sz w:val="22"/>
                <w:szCs w:val="22"/>
              </w:rPr>
              <w:t xml:space="preserve"> + h</w:t>
            </w:r>
          </w:p>
        </w:tc>
        <w:tc>
          <w:tcPr>
            <w:tcW w:w="1345" w:type="dxa"/>
            <w:tcBorders>
              <w:top w:val="single" w:sz="4" w:space="0" w:color="00000A"/>
              <w:left w:val="single" w:sz="4" w:space="0" w:color="auto"/>
              <w:bottom w:val="single" w:sz="4" w:space="0" w:color="00000A"/>
            </w:tcBorders>
            <w:shd w:val="clear" w:color="auto" w:fill="auto"/>
            <w:vAlign w:val="center"/>
          </w:tcPr>
          <w:p w14:paraId="33758F03"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PFK-ATP</w:t>
            </w:r>
          </w:p>
        </w:tc>
        <w:tc>
          <w:tcPr>
            <w:tcW w:w="3667" w:type="dxa"/>
            <w:tcBorders>
              <w:top w:val="single" w:sz="4" w:space="0" w:color="00000A"/>
              <w:bottom w:val="single" w:sz="4" w:space="0" w:color="00000A"/>
            </w:tcBorders>
            <w:shd w:val="clear" w:color="auto" w:fill="auto"/>
            <w:vAlign w:val="center"/>
          </w:tcPr>
          <w:p w14:paraId="3FFC33B7"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atp</w:t>
            </w:r>
            <w:proofErr w:type="spellEnd"/>
            <w:r w:rsidRPr="00837B2F">
              <w:rPr>
                <w:rFonts w:eastAsia="Times New Roman"/>
                <w:color w:val="000000"/>
                <w:sz w:val="22"/>
                <w:szCs w:val="22"/>
              </w:rPr>
              <w:t xml:space="preserve"> + f6p &lt;=&gt; </w:t>
            </w:r>
            <w:proofErr w:type="spellStart"/>
            <w:r w:rsidRPr="00837B2F">
              <w:rPr>
                <w:rFonts w:eastAsia="Times New Roman"/>
                <w:color w:val="000000"/>
                <w:sz w:val="22"/>
                <w:szCs w:val="22"/>
              </w:rPr>
              <w:t>adp</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fdp</w:t>
            </w:r>
            <w:proofErr w:type="spellEnd"/>
          </w:p>
        </w:tc>
      </w:tr>
      <w:tr w:rsidR="00C34852" w:rsidRPr="00837B2F" w14:paraId="4E1CB734" w14:textId="77777777" w:rsidTr="00C34852">
        <w:trPr>
          <w:trHeight w:val="412"/>
        </w:trPr>
        <w:tc>
          <w:tcPr>
            <w:tcW w:w="1317" w:type="dxa"/>
            <w:tcBorders>
              <w:top w:val="single" w:sz="4" w:space="0" w:color="00000A"/>
              <w:bottom w:val="single" w:sz="4" w:space="0" w:color="00000A"/>
            </w:tcBorders>
            <w:shd w:val="clear" w:color="auto" w:fill="auto"/>
            <w:vAlign w:val="center"/>
          </w:tcPr>
          <w:p w14:paraId="6FD2088F"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GAPDH</w:t>
            </w:r>
          </w:p>
        </w:tc>
        <w:tc>
          <w:tcPr>
            <w:tcW w:w="3696" w:type="dxa"/>
            <w:tcBorders>
              <w:top w:val="single" w:sz="4" w:space="0" w:color="00000A"/>
              <w:bottom w:val="single" w:sz="4" w:space="0" w:color="00000A"/>
              <w:right w:val="single" w:sz="4" w:space="0" w:color="auto"/>
            </w:tcBorders>
            <w:shd w:val="clear" w:color="auto" w:fill="auto"/>
            <w:vAlign w:val="center"/>
          </w:tcPr>
          <w:p w14:paraId="679F5A32"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pi + </w:t>
            </w:r>
            <w:proofErr w:type="spellStart"/>
            <w:r w:rsidRPr="00837B2F">
              <w:rPr>
                <w:rFonts w:eastAsia="Times New Roman"/>
                <w:color w:val="000000"/>
                <w:sz w:val="22"/>
                <w:szCs w:val="22"/>
              </w:rPr>
              <w:t>nad</w:t>
            </w:r>
            <w:proofErr w:type="spellEnd"/>
            <w:r w:rsidRPr="00837B2F">
              <w:rPr>
                <w:rFonts w:eastAsia="Times New Roman"/>
                <w:color w:val="000000"/>
                <w:sz w:val="22"/>
                <w:szCs w:val="22"/>
              </w:rPr>
              <w:t xml:space="preserve"> + g3p &lt;=&gt; </w:t>
            </w:r>
            <w:proofErr w:type="spellStart"/>
            <w:r w:rsidRPr="00837B2F">
              <w:rPr>
                <w:rFonts w:eastAsia="Times New Roman"/>
                <w:color w:val="000000"/>
                <w:sz w:val="22"/>
                <w:szCs w:val="22"/>
              </w:rPr>
              <w:t>nadh</w:t>
            </w:r>
            <w:proofErr w:type="spellEnd"/>
            <w:r w:rsidRPr="00837B2F">
              <w:rPr>
                <w:rFonts w:eastAsia="Times New Roman"/>
                <w:color w:val="000000"/>
                <w:sz w:val="22"/>
                <w:szCs w:val="22"/>
              </w:rPr>
              <w:t xml:space="preserve"> + 13dpg</w:t>
            </w:r>
          </w:p>
        </w:tc>
        <w:tc>
          <w:tcPr>
            <w:tcW w:w="1345" w:type="dxa"/>
            <w:vMerge w:val="restart"/>
            <w:tcBorders>
              <w:top w:val="single" w:sz="4" w:space="0" w:color="00000A"/>
              <w:left w:val="single" w:sz="4" w:space="0" w:color="auto"/>
            </w:tcBorders>
            <w:shd w:val="clear" w:color="auto" w:fill="auto"/>
            <w:vAlign w:val="center"/>
          </w:tcPr>
          <w:p w14:paraId="675420EE"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GAPN</w:t>
            </w:r>
          </w:p>
        </w:tc>
        <w:tc>
          <w:tcPr>
            <w:tcW w:w="3667" w:type="dxa"/>
            <w:vMerge w:val="restart"/>
            <w:tcBorders>
              <w:top w:val="single" w:sz="4" w:space="0" w:color="00000A"/>
            </w:tcBorders>
            <w:shd w:val="clear" w:color="auto" w:fill="auto"/>
            <w:vAlign w:val="center"/>
          </w:tcPr>
          <w:p w14:paraId="21803277"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g3p + </w:t>
            </w:r>
            <w:proofErr w:type="spellStart"/>
            <w:r w:rsidRPr="00837B2F">
              <w:rPr>
                <w:rFonts w:eastAsia="Times New Roman"/>
                <w:color w:val="000000"/>
                <w:sz w:val="22"/>
                <w:szCs w:val="22"/>
              </w:rPr>
              <w:t>nadp</w:t>
            </w:r>
            <w:proofErr w:type="spellEnd"/>
            <w:r w:rsidRPr="00837B2F">
              <w:rPr>
                <w:rFonts w:eastAsia="Times New Roman"/>
                <w:color w:val="000000"/>
                <w:sz w:val="22"/>
                <w:szCs w:val="22"/>
              </w:rPr>
              <w:t xml:space="preserve"> + h2o &lt;=&gt; 3pg + </w:t>
            </w:r>
            <w:proofErr w:type="spellStart"/>
            <w:r w:rsidRPr="00837B2F">
              <w:rPr>
                <w:rFonts w:eastAsia="Times New Roman"/>
                <w:color w:val="000000"/>
                <w:sz w:val="22"/>
                <w:szCs w:val="22"/>
              </w:rPr>
              <w:t>nadph</w:t>
            </w:r>
            <w:proofErr w:type="spellEnd"/>
          </w:p>
        </w:tc>
      </w:tr>
      <w:tr w:rsidR="00C34852" w:rsidRPr="00837B2F" w14:paraId="252800F6" w14:textId="77777777" w:rsidTr="00C34852">
        <w:trPr>
          <w:trHeight w:val="412"/>
        </w:trPr>
        <w:tc>
          <w:tcPr>
            <w:tcW w:w="1317" w:type="dxa"/>
            <w:tcBorders>
              <w:top w:val="single" w:sz="4" w:space="0" w:color="00000A"/>
              <w:bottom w:val="single" w:sz="4" w:space="0" w:color="00000A"/>
            </w:tcBorders>
            <w:shd w:val="clear" w:color="auto" w:fill="auto"/>
            <w:vAlign w:val="center"/>
          </w:tcPr>
          <w:p w14:paraId="3EAD13A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PGK-GTP</w:t>
            </w:r>
          </w:p>
        </w:tc>
        <w:tc>
          <w:tcPr>
            <w:tcW w:w="3696" w:type="dxa"/>
            <w:tcBorders>
              <w:top w:val="single" w:sz="4" w:space="0" w:color="00000A"/>
              <w:bottom w:val="single" w:sz="4" w:space="0" w:color="00000A"/>
              <w:right w:val="single" w:sz="4" w:space="0" w:color="auto"/>
            </w:tcBorders>
            <w:shd w:val="clear" w:color="auto" w:fill="auto"/>
            <w:vAlign w:val="center"/>
          </w:tcPr>
          <w:p w14:paraId="10D84F6E"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gdp</w:t>
            </w:r>
            <w:proofErr w:type="spellEnd"/>
            <w:r w:rsidRPr="00837B2F">
              <w:rPr>
                <w:rFonts w:eastAsia="Times New Roman"/>
                <w:color w:val="000000"/>
                <w:sz w:val="22"/>
                <w:szCs w:val="22"/>
              </w:rPr>
              <w:t xml:space="preserve"> + 13dpg &lt;=&gt; </w:t>
            </w:r>
            <w:proofErr w:type="spellStart"/>
            <w:r w:rsidRPr="00837B2F">
              <w:rPr>
                <w:rFonts w:eastAsia="Times New Roman"/>
                <w:color w:val="000000"/>
                <w:sz w:val="22"/>
                <w:szCs w:val="22"/>
              </w:rPr>
              <w:t>gtp</w:t>
            </w:r>
            <w:proofErr w:type="spellEnd"/>
            <w:r w:rsidRPr="00837B2F">
              <w:rPr>
                <w:rFonts w:eastAsia="Times New Roman"/>
                <w:color w:val="000000"/>
                <w:sz w:val="22"/>
                <w:szCs w:val="22"/>
              </w:rPr>
              <w:t xml:space="preserve"> + 3pg</w:t>
            </w:r>
          </w:p>
        </w:tc>
        <w:tc>
          <w:tcPr>
            <w:tcW w:w="1345" w:type="dxa"/>
            <w:vMerge/>
            <w:tcBorders>
              <w:left w:val="single" w:sz="4" w:space="0" w:color="auto"/>
              <w:bottom w:val="single" w:sz="4" w:space="0" w:color="00000A"/>
            </w:tcBorders>
            <w:shd w:val="clear" w:color="auto" w:fill="auto"/>
            <w:vAlign w:val="center"/>
          </w:tcPr>
          <w:p w14:paraId="556BED4D" w14:textId="77777777" w:rsidR="00C34852" w:rsidRPr="00837B2F" w:rsidRDefault="00C34852" w:rsidP="008D7460">
            <w:pPr>
              <w:rPr>
                <w:rFonts w:eastAsia="Times New Roman"/>
                <w:color w:val="000000"/>
                <w:sz w:val="22"/>
                <w:szCs w:val="22"/>
              </w:rPr>
            </w:pPr>
          </w:p>
        </w:tc>
        <w:tc>
          <w:tcPr>
            <w:tcW w:w="3667" w:type="dxa"/>
            <w:vMerge/>
            <w:tcBorders>
              <w:bottom w:val="single" w:sz="4" w:space="0" w:color="00000A"/>
            </w:tcBorders>
            <w:shd w:val="clear" w:color="auto" w:fill="auto"/>
            <w:vAlign w:val="center"/>
          </w:tcPr>
          <w:p w14:paraId="287B819C" w14:textId="77777777" w:rsidR="00C34852" w:rsidRPr="00837B2F" w:rsidRDefault="00C34852" w:rsidP="008D7460">
            <w:pPr>
              <w:rPr>
                <w:rFonts w:eastAsia="Times New Roman"/>
                <w:color w:val="000000"/>
                <w:sz w:val="22"/>
                <w:szCs w:val="22"/>
              </w:rPr>
            </w:pPr>
          </w:p>
        </w:tc>
      </w:tr>
      <w:tr w:rsidR="00C34852" w:rsidRPr="00837B2F" w14:paraId="528B4271" w14:textId="77777777" w:rsidTr="00C34852">
        <w:trPr>
          <w:trHeight w:val="412"/>
        </w:trPr>
        <w:tc>
          <w:tcPr>
            <w:tcW w:w="1317" w:type="dxa"/>
            <w:tcBorders>
              <w:top w:val="single" w:sz="4" w:space="0" w:color="00000A"/>
              <w:bottom w:val="single" w:sz="4" w:space="0" w:color="00000A"/>
            </w:tcBorders>
            <w:shd w:val="clear" w:color="auto" w:fill="auto"/>
            <w:vAlign w:val="center"/>
          </w:tcPr>
          <w:p w14:paraId="0AB99531"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PGK-GTP</w:t>
            </w:r>
          </w:p>
        </w:tc>
        <w:tc>
          <w:tcPr>
            <w:tcW w:w="3696" w:type="dxa"/>
            <w:tcBorders>
              <w:top w:val="single" w:sz="4" w:space="0" w:color="00000A"/>
              <w:bottom w:val="single" w:sz="4" w:space="0" w:color="00000A"/>
              <w:right w:val="single" w:sz="4" w:space="0" w:color="auto"/>
            </w:tcBorders>
            <w:shd w:val="clear" w:color="auto" w:fill="auto"/>
            <w:vAlign w:val="center"/>
          </w:tcPr>
          <w:p w14:paraId="0C9D38A5"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gdp</w:t>
            </w:r>
            <w:proofErr w:type="spellEnd"/>
            <w:r w:rsidRPr="00837B2F">
              <w:rPr>
                <w:rFonts w:eastAsia="Times New Roman"/>
                <w:color w:val="000000"/>
                <w:sz w:val="22"/>
                <w:szCs w:val="22"/>
              </w:rPr>
              <w:t xml:space="preserve"> + 13dpg &lt;=&gt; </w:t>
            </w:r>
            <w:proofErr w:type="spellStart"/>
            <w:r w:rsidRPr="00837B2F">
              <w:rPr>
                <w:rFonts w:eastAsia="Times New Roman"/>
                <w:color w:val="000000"/>
                <w:sz w:val="22"/>
                <w:szCs w:val="22"/>
              </w:rPr>
              <w:t>gtp</w:t>
            </w:r>
            <w:proofErr w:type="spellEnd"/>
            <w:r w:rsidRPr="00837B2F">
              <w:rPr>
                <w:rFonts w:eastAsia="Times New Roman"/>
                <w:color w:val="000000"/>
                <w:sz w:val="22"/>
                <w:szCs w:val="22"/>
              </w:rPr>
              <w:t xml:space="preserve"> + 3pg</w:t>
            </w:r>
          </w:p>
        </w:tc>
        <w:tc>
          <w:tcPr>
            <w:tcW w:w="1345" w:type="dxa"/>
            <w:tcBorders>
              <w:top w:val="single" w:sz="4" w:space="0" w:color="00000A"/>
              <w:left w:val="single" w:sz="4" w:space="0" w:color="auto"/>
              <w:bottom w:val="single" w:sz="4" w:space="0" w:color="00000A"/>
            </w:tcBorders>
            <w:shd w:val="clear" w:color="auto" w:fill="auto"/>
            <w:vAlign w:val="center"/>
          </w:tcPr>
          <w:p w14:paraId="0692BC21"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PGK-ATP</w:t>
            </w:r>
          </w:p>
        </w:tc>
        <w:tc>
          <w:tcPr>
            <w:tcW w:w="3667" w:type="dxa"/>
            <w:tcBorders>
              <w:top w:val="single" w:sz="4" w:space="0" w:color="00000A"/>
              <w:bottom w:val="single" w:sz="4" w:space="0" w:color="00000A"/>
            </w:tcBorders>
            <w:shd w:val="clear" w:color="auto" w:fill="auto"/>
            <w:vAlign w:val="center"/>
          </w:tcPr>
          <w:p w14:paraId="4647FB94"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adp</w:t>
            </w:r>
            <w:proofErr w:type="spellEnd"/>
            <w:r w:rsidRPr="00837B2F">
              <w:rPr>
                <w:rFonts w:eastAsia="Times New Roman"/>
                <w:color w:val="000000"/>
                <w:sz w:val="22"/>
                <w:szCs w:val="22"/>
              </w:rPr>
              <w:t xml:space="preserve"> + 13dpg &lt;=&gt; </w:t>
            </w:r>
            <w:proofErr w:type="spellStart"/>
            <w:r w:rsidRPr="00837B2F">
              <w:rPr>
                <w:rFonts w:eastAsia="Times New Roman"/>
                <w:color w:val="000000"/>
                <w:sz w:val="22"/>
                <w:szCs w:val="22"/>
              </w:rPr>
              <w:t>atp</w:t>
            </w:r>
            <w:proofErr w:type="spellEnd"/>
            <w:r w:rsidRPr="00837B2F">
              <w:rPr>
                <w:rFonts w:eastAsia="Times New Roman"/>
                <w:color w:val="000000"/>
                <w:sz w:val="22"/>
                <w:szCs w:val="22"/>
              </w:rPr>
              <w:t xml:space="preserve"> + 3pg</w:t>
            </w:r>
          </w:p>
        </w:tc>
      </w:tr>
      <w:tr w:rsidR="00C34852" w:rsidRPr="00837B2F" w14:paraId="2BCEA1B8" w14:textId="77777777" w:rsidTr="00C34852">
        <w:trPr>
          <w:trHeight w:val="412"/>
        </w:trPr>
        <w:tc>
          <w:tcPr>
            <w:tcW w:w="1317" w:type="dxa"/>
            <w:tcBorders>
              <w:top w:val="single" w:sz="4" w:space="0" w:color="00000A"/>
              <w:bottom w:val="single" w:sz="4" w:space="0" w:color="00000A"/>
            </w:tcBorders>
            <w:shd w:val="clear" w:color="auto" w:fill="auto"/>
            <w:vAlign w:val="center"/>
          </w:tcPr>
          <w:p w14:paraId="4380D58C"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PPDK</w:t>
            </w:r>
          </w:p>
        </w:tc>
        <w:tc>
          <w:tcPr>
            <w:tcW w:w="3696" w:type="dxa"/>
            <w:tcBorders>
              <w:top w:val="single" w:sz="4" w:space="0" w:color="00000A"/>
              <w:bottom w:val="single" w:sz="4" w:space="0" w:color="00000A"/>
              <w:right w:val="single" w:sz="4" w:space="0" w:color="auto"/>
            </w:tcBorders>
            <w:shd w:val="clear" w:color="auto" w:fill="auto"/>
            <w:vAlign w:val="center"/>
          </w:tcPr>
          <w:p w14:paraId="408D364C"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amp + </w:t>
            </w:r>
            <w:proofErr w:type="spellStart"/>
            <w:r w:rsidRPr="00837B2F">
              <w:rPr>
                <w:rFonts w:eastAsia="Times New Roman"/>
                <w:color w:val="000000"/>
                <w:sz w:val="22"/>
                <w:szCs w:val="22"/>
              </w:rPr>
              <w:t>ppi</w:t>
            </w:r>
            <w:proofErr w:type="spellEnd"/>
            <w:r w:rsidRPr="00837B2F">
              <w:rPr>
                <w:rFonts w:eastAsia="Times New Roman"/>
                <w:color w:val="000000"/>
                <w:sz w:val="22"/>
                <w:szCs w:val="22"/>
              </w:rPr>
              <w:t xml:space="preserve"> + pep &lt;=&gt; </w:t>
            </w:r>
            <w:proofErr w:type="spellStart"/>
            <w:r w:rsidRPr="00837B2F">
              <w:rPr>
                <w:rFonts w:eastAsia="Times New Roman"/>
                <w:color w:val="000000"/>
                <w:sz w:val="22"/>
                <w:szCs w:val="22"/>
              </w:rPr>
              <w:t>atp</w:t>
            </w:r>
            <w:proofErr w:type="spellEnd"/>
            <w:r w:rsidRPr="00837B2F">
              <w:rPr>
                <w:rFonts w:eastAsia="Times New Roman"/>
                <w:color w:val="000000"/>
                <w:sz w:val="22"/>
                <w:szCs w:val="22"/>
              </w:rPr>
              <w:t xml:space="preserve"> + pi + </w:t>
            </w:r>
            <w:proofErr w:type="spellStart"/>
            <w:r w:rsidRPr="00837B2F">
              <w:rPr>
                <w:rFonts w:eastAsia="Times New Roman"/>
                <w:color w:val="000000"/>
                <w:sz w:val="22"/>
                <w:szCs w:val="22"/>
              </w:rPr>
              <w:t>pyr</w:t>
            </w:r>
            <w:proofErr w:type="spellEnd"/>
            <w:r w:rsidRPr="00837B2F">
              <w:rPr>
                <w:rFonts w:eastAsia="Times New Roman"/>
                <w:color w:val="000000"/>
                <w:sz w:val="22"/>
                <w:szCs w:val="22"/>
              </w:rPr>
              <w:t xml:space="preserve"> + h </w:t>
            </w:r>
          </w:p>
        </w:tc>
        <w:tc>
          <w:tcPr>
            <w:tcW w:w="1345" w:type="dxa"/>
            <w:tcBorders>
              <w:top w:val="single" w:sz="4" w:space="0" w:color="00000A"/>
              <w:left w:val="single" w:sz="4" w:space="0" w:color="auto"/>
              <w:bottom w:val="single" w:sz="4" w:space="0" w:color="00000A"/>
            </w:tcBorders>
            <w:shd w:val="clear" w:color="auto" w:fill="auto"/>
            <w:vAlign w:val="center"/>
          </w:tcPr>
          <w:p w14:paraId="0468E4A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PYK</w:t>
            </w:r>
          </w:p>
        </w:tc>
        <w:tc>
          <w:tcPr>
            <w:tcW w:w="3667" w:type="dxa"/>
            <w:tcBorders>
              <w:top w:val="single" w:sz="4" w:space="0" w:color="00000A"/>
              <w:bottom w:val="single" w:sz="4" w:space="0" w:color="00000A"/>
            </w:tcBorders>
            <w:shd w:val="clear" w:color="auto" w:fill="auto"/>
            <w:vAlign w:val="center"/>
          </w:tcPr>
          <w:p w14:paraId="47192C8B"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adp</w:t>
            </w:r>
            <w:proofErr w:type="spellEnd"/>
            <w:r w:rsidRPr="00837B2F">
              <w:rPr>
                <w:rFonts w:eastAsia="Times New Roman"/>
                <w:color w:val="000000"/>
                <w:sz w:val="22"/>
                <w:szCs w:val="22"/>
              </w:rPr>
              <w:t xml:space="preserve"> + pep &lt;=&gt; </w:t>
            </w:r>
            <w:proofErr w:type="spellStart"/>
            <w:r w:rsidRPr="00837B2F">
              <w:rPr>
                <w:rFonts w:eastAsia="Times New Roman"/>
                <w:color w:val="000000"/>
                <w:sz w:val="22"/>
                <w:szCs w:val="22"/>
              </w:rPr>
              <w:t>pyr</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atp</w:t>
            </w:r>
            <w:proofErr w:type="spellEnd"/>
            <w:r w:rsidRPr="00837B2F">
              <w:rPr>
                <w:rFonts w:eastAsia="Times New Roman"/>
                <w:color w:val="000000"/>
                <w:sz w:val="22"/>
                <w:szCs w:val="22"/>
              </w:rPr>
              <w:t xml:space="preserve"> </w:t>
            </w:r>
          </w:p>
        </w:tc>
      </w:tr>
      <w:tr w:rsidR="00C34852" w:rsidRPr="00837B2F" w14:paraId="474AC062" w14:textId="77777777" w:rsidTr="00C34852">
        <w:trPr>
          <w:trHeight w:val="412"/>
        </w:trPr>
        <w:tc>
          <w:tcPr>
            <w:tcW w:w="1317" w:type="dxa"/>
            <w:vMerge w:val="restart"/>
            <w:tcBorders>
              <w:top w:val="single" w:sz="4" w:space="0" w:color="00000A"/>
            </w:tcBorders>
            <w:shd w:val="clear" w:color="auto" w:fill="auto"/>
            <w:vAlign w:val="center"/>
          </w:tcPr>
          <w:p w14:paraId="311EE5CA"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PPDK</w:t>
            </w:r>
          </w:p>
        </w:tc>
        <w:tc>
          <w:tcPr>
            <w:tcW w:w="3696" w:type="dxa"/>
            <w:vMerge w:val="restart"/>
            <w:tcBorders>
              <w:top w:val="single" w:sz="4" w:space="0" w:color="00000A"/>
              <w:right w:val="single" w:sz="4" w:space="0" w:color="auto"/>
            </w:tcBorders>
            <w:shd w:val="clear" w:color="auto" w:fill="auto"/>
            <w:vAlign w:val="center"/>
          </w:tcPr>
          <w:p w14:paraId="096236FA"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 xml:space="preserve">amp + </w:t>
            </w:r>
            <w:proofErr w:type="spellStart"/>
            <w:r w:rsidRPr="00837B2F">
              <w:rPr>
                <w:rFonts w:eastAsia="Times New Roman"/>
                <w:color w:val="000000"/>
                <w:sz w:val="22"/>
                <w:szCs w:val="22"/>
              </w:rPr>
              <w:t>ppi</w:t>
            </w:r>
            <w:proofErr w:type="spellEnd"/>
            <w:r w:rsidRPr="00837B2F">
              <w:rPr>
                <w:rFonts w:eastAsia="Times New Roman"/>
                <w:color w:val="000000"/>
                <w:sz w:val="22"/>
                <w:szCs w:val="22"/>
              </w:rPr>
              <w:t xml:space="preserve"> + pep &lt;=&gt; </w:t>
            </w:r>
            <w:proofErr w:type="spellStart"/>
            <w:r w:rsidRPr="00837B2F">
              <w:rPr>
                <w:rFonts w:eastAsia="Times New Roman"/>
                <w:color w:val="000000"/>
                <w:sz w:val="22"/>
                <w:szCs w:val="22"/>
              </w:rPr>
              <w:t>atp</w:t>
            </w:r>
            <w:proofErr w:type="spellEnd"/>
            <w:r w:rsidRPr="00837B2F">
              <w:rPr>
                <w:rFonts w:eastAsia="Times New Roman"/>
                <w:color w:val="000000"/>
                <w:sz w:val="22"/>
                <w:szCs w:val="22"/>
              </w:rPr>
              <w:t xml:space="preserve"> + pi + </w:t>
            </w:r>
            <w:proofErr w:type="spellStart"/>
            <w:r w:rsidRPr="00837B2F">
              <w:rPr>
                <w:rFonts w:eastAsia="Times New Roman"/>
                <w:color w:val="000000"/>
                <w:sz w:val="22"/>
                <w:szCs w:val="22"/>
              </w:rPr>
              <w:t>pyr</w:t>
            </w:r>
            <w:proofErr w:type="spellEnd"/>
            <w:r w:rsidRPr="00837B2F">
              <w:rPr>
                <w:rFonts w:eastAsia="Times New Roman"/>
                <w:color w:val="000000"/>
                <w:sz w:val="22"/>
                <w:szCs w:val="22"/>
              </w:rPr>
              <w:t xml:space="preserve"> + h</w:t>
            </w:r>
          </w:p>
        </w:tc>
        <w:tc>
          <w:tcPr>
            <w:tcW w:w="1345" w:type="dxa"/>
            <w:tcBorders>
              <w:top w:val="single" w:sz="4" w:space="0" w:color="00000A"/>
              <w:left w:val="single" w:sz="4" w:space="0" w:color="auto"/>
              <w:bottom w:val="single" w:sz="4" w:space="0" w:color="00000A"/>
            </w:tcBorders>
            <w:shd w:val="clear" w:color="auto" w:fill="auto"/>
            <w:vAlign w:val="center"/>
          </w:tcPr>
          <w:p w14:paraId="17E3B7F7"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PEPCK</w:t>
            </w:r>
          </w:p>
        </w:tc>
        <w:tc>
          <w:tcPr>
            <w:tcW w:w="3667" w:type="dxa"/>
            <w:tcBorders>
              <w:top w:val="single" w:sz="4" w:space="0" w:color="00000A"/>
              <w:bottom w:val="single" w:sz="4" w:space="0" w:color="00000A"/>
            </w:tcBorders>
            <w:shd w:val="clear" w:color="auto" w:fill="auto"/>
            <w:vAlign w:val="center"/>
          </w:tcPr>
          <w:p w14:paraId="1615397A"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gdp</w:t>
            </w:r>
            <w:proofErr w:type="spellEnd"/>
            <w:r w:rsidRPr="00837B2F">
              <w:rPr>
                <w:rFonts w:eastAsia="Times New Roman"/>
                <w:color w:val="000000"/>
                <w:sz w:val="22"/>
                <w:szCs w:val="22"/>
              </w:rPr>
              <w:t xml:space="preserve"> + co2 + pep &lt;=&gt; </w:t>
            </w:r>
            <w:proofErr w:type="spellStart"/>
            <w:r w:rsidRPr="00837B2F">
              <w:rPr>
                <w:rFonts w:eastAsia="Times New Roman"/>
                <w:color w:val="000000"/>
                <w:sz w:val="22"/>
                <w:szCs w:val="22"/>
              </w:rPr>
              <w:t>gtp</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oaa</w:t>
            </w:r>
            <w:proofErr w:type="spellEnd"/>
          </w:p>
        </w:tc>
      </w:tr>
      <w:tr w:rsidR="00C34852" w:rsidRPr="00837B2F" w14:paraId="0115CE68" w14:textId="77777777" w:rsidTr="00C34852">
        <w:trPr>
          <w:trHeight w:val="412"/>
        </w:trPr>
        <w:tc>
          <w:tcPr>
            <w:tcW w:w="1317" w:type="dxa"/>
            <w:vMerge/>
            <w:shd w:val="clear" w:color="auto" w:fill="auto"/>
            <w:vAlign w:val="center"/>
          </w:tcPr>
          <w:p w14:paraId="19C338E2" w14:textId="77777777" w:rsidR="00C34852" w:rsidRPr="00837B2F" w:rsidRDefault="00C34852" w:rsidP="008D7460">
            <w:pPr>
              <w:rPr>
                <w:rFonts w:eastAsia="Times New Roman"/>
                <w:color w:val="000000"/>
                <w:sz w:val="22"/>
                <w:szCs w:val="22"/>
              </w:rPr>
            </w:pPr>
          </w:p>
        </w:tc>
        <w:tc>
          <w:tcPr>
            <w:tcW w:w="3696" w:type="dxa"/>
            <w:vMerge/>
            <w:tcBorders>
              <w:right w:val="single" w:sz="4" w:space="0" w:color="auto"/>
            </w:tcBorders>
            <w:shd w:val="clear" w:color="auto" w:fill="auto"/>
            <w:vAlign w:val="center"/>
          </w:tcPr>
          <w:p w14:paraId="716A024D" w14:textId="77777777" w:rsidR="00C34852" w:rsidRPr="00837B2F" w:rsidRDefault="00C34852" w:rsidP="008D7460">
            <w:pPr>
              <w:rPr>
                <w:rFonts w:eastAsia="Times New Roman"/>
                <w:color w:val="000000"/>
                <w:sz w:val="22"/>
                <w:szCs w:val="22"/>
              </w:rPr>
            </w:pPr>
          </w:p>
        </w:tc>
        <w:tc>
          <w:tcPr>
            <w:tcW w:w="1345" w:type="dxa"/>
            <w:tcBorders>
              <w:top w:val="single" w:sz="4" w:space="0" w:color="00000A"/>
              <w:left w:val="single" w:sz="4" w:space="0" w:color="auto"/>
              <w:bottom w:val="single" w:sz="4" w:space="0" w:color="00000A"/>
            </w:tcBorders>
            <w:shd w:val="clear" w:color="auto" w:fill="auto"/>
            <w:vAlign w:val="center"/>
          </w:tcPr>
          <w:p w14:paraId="0AE739C3"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MDH</w:t>
            </w:r>
          </w:p>
        </w:tc>
        <w:tc>
          <w:tcPr>
            <w:tcW w:w="3667" w:type="dxa"/>
            <w:tcBorders>
              <w:top w:val="single" w:sz="4" w:space="0" w:color="00000A"/>
              <w:bottom w:val="single" w:sz="4" w:space="0" w:color="00000A"/>
            </w:tcBorders>
            <w:shd w:val="clear" w:color="auto" w:fill="auto"/>
            <w:vAlign w:val="center"/>
          </w:tcPr>
          <w:p w14:paraId="639FB5FE"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nadh</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oaa</w:t>
            </w:r>
            <w:proofErr w:type="spellEnd"/>
            <w:r w:rsidRPr="00837B2F">
              <w:rPr>
                <w:rFonts w:eastAsia="Times New Roman"/>
                <w:color w:val="000000"/>
                <w:sz w:val="22"/>
                <w:szCs w:val="22"/>
              </w:rPr>
              <w:t xml:space="preserve"> &lt;=&gt; </w:t>
            </w:r>
            <w:proofErr w:type="spellStart"/>
            <w:r w:rsidRPr="00837B2F">
              <w:rPr>
                <w:rFonts w:eastAsia="Times New Roman"/>
                <w:color w:val="000000"/>
                <w:sz w:val="22"/>
                <w:szCs w:val="22"/>
              </w:rPr>
              <w:t>nad</w:t>
            </w:r>
            <w:proofErr w:type="spellEnd"/>
            <w:r w:rsidRPr="00837B2F">
              <w:rPr>
                <w:rFonts w:eastAsia="Times New Roman"/>
                <w:color w:val="000000"/>
                <w:sz w:val="22"/>
                <w:szCs w:val="22"/>
              </w:rPr>
              <w:t xml:space="preserve"> + mal-L</w:t>
            </w:r>
          </w:p>
        </w:tc>
      </w:tr>
      <w:tr w:rsidR="00C34852" w:rsidRPr="00837B2F" w14:paraId="0F050D10" w14:textId="77777777" w:rsidTr="00C34852">
        <w:trPr>
          <w:trHeight w:val="412"/>
        </w:trPr>
        <w:tc>
          <w:tcPr>
            <w:tcW w:w="1317" w:type="dxa"/>
            <w:vMerge/>
            <w:shd w:val="clear" w:color="auto" w:fill="auto"/>
            <w:vAlign w:val="center"/>
          </w:tcPr>
          <w:p w14:paraId="3C9C2C4C" w14:textId="77777777" w:rsidR="00C34852" w:rsidRPr="00837B2F" w:rsidRDefault="00C34852" w:rsidP="008D7460">
            <w:pPr>
              <w:rPr>
                <w:rFonts w:eastAsia="Times New Roman"/>
                <w:color w:val="000000"/>
                <w:sz w:val="22"/>
                <w:szCs w:val="22"/>
              </w:rPr>
            </w:pPr>
          </w:p>
        </w:tc>
        <w:tc>
          <w:tcPr>
            <w:tcW w:w="3696" w:type="dxa"/>
            <w:vMerge/>
            <w:tcBorders>
              <w:right w:val="single" w:sz="4" w:space="0" w:color="auto"/>
            </w:tcBorders>
            <w:shd w:val="clear" w:color="auto" w:fill="auto"/>
            <w:vAlign w:val="center"/>
          </w:tcPr>
          <w:p w14:paraId="4E5C2225" w14:textId="77777777" w:rsidR="00C34852" w:rsidRPr="00837B2F" w:rsidRDefault="00C34852" w:rsidP="008D7460">
            <w:pPr>
              <w:rPr>
                <w:rFonts w:eastAsia="Times New Roman"/>
                <w:color w:val="000000"/>
                <w:sz w:val="22"/>
                <w:szCs w:val="22"/>
              </w:rPr>
            </w:pPr>
          </w:p>
        </w:tc>
        <w:tc>
          <w:tcPr>
            <w:tcW w:w="1345" w:type="dxa"/>
            <w:tcBorders>
              <w:top w:val="single" w:sz="4" w:space="0" w:color="00000A"/>
              <w:left w:val="single" w:sz="4" w:space="0" w:color="auto"/>
              <w:bottom w:val="single" w:sz="4" w:space="0" w:color="00000A"/>
            </w:tcBorders>
            <w:shd w:val="clear" w:color="auto" w:fill="auto"/>
            <w:vAlign w:val="center"/>
          </w:tcPr>
          <w:p w14:paraId="3F96D622"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ME</w:t>
            </w:r>
          </w:p>
        </w:tc>
        <w:tc>
          <w:tcPr>
            <w:tcW w:w="3667" w:type="dxa"/>
            <w:tcBorders>
              <w:top w:val="single" w:sz="4" w:space="0" w:color="00000A"/>
              <w:bottom w:val="single" w:sz="4" w:space="0" w:color="00000A"/>
            </w:tcBorders>
            <w:shd w:val="clear" w:color="auto" w:fill="auto"/>
            <w:vAlign w:val="center"/>
          </w:tcPr>
          <w:p w14:paraId="18A1B763"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nadp</w:t>
            </w:r>
            <w:proofErr w:type="spellEnd"/>
            <w:r w:rsidRPr="00837B2F">
              <w:rPr>
                <w:rFonts w:eastAsia="Times New Roman"/>
                <w:color w:val="000000"/>
                <w:sz w:val="22"/>
                <w:szCs w:val="22"/>
              </w:rPr>
              <w:t xml:space="preserve"> + mal-L &lt;=&gt; </w:t>
            </w:r>
            <w:proofErr w:type="spellStart"/>
            <w:r w:rsidRPr="00837B2F">
              <w:rPr>
                <w:rFonts w:eastAsia="Times New Roman"/>
                <w:color w:val="000000"/>
                <w:sz w:val="22"/>
                <w:szCs w:val="22"/>
              </w:rPr>
              <w:t>nadph</w:t>
            </w:r>
            <w:proofErr w:type="spellEnd"/>
            <w:r w:rsidRPr="00837B2F">
              <w:rPr>
                <w:rFonts w:eastAsia="Times New Roman"/>
                <w:color w:val="000000"/>
                <w:sz w:val="22"/>
                <w:szCs w:val="22"/>
              </w:rPr>
              <w:t xml:space="preserve"> + co2 + </w:t>
            </w:r>
            <w:proofErr w:type="spellStart"/>
            <w:r w:rsidRPr="00837B2F">
              <w:rPr>
                <w:rFonts w:eastAsia="Times New Roman"/>
                <w:color w:val="000000"/>
                <w:sz w:val="22"/>
                <w:szCs w:val="22"/>
              </w:rPr>
              <w:t>pyr</w:t>
            </w:r>
            <w:proofErr w:type="spellEnd"/>
          </w:p>
        </w:tc>
      </w:tr>
      <w:tr w:rsidR="00C34852" w:rsidRPr="00837B2F" w14:paraId="30021C02" w14:textId="77777777" w:rsidTr="00C34852">
        <w:trPr>
          <w:trHeight w:val="412"/>
        </w:trPr>
        <w:tc>
          <w:tcPr>
            <w:tcW w:w="1317" w:type="dxa"/>
            <w:shd w:val="clear" w:color="auto" w:fill="auto"/>
            <w:vAlign w:val="center"/>
          </w:tcPr>
          <w:p w14:paraId="4FD2C5D9"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PFOR</w:t>
            </w:r>
          </w:p>
        </w:tc>
        <w:tc>
          <w:tcPr>
            <w:tcW w:w="3696" w:type="dxa"/>
            <w:tcBorders>
              <w:right w:val="single" w:sz="4" w:space="0" w:color="auto"/>
            </w:tcBorders>
            <w:shd w:val="clear" w:color="auto" w:fill="auto"/>
            <w:vAlign w:val="center"/>
          </w:tcPr>
          <w:p w14:paraId="63FD0805"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coa</w:t>
            </w:r>
            <w:proofErr w:type="spellEnd"/>
            <w:r w:rsidRPr="00837B2F">
              <w:rPr>
                <w:rFonts w:eastAsia="Times New Roman"/>
                <w:color w:val="000000"/>
                <w:sz w:val="22"/>
                <w:szCs w:val="22"/>
              </w:rPr>
              <w:t xml:space="preserve"> + 2 </w:t>
            </w:r>
            <w:proofErr w:type="spellStart"/>
            <w:r w:rsidRPr="00837B2F">
              <w:rPr>
                <w:rFonts w:eastAsia="Times New Roman"/>
                <w:color w:val="000000"/>
                <w:sz w:val="22"/>
                <w:szCs w:val="22"/>
              </w:rPr>
              <w:t>fdxox</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pyr</w:t>
            </w:r>
            <w:proofErr w:type="spellEnd"/>
            <w:r w:rsidRPr="00837B2F">
              <w:rPr>
                <w:rFonts w:eastAsia="Times New Roman"/>
                <w:color w:val="000000"/>
                <w:sz w:val="22"/>
                <w:szCs w:val="22"/>
              </w:rPr>
              <w:t xml:space="preserve"> &lt;=&gt; h + </w:t>
            </w:r>
            <w:proofErr w:type="spellStart"/>
            <w:r w:rsidRPr="00837B2F">
              <w:rPr>
                <w:rFonts w:eastAsia="Times New Roman"/>
                <w:color w:val="000000"/>
                <w:sz w:val="22"/>
                <w:szCs w:val="22"/>
              </w:rPr>
              <w:t>accoa</w:t>
            </w:r>
            <w:proofErr w:type="spellEnd"/>
            <w:r w:rsidRPr="00837B2F">
              <w:rPr>
                <w:rFonts w:eastAsia="Times New Roman"/>
                <w:color w:val="000000"/>
                <w:sz w:val="22"/>
                <w:szCs w:val="22"/>
              </w:rPr>
              <w:t xml:space="preserve"> + 2 </w:t>
            </w:r>
            <w:proofErr w:type="spellStart"/>
            <w:r w:rsidRPr="00837B2F">
              <w:rPr>
                <w:rFonts w:eastAsia="Times New Roman"/>
                <w:color w:val="000000"/>
                <w:sz w:val="22"/>
                <w:szCs w:val="22"/>
              </w:rPr>
              <w:t>fdxrd</w:t>
            </w:r>
            <w:proofErr w:type="spellEnd"/>
            <w:r w:rsidRPr="00837B2F">
              <w:rPr>
                <w:rFonts w:eastAsia="Times New Roman"/>
                <w:color w:val="000000"/>
                <w:sz w:val="22"/>
                <w:szCs w:val="22"/>
              </w:rPr>
              <w:t xml:space="preserve"> + co2 </w:t>
            </w:r>
          </w:p>
        </w:tc>
        <w:tc>
          <w:tcPr>
            <w:tcW w:w="1345" w:type="dxa"/>
            <w:vMerge w:val="restart"/>
            <w:tcBorders>
              <w:top w:val="single" w:sz="4" w:space="0" w:color="00000A"/>
              <w:left w:val="single" w:sz="4" w:space="0" w:color="auto"/>
            </w:tcBorders>
            <w:shd w:val="clear" w:color="auto" w:fill="auto"/>
            <w:vAlign w:val="center"/>
          </w:tcPr>
          <w:p w14:paraId="7D29A11F"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PDC</w:t>
            </w:r>
          </w:p>
        </w:tc>
        <w:tc>
          <w:tcPr>
            <w:tcW w:w="3667" w:type="dxa"/>
            <w:vMerge w:val="restart"/>
            <w:tcBorders>
              <w:top w:val="single" w:sz="4" w:space="0" w:color="00000A"/>
            </w:tcBorders>
            <w:shd w:val="clear" w:color="auto" w:fill="auto"/>
            <w:vAlign w:val="center"/>
          </w:tcPr>
          <w:p w14:paraId="41172563"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pyr</w:t>
            </w:r>
            <w:proofErr w:type="spellEnd"/>
            <w:r w:rsidRPr="00837B2F">
              <w:rPr>
                <w:rFonts w:eastAsia="Times New Roman"/>
                <w:color w:val="000000"/>
                <w:sz w:val="22"/>
                <w:szCs w:val="22"/>
              </w:rPr>
              <w:t xml:space="preserve"> &lt;=&gt; </w:t>
            </w:r>
            <w:proofErr w:type="spellStart"/>
            <w:r w:rsidRPr="00837B2F">
              <w:rPr>
                <w:rFonts w:eastAsia="Times New Roman"/>
                <w:color w:val="000000"/>
                <w:sz w:val="22"/>
                <w:szCs w:val="22"/>
              </w:rPr>
              <w:t>acald</w:t>
            </w:r>
            <w:proofErr w:type="spellEnd"/>
            <w:r w:rsidRPr="00837B2F">
              <w:rPr>
                <w:rFonts w:eastAsia="Times New Roman"/>
                <w:color w:val="000000"/>
                <w:sz w:val="22"/>
                <w:szCs w:val="22"/>
              </w:rPr>
              <w:t xml:space="preserve"> + co2 </w:t>
            </w:r>
          </w:p>
        </w:tc>
      </w:tr>
      <w:tr w:rsidR="00C34852" w:rsidRPr="00837B2F" w14:paraId="5FDEE1B4" w14:textId="77777777" w:rsidTr="00C34852">
        <w:trPr>
          <w:trHeight w:val="412"/>
        </w:trPr>
        <w:tc>
          <w:tcPr>
            <w:tcW w:w="1317" w:type="dxa"/>
            <w:shd w:val="clear" w:color="auto" w:fill="auto"/>
            <w:vAlign w:val="center"/>
          </w:tcPr>
          <w:p w14:paraId="5BF958C9"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ALDH-NADH</w:t>
            </w:r>
          </w:p>
        </w:tc>
        <w:tc>
          <w:tcPr>
            <w:tcW w:w="3696" w:type="dxa"/>
            <w:tcBorders>
              <w:right w:val="single" w:sz="4" w:space="0" w:color="auto"/>
            </w:tcBorders>
            <w:shd w:val="clear" w:color="auto" w:fill="auto"/>
            <w:vAlign w:val="center"/>
          </w:tcPr>
          <w:p w14:paraId="07CFEB9E"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nadh</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accoa</w:t>
            </w:r>
            <w:proofErr w:type="spellEnd"/>
            <w:r w:rsidRPr="00837B2F">
              <w:rPr>
                <w:rFonts w:eastAsia="Times New Roman"/>
                <w:color w:val="000000"/>
                <w:sz w:val="22"/>
                <w:szCs w:val="22"/>
              </w:rPr>
              <w:t xml:space="preserve"> &lt;=&gt; </w:t>
            </w:r>
            <w:proofErr w:type="spellStart"/>
            <w:r w:rsidRPr="00837B2F">
              <w:rPr>
                <w:rFonts w:eastAsia="Times New Roman"/>
                <w:color w:val="000000"/>
                <w:sz w:val="22"/>
                <w:szCs w:val="22"/>
              </w:rPr>
              <w:t>nad</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coa</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acald</w:t>
            </w:r>
            <w:proofErr w:type="spellEnd"/>
            <w:r w:rsidRPr="00837B2F">
              <w:rPr>
                <w:rFonts w:eastAsia="Times New Roman"/>
                <w:color w:val="000000"/>
                <w:sz w:val="22"/>
                <w:szCs w:val="22"/>
              </w:rPr>
              <w:t xml:space="preserve"> </w:t>
            </w:r>
          </w:p>
        </w:tc>
        <w:tc>
          <w:tcPr>
            <w:tcW w:w="1345" w:type="dxa"/>
            <w:vMerge/>
            <w:tcBorders>
              <w:left w:val="single" w:sz="4" w:space="0" w:color="auto"/>
              <w:bottom w:val="single" w:sz="4" w:space="0" w:color="00000A"/>
            </w:tcBorders>
            <w:shd w:val="clear" w:color="auto" w:fill="auto"/>
            <w:vAlign w:val="center"/>
          </w:tcPr>
          <w:p w14:paraId="4E8EC2A5" w14:textId="77777777" w:rsidR="00C34852" w:rsidRPr="00837B2F" w:rsidRDefault="00C34852" w:rsidP="008D7460">
            <w:pPr>
              <w:rPr>
                <w:rFonts w:eastAsia="Times New Roman"/>
                <w:color w:val="000000"/>
                <w:sz w:val="22"/>
                <w:szCs w:val="22"/>
              </w:rPr>
            </w:pPr>
          </w:p>
        </w:tc>
        <w:tc>
          <w:tcPr>
            <w:tcW w:w="3667" w:type="dxa"/>
            <w:vMerge/>
            <w:tcBorders>
              <w:bottom w:val="single" w:sz="4" w:space="0" w:color="00000A"/>
            </w:tcBorders>
            <w:shd w:val="clear" w:color="auto" w:fill="auto"/>
            <w:vAlign w:val="center"/>
          </w:tcPr>
          <w:p w14:paraId="55CE2143" w14:textId="77777777" w:rsidR="00C34852" w:rsidRPr="00837B2F" w:rsidRDefault="00C34852" w:rsidP="008D7460">
            <w:pPr>
              <w:rPr>
                <w:rFonts w:eastAsia="Times New Roman"/>
                <w:color w:val="000000"/>
                <w:sz w:val="22"/>
                <w:szCs w:val="22"/>
              </w:rPr>
            </w:pPr>
          </w:p>
        </w:tc>
      </w:tr>
      <w:tr w:rsidR="00C34852" w:rsidRPr="00837B2F" w14:paraId="022008F1" w14:textId="77777777" w:rsidTr="00C34852">
        <w:trPr>
          <w:trHeight w:val="412"/>
        </w:trPr>
        <w:tc>
          <w:tcPr>
            <w:tcW w:w="1317" w:type="dxa"/>
            <w:shd w:val="clear" w:color="auto" w:fill="auto"/>
            <w:vAlign w:val="center"/>
          </w:tcPr>
          <w:p w14:paraId="0485927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lastRenderedPageBreak/>
              <w:t>ALDH-NADH</w:t>
            </w:r>
          </w:p>
        </w:tc>
        <w:tc>
          <w:tcPr>
            <w:tcW w:w="3696" w:type="dxa"/>
            <w:tcBorders>
              <w:right w:val="single" w:sz="4" w:space="0" w:color="auto"/>
            </w:tcBorders>
            <w:shd w:val="clear" w:color="auto" w:fill="auto"/>
            <w:vAlign w:val="center"/>
          </w:tcPr>
          <w:p w14:paraId="1351353B"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nadh</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accoa</w:t>
            </w:r>
            <w:proofErr w:type="spellEnd"/>
            <w:r w:rsidRPr="00837B2F">
              <w:rPr>
                <w:rFonts w:eastAsia="Times New Roman"/>
                <w:color w:val="000000"/>
                <w:sz w:val="22"/>
                <w:szCs w:val="22"/>
              </w:rPr>
              <w:t xml:space="preserve"> &lt;=&gt; </w:t>
            </w:r>
            <w:proofErr w:type="spellStart"/>
            <w:r w:rsidRPr="00837B2F">
              <w:rPr>
                <w:rFonts w:eastAsia="Times New Roman"/>
                <w:color w:val="000000"/>
                <w:sz w:val="22"/>
                <w:szCs w:val="22"/>
              </w:rPr>
              <w:t>nad</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coa</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acald</w:t>
            </w:r>
            <w:proofErr w:type="spellEnd"/>
            <w:r w:rsidRPr="00837B2F">
              <w:rPr>
                <w:rFonts w:eastAsia="Times New Roman"/>
                <w:color w:val="000000"/>
                <w:sz w:val="22"/>
                <w:szCs w:val="22"/>
              </w:rPr>
              <w:t xml:space="preserve"> </w:t>
            </w:r>
          </w:p>
        </w:tc>
        <w:tc>
          <w:tcPr>
            <w:tcW w:w="1345" w:type="dxa"/>
            <w:tcBorders>
              <w:top w:val="single" w:sz="4" w:space="0" w:color="00000A"/>
              <w:left w:val="single" w:sz="4" w:space="0" w:color="auto"/>
              <w:bottom w:val="single" w:sz="4" w:space="0" w:color="00000A"/>
            </w:tcBorders>
            <w:shd w:val="clear" w:color="auto" w:fill="auto"/>
            <w:vAlign w:val="center"/>
          </w:tcPr>
          <w:p w14:paraId="2D73C2EB"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ALDH-NADPH</w:t>
            </w:r>
          </w:p>
        </w:tc>
        <w:tc>
          <w:tcPr>
            <w:tcW w:w="3667" w:type="dxa"/>
            <w:tcBorders>
              <w:top w:val="single" w:sz="4" w:space="0" w:color="00000A"/>
              <w:bottom w:val="single" w:sz="4" w:space="0" w:color="00000A"/>
            </w:tcBorders>
            <w:shd w:val="clear" w:color="auto" w:fill="auto"/>
            <w:vAlign w:val="center"/>
          </w:tcPr>
          <w:p w14:paraId="4D098AD6"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nadph</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accoa</w:t>
            </w:r>
            <w:proofErr w:type="spellEnd"/>
            <w:r w:rsidRPr="00837B2F">
              <w:rPr>
                <w:rFonts w:eastAsia="Times New Roman"/>
                <w:color w:val="000000"/>
                <w:sz w:val="22"/>
                <w:szCs w:val="22"/>
              </w:rPr>
              <w:t xml:space="preserve"> &lt;=&gt; </w:t>
            </w:r>
            <w:proofErr w:type="spellStart"/>
            <w:r w:rsidRPr="00837B2F">
              <w:rPr>
                <w:rFonts w:eastAsia="Times New Roman"/>
                <w:color w:val="000000"/>
                <w:sz w:val="22"/>
                <w:szCs w:val="22"/>
              </w:rPr>
              <w:t>nadp</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coa</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acald</w:t>
            </w:r>
            <w:proofErr w:type="spellEnd"/>
            <w:r w:rsidRPr="00837B2F">
              <w:rPr>
                <w:rFonts w:eastAsia="Times New Roman"/>
                <w:color w:val="000000"/>
                <w:sz w:val="22"/>
                <w:szCs w:val="22"/>
              </w:rPr>
              <w:t xml:space="preserve"> </w:t>
            </w:r>
          </w:p>
        </w:tc>
      </w:tr>
      <w:tr w:rsidR="00C34852" w:rsidRPr="00837B2F" w14:paraId="24F4C7A5" w14:textId="77777777" w:rsidTr="00C34852">
        <w:trPr>
          <w:trHeight w:val="412"/>
        </w:trPr>
        <w:tc>
          <w:tcPr>
            <w:tcW w:w="1317" w:type="dxa"/>
            <w:tcBorders>
              <w:bottom w:val="single" w:sz="4" w:space="0" w:color="00000A"/>
            </w:tcBorders>
            <w:shd w:val="clear" w:color="auto" w:fill="auto"/>
            <w:vAlign w:val="center"/>
          </w:tcPr>
          <w:p w14:paraId="2203A6D2"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ADH-NADH</w:t>
            </w:r>
          </w:p>
        </w:tc>
        <w:tc>
          <w:tcPr>
            <w:tcW w:w="3696" w:type="dxa"/>
            <w:tcBorders>
              <w:bottom w:val="single" w:sz="4" w:space="0" w:color="00000A"/>
              <w:right w:val="single" w:sz="4" w:space="0" w:color="auto"/>
            </w:tcBorders>
            <w:shd w:val="clear" w:color="auto" w:fill="auto"/>
            <w:vAlign w:val="center"/>
          </w:tcPr>
          <w:p w14:paraId="012392A6"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acald</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nadh</w:t>
            </w:r>
            <w:proofErr w:type="spellEnd"/>
            <w:r w:rsidRPr="00837B2F">
              <w:rPr>
                <w:rFonts w:eastAsia="Times New Roman"/>
                <w:color w:val="000000"/>
                <w:sz w:val="22"/>
                <w:szCs w:val="22"/>
              </w:rPr>
              <w:t xml:space="preserve"> &lt;=&gt; </w:t>
            </w:r>
            <w:proofErr w:type="spellStart"/>
            <w:r w:rsidRPr="00837B2F">
              <w:rPr>
                <w:rFonts w:eastAsia="Times New Roman"/>
                <w:color w:val="000000"/>
                <w:sz w:val="22"/>
                <w:szCs w:val="22"/>
              </w:rPr>
              <w:t>etoh</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nad</w:t>
            </w:r>
            <w:proofErr w:type="spellEnd"/>
            <w:r w:rsidRPr="00837B2F">
              <w:rPr>
                <w:rFonts w:eastAsia="Times New Roman"/>
                <w:color w:val="000000"/>
                <w:sz w:val="22"/>
                <w:szCs w:val="22"/>
              </w:rPr>
              <w:t xml:space="preserve"> </w:t>
            </w:r>
          </w:p>
        </w:tc>
        <w:tc>
          <w:tcPr>
            <w:tcW w:w="1345" w:type="dxa"/>
            <w:tcBorders>
              <w:top w:val="single" w:sz="4" w:space="0" w:color="00000A"/>
              <w:left w:val="single" w:sz="4" w:space="0" w:color="auto"/>
              <w:bottom w:val="single" w:sz="4" w:space="0" w:color="00000A"/>
            </w:tcBorders>
            <w:shd w:val="clear" w:color="auto" w:fill="auto"/>
            <w:vAlign w:val="center"/>
          </w:tcPr>
          <w:p w14:paraId="4CBD91F1" w14:textId="77777777" w:rsidR="00C34852" w:rsidRPr="00837B2F" w:rsidRDefault="00C34852" w:rsidP="008D7460">
            <w:pPr>
              <w:rPr>
                <w:rFonts w:eastAsia="Times New Roman"/>
                <w:color w:val="000000"/>
                <w:sz w:val="22"/>
                <w:szCs w:val="22"/>
              </w:rPr>
            </w:pPr>
            <w:r w:rsidRPr="00837B2F">
              <w:rPr>
                <w:rFonts w:eastAsia="Times New Roman"/>
                <w:color w:val="000000"/>
                <w:sz w:val="22"/>
                <w:szCs w:val="22"/>
              </w:rPr>
              <w:t>ADH-NADPH</w:t>
            </w:r>
          </w:p>
        </w:tc>
        <w:tc>
          <w:tcPr>
            <w:tcW w:w="3667" w:type="dxa"/>
            <w:tcBorders>
              <w:top w:val="single" w:sz="4" w:space="0" w:color="00000A"/>
              <w:bottom w:val="single" w:sz="4" w:space="0" w:color="00000A"/>
            </w:tcBorders>
            <w:shd w:val="clear" w:color="auto" w:fill="auto"/>
            <w:vAlign w:val="center"/>
          </w:tcPr>
          <w:p w14:paraId="1F94A7C4" w14:textId="77777777" w:rsidR="00C34852" w:rsidRPr="00837B2F" w:rsidRDefault="00C34852" w:rsidP="008D7460">
            <w:pPr>
              <w:rPr>
                <w:rFonts w:eastAsia="Times New Roman"/>
                <w:color w:val="000000"/>
                <w:sz w:val="22"/>
                <w:szCs w:val="22"/>
              </w:rPr>
            </w:pPr>
            <w:proofErr w:type="spellStart"/>
            <w:r w:rsidRPr="00837B2F">
              <w:rPr>
                <w:rFonts w:eastAsia="Times New Roman"/>
                <w:color w:val="000000"/>
                <w:sz w:val="22"/>
                <w:szCs w:val="22"/>
              </w:rPr>
              <w:t>acald</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nadph</w:t>
            </w:r>
            <w:proofErr w:type="spellEnd"/>
            <w:r w:rsidRPr="00837B2F">
              <w:rPr>
                <w:rFonts w:eastAsia="Times New Roman"/>
                <w:color w:val="000000"/>
                <w:sz w:val="22"/>
                <w:szCs w:val="22"/>
              </w:rPr>
              <w:t xml:space="preserve"> &lt;=&gt; </w:t>
            </w:r>
            <w:proofErr w:type="spellStart"/>
            <w:r w:rsidRPr="00837B2F">
              <w:rPr>
                <w:rFonts w:eastAsia="Times New Roman"/>
                <w:color w:val="000000"/>
                <w:sz w:val="22"/>
                <w:szCs w:val="22"/>
              </w:rPr>
              <w:t>etoh</w:t>
            </w:r>
            <w:proofErr w:type="spellEnd"/>
            <w:r w:rsidRPr="00837B2F">
              <w:rPr>
                <w:rFonts w:eastAsia="Times New Roman"/>
                <w:color w:val="000000"/>
                <w:sz w:val="22"/>
                <w:szCs w:val="22"/>
              </w:rPr>
              <w:t xml:space="preserve"> + </w:t>
            </w:r>
            <w:proofErr w:type="spellStart"/>
            <w:r w:rsidRPr="00837B2F">
              <w:rPr>
                <w:rFonts w:eastAsia="Times New Roman"/>
                <w:color w:val="000000"/>
                <w:sz w:val="22"/>
                <w:szCs w:val="22"/>
              </w:rPr>
              <w:t>nadp</w:t>
            </w:r>
            <w:proofErr w:type="spellEnd"/>
            <w:r w:rsidRPr="00837B2F">
              <w:rPr>
                <w:rFonts w:eastAsia="Times New Roman"/>
                <w:color w:val="000000"/>
                <w:sz w:val="22"/>
                <w:szCs w:val="22"/>
              </w:rPr>
              <w:t xml:space="preserve"> </w:t>
            </w:r>
          </w:p>
        </w:tc>
      </w:tr>
    </w:tbl>
    <w:p w14:paraId="6EC88428" w14:textId="77777777" w:rsidR="00C34852" w:rsidRPr="0071375B" w:rsidRDefault="00C34852" w:rsidP="0071375B">
      <w:pPr>
        <w:pStyle w:val="Caption"/>
        <w:jc w:val="both"/>
        <w:rPr>
          <w:rFonts w:ascii="Times New Roman" w:hAnsi="Times New Roman" w:cs="Times New Roman"/>
          <w:i w:val="0"/>
          <w:color w:val="000000" w:themeColor="text1"/>
          <w:sz w:val="20"/>
        </w:rPr>
      </w:pPr>
    </w:p>
    <w:p w14:paraId="5E06816B" w14:textId="72B67149" w:rsidR="00DB0E8D" w:rsidRDefault="00F172B5" w:rsidP="00DB0E8D">
      <w:pPr>
        <w:pStyle w:val="Heading1"/>
        <w:numPr>
          <w:ilvl w:val="0"/>
          <w:numId w:val="0"/>
        </w:numPr>
        <w:rPr>
          <w:ins w:id="109" w:author="Dan Olson" w:date="2019-02-06T15:13:00Z"/>
          <w:sz w:val="28"/>
        </w:rPr>
      </w:pPr>
      <w:r w:rsidRPr="00ED62F9">
        <w:rPr>
          <w:sz w:val="28"/>
        </w:rPr>
        <w:t>Results and discussion</w:t>
      </w:r>
    </w:p>
    <w:p w14:paraId="5C24E3A5" w14:textId="7811ABCD" w:rsidR="00DB0E8D" w:rsidRPr="00DB0E8D" w:rsidRDefault="00DB0E8D">
      <w:pPr>
        <w:pStyle w:val="Heading2"/>
        <w:rPr>
          <w:ins w:id="110" w:author="Dan Olson" w:date="2019-02-06T15:14:00Z"/>
        </w:rPr>
        <w:pPrChange w:id="111" w:author="Dan Olson" w:date="2019-02-06T15:15:00Z">
          <w:pPr/>
        </w:pPrChange>
      </w:pPr>
      <w:ins w:id="112" w:author="Dan Olson" w:date="2019-02-06T15:14:00Z">
        <w:r w:rsidRPr="00DB0E8D">
          <w:t>Determining the cause of ethanol inhibition</w:t>
        </w:r>
      </w:ins>
    </w:p>
    <w:p w14:paraId="58F8C192" w14:textId="17D40155" w:rsidR="00DB0E8D" w:rsidRDefault="00DB0E8D">
      <w:pPr>
        <w:rPr>
          <w:ins w:id="113" w:author="Dan Olson" w:date="2019-02-06T15:14:00Z"/>
          <w:lang w:eastAsia="ko-KR"/>
        </w:rPr>
      </w:pPr>
      <w:ins w:id="114" w:author="Dan Olson" w:date="2019-02-06T15:16:00Z">
        <w:r>
          <w:rPr>
            <w:lang w:eastAsia="ko-KR"/>
          </w:rPr>
          <w:t>In a previous study</w:t>
        </w:r>
      </w:ins>
      <w:ins w:id="115" w:author="Dan Olson" w:date="2019-02-06T15:23:00Z">
        <w:r>
          <w:rPr>
            <w:lang w:eastAsia="ko-KR"/>
          </w:rPr>
          <w:t>,</w:t>
        </w:r>
      </w:ins>
      <w:ins w:id="116" w:author="Dan Olson" w:date="2019-02-06T15:16:00Z">
        <w:r>
          <w:rPr>
            <w:lang w:eastAsia="ko-KR"/>
          </w:rPr>
          <w:t xml:space="preserve"> the </w:t>
        </w:r>
      </w:ins>
      <w:ins w:id="117" w:author="Dan Olson" w:date="2019-02-06T15:17:00Z">
        <w:r>
          <w:rPr>
            <w:lang w:eastAsia="ko-KR"/>
          </w:rPr>
          <w:t xml:space="preserve">addition of ethanol was shown to inhibit </w:t>
        </w:r>
        <w:r w:rsidRPr="00DB0E8D">
          <w:rPr>
            <w:i/>
            <w:lang w:eastAsia="ko-KR"/>
            <w:rPrChange w:id="118" w:author="Dan Olson" w:date="2019-02-06T15:17:00Z">
              <w:rPr>
                <w:lang w:eastAsia="ko-KR"/>
              </w:rPr>
            </w:rPrChange>
          </w:rPr>
          <w:t>C. thermocellum</w:t>
        </w:r>
        <w:r>
          <w:rPr>
            <w:lang w:eastAsia="ko-KR"/>
          </w:rPr>
          <w:t xml:space="preserve"> metabolism at the GAPDH reaction </w:t>
        </w:r>
        <w:r>
          <w:fldChar w:fldCharType="begin"/>
        </w:r>
        <w:r>
          <w: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instrText>
        </w:r>
        <w:r>
          <w:fldChar w:fldCharType="separate"/>
        </w:r>
        <w:r>
          <w:rPr>
            <w:noProof/>
          </w:rPr>
          <w:t>[1]</w:t>
        </w:r>
        <w:r>
          <w:fldChar w:fldCharType="end"/>
        </w:r>
        <w:r>
          <w:t xml:space="preserve">. </w:t>
        </w:r>
      </w:ins>
      <w:ins w:id="119" w:author="Dan Olson" w:date="2019-02-06T15:23:00Z">
        <w:r>
          <w:t xml:space="preserve">Although Tian et al. suggested that the inhibition </w:t>
        </w:r>
      </w:ins>
      <w:ins w:id="120" w:author="Dan Olson" w:date="2019-02-06T15:24:00Z">
        <w:r>
          <w:t xml:space="preserve">was due to regulatory behavior, an alternative hypothesis is that the inhibition was due to </w:t>
        </w:r>
      </w:ins>
      <w:ins w:id="121" w:author="Dan Olson" w:date="2019-02-06T15:25:00Z">
        <w:r>
          <w:t>one or more reactions reaching thermodynamic equilibrium. To test this hypothesis, we re-analyzed the data from Tian et al.</w:t>
        </w:r>
      </w:ins>
      <w:ins w:id="122" w:author="Dan Olson" w:date="2019-02-06T15:26:00Z">
        <w:r>
          <w:t xml:space="preserve"> using the MDF thermodynamic analysis framework developed by Noor et al. ().</w:t>
        </w:r>
      </w:ins>
      <w:ins w:id="123" w:author="Dan Olson" w:date="2019-02-06T15:23:00Z">
        <w:r>
          <w:t xml:space="preserve"> </w:t>
        </w:r>
      </w:ins>
    </w:p>
    <w:p w14:paraId="4BB6CFB8" w14:textId="77777777" w:rsidR="00DB0E8D" w:rsidRPr="00DB0E8D" w:rsidRDefault="00DB0E8D">
      <w:pPr>
        <w:rPr>
          <w:rPrChange w:id="124" w:author="Dan Olson" w:date="2019-02-06T15:13:00Z">
            <w:rPr>
              <w:sz w:val="28"/>
            </w:rPr>
          </w:rPrChange>
        </w:rPr>
        <w:pPrChange w:id="125" w:author="Dan Olson" w:date="2019-02-06T15:13:00Z">
          <w:pPr>
            <w:pStyle w:val="Heading1"/>
            <w:numPr>
              <w:numId w:val="0"/>
            </w:numPr>
            <w:ind w:left="0" w:firstLine="0"/>
          </w:pPr>
        </w:pPrChange>
      </w:pPr>
    </w:p>
    <w:p w14:paraId="447AA849" w14:textId="38DB6FFB" w:rsidR="00F172B5" w:rsidRPr="00F172B5" w:rsidDel="00DB0E8D" w:rsidRDefault="00255315">
      <w:pPr>
        <w:pStyle w:val="Heading2"/>
        <w:rPr>
          <w:del w:id="126" w:author="Dan Olson" w:date="2019-02-06T15:26:00Z"/>
        </w:rPr>
        <w:pPrChange w:id="127" w:author="Dan Olson" w:date="2019-02-06T15:15:00Z">
          <w:pPr>
            <w:pStyle w:val="Heading2"/>
            <w:spacing w:line="480" w:lineRule="auto"/>
          </w:pPr>
        </w:pPrChange>
      </w:pPr>
      <w:del w:id="128" w:author="Dan Olson" w:date="2019-02-06T15:26:00Z">
        <w:r w:rsidDel="00DB0E8D">
          <w:delText>M</w:delText>
        </w:r>
        <w:r w:rsidRPr="00F172B5" w:rsidDel="00DB0E8D">
          <w:delText>etabolite dataset</w:delText>
        </w:r>
        <w:r w:rsidDel="00DB0E8D">
          <w:delText xml:space="preserve"> </w:delText>
        </w:r>
      </w:del>
    </w:p>
    <w:p w14:paraId="3194F80E" w14:textId="3F943DCE" w:rsidR="00DB0E8D" w:rsidRPr="00DB0E8D" w:rsidRDefault="00C7782A" w:rsidP="00C40DC6">
      <w:pPr>
        <w:spacing w:line="480" w:lineRule="auto"/>
        <w:jc w:val="both"/>
        <w:rPr>
          <w:ins w:id="129" w:author="Dan Olson" w:date="2019-02-06T15:32:00Z"/>
        </w:rPr>
      </w:pPr>
      <w:del w:id="130" w:author="Dan Olson" w:date="2019-02-06T15:26:00Z">
        <w:r w:rsidDel="00DB0E8D">
          <w:delText xml:space="preserve">In this study, </w:delText>
        </w:r>
        <w:r w:rsidR="00D72FF6" w:rsidDel="00DB0E8D">
          <w:delText xml:space="preserve">we have used metabolomic dataset </w:delText>
        </w:r>
        <w:r w:rsidR="00A900D2" w:rsidRPr="00F172B5" w:rsidDel="00DB0E8D">
          <w:delText xml:space="preserve">from </w:delText>
        </w:r>
        <w:r w:rsidR="00D72FF6" w:rsidDel="00DB0E8D">
          <w:delText xml:space="preserve">the work by </w:delText>
        </w:r>
        <w:r w:rsidR="00A900D2" w:rsidRPr="00F172B5" w:rsidDel="00DB0E8D">
          <w:delText xml:space="preserve">Tian </w:delText>
        </w:r>
        <w:r w:rsidR="002D5460" w:rsidDel="00DB0E8D">
          <w:delText>et al</w:delText>
        </w:r>
        <w:r w:rsidR="00A900D2" w:rsidRPr="00F172B5" w:rsidDel="00DB0E8D">
          <w:delText xml:space="preserve"> 2017</w:delText>
        </w:r>
        <w:r w:rsidR="00D72FF6" w:rsidDel="00DB0E8D">
          <w:delText xml:space="preserve"> </w:delText>
        </w:r>
        <w:r w:rsidR="00D72FF6" w:rsidDel="00DB0E8D">
          <w:fldChar w:fldCharType="begin"/>
        </w:r>
        <w:r w:rsidR="006225AE" w:rsidDel="00DB0E8D">
          <w:del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delInstrText>
        </w:r>
        <w:r w:rsidR="00D72FF6" w:rsidDel="00DB0E8D">
          <w:fldChar w:fldCharType="separate"/>
        </w:r>
        <w:r w:rsidR="006225AE" w:rsidDel="00DB0E8D">
          <w:rPr>
            <w:noProof/>
          </w:rPr>
          <w:delText>[1]</w:delText>
        </w:r>
        <w:r w:rsidR="00D72FF6" w:rsidDel="00DB0E8D">
          <w:fldChar w:fldCharType="end"/>
        </w:r>
        <w:r w:rsidR="00D72FF6" w:rsidDel="00DB0E8D">
          <w:delText xml:space="preserve"> </w:delText>
        </w:r>
        <w:r w:rsidR="00A900D2" w:rsidRPr="00F172B5" w:rsidDel="00DB0E8D">
          <w:delText xml:space="preserve">. </w:delText>
        </w:r>
      </w:del>
      <w:r w:rsidR="00A900D2" w:rsidRPr="00F172B5">
        <w:t xml:space="preserve">This dataset represents intracellular metabolites collected from </w:t>
      </w:r>
      <w:r w:rsidR="005D6246">
        <w:t>wild type (</w:t>
      </w:r>
      <w:r w:rsidR="00A900D2" w:rsidRPr="00F172B5">
        <w:t>WT</w:t>
      </w:r>
      <w:r w:rsidR="005D6246">
        <w:t>)</w:t>
      </w:r>
      <w:r w:rsidR="00A900D2" w:rsidRPr="00F172B5">
        <w:t xml:space="preserve"> </w:t>
      </w:r>
      <w:r w:rsidR="00A900D2" w:rsidRPr="00F172B5">
        <w:rPr>
          <w:i/>
        </w:rPr>
        <w:t>C. thermocellum</w:t>
      </w:r>
      <w:r w:rsidR="00A900D2" w:rsidRPr="00F172B5">
        <w:t xml:space="preserve"> growing with and without</w:t>
      </w:r>
      <w:r w:rsidR="00296DD2">
        <w:t xml:space="preserve"> (control)</w:t>
      </w:r>
      <w:r w:rsidR="00A900D2" w:rsidRPr="00F172B5">
        <w:t xml:space="preserve"> the presence of added ethanol</w:t>
      </w:r>
      <w:r w:rsidR="00B32B68">
        <w:t xml:space="preserve"> for two replicates </w:t>
      </w:r>
      <w:del w:id="131" w:author="Dan Olson" w:date="2019-02-04T15:42:00Z">
        <w:r w:rsidR="00B32B68" w:rsidDel="0056792E">
          <w:delText xml:space="preserve">each </w:delText>
        </w:r>
      </w:del>
      <w:r w:rsidR="00B32B68">
        <w:t>at</w:t>
      </w:r>
      <w:r w:rsidR="00842CFE">
        <w:t xml:space="preserve"> three different timepoints</w:t>
      </w:r>
      <w:r w:rsidR="00A900D2" w:rsidRPr="00F172B5">
        <w:t xml:space="preserve">. The </w:t>
      </w:r>
      <w:r w:rsidR="00D41921">
        <w:t xml:space="preserve">ethanol concentration is steadily increased to reach a </w:t>
      </w:r>
      <w:r w:rsidR="00A900D2" w:rsidRPr="00F172B5">
        <w:t>maximum concentration</w:t>
      </w:r>
      <w:r w:rsidR="00D41921">
        <w:t xml:space="preserve"> (i.e. at the final timepoint)</w:t>
      </w:r>
      <w:r w:rsidR="00A900D2" w:rsidRPr="00F172B5">
        <w:t xml:space="preserve"> of</w:t>
      </w:r>
      <w:del w:id="132" w:author="Dan Olson" w:date="2019-02-06T16:16:00Z">
        <w:r w:rsidR="00A900D2" w:rsidRPr="00F172B5" w:rsidDel="00785841">
          <w:delText xml:space="preserve"> </w:delText>
        </w:r>
      </w:del>
      <w:r w:rsidR="00FB2C30">
        <w:t xml:space="preserve"> 40 g/L, </w:t>
      </w:r>
      <w:ins w:id="133" w:author="Dan Olson" w:date="2019-02-06T15:30:00Z">
        <w:r w:rsidR="00DB0E8D">
          <w:t xml:space="preserve">the point at which growth is inhibited. </w:t>
        </w:r>
      </w:ins>
      <w:del w:id="134" w:author="Dan Olson" w:date="2019-02-06T15:31:00Z">
        <w:r w:rsidR="00FB2C30" w:rsidDel="00DB0E8D">
          <w:delText>which has been estimated as the</w:delText>
        </w:r>
        <w:r w:rsidR="00A900D2" w:rsidRPr="00F172B5" w:rsidDel="00DB0E8D">
          <w:delText xml:space="preserve"> minimum titer for commercial viability</w:delText>
        </w:r>
        <w:r w:rsidR="00FB2C30" w:rsidDel="00DB0E8D">
          <w:delText xml:space="preserve"> </w:delText>
        </w:r>
        <w:r w:rsidR="00FB2C30" w:rsidDel="00DB0E8D">
          <w:fldChar w:fldCharType="begin"/>
        </w:r>
        <w:r w:rsidR="006225AE" w:rsidDel="00DB0E8D">
          <w:delInstrText xml:space="preserve"> ADDIN EN.CITE &lt;EndNote&gt;&lt;Cite&gt;&lt;Author&gt;Dien&lt;/Author&gt;&lt;Year&gt;2003&lt;/Year&gt;&lt;RecNum&gt;227&lt;/RecNum&gt;&lt;DisplayText&gt;[6]&lt;/DisplayText&gt;&lt;record&gt;&lt;rec-number&gt;227&lt;/rec-number&gt;&lt;foreign-keys&gt;&lt;key app="EN" db-id="rde2ee5zc0dwsbez5pg5s2ztd5fdfsdpvexd" timestamp="1545161422"&gt;227&lt;/key&gt;&lt;/foreign-keys&gt;&lt;ref-type name="Journal Article"&gt;17&lt;/ref-type&gt;&lt;contributors&gt;&lt;authors&gt;&lt;author&gt;Dien, B. S.&lt;/author&gt;&lt;author&gt;Cotta, M. A.&lt;/author&gt;&lt;author&gt;Jeffries, T. W.&lt;/author&gt;&lt;/authors&gt;&lt;/contributors&gt;&lt;auth-address&gt;National Center for Agricultural Utilization Research, Agricultural Research Service, USDA, 1815 North University Street, Peoria, IL 61604, USA. dienb@ncaur.usda.gov&lt;/auth-address&gt;&lt;titles&gt;&lt;title&gt;Bacteria engineered for fuel ethanol production: current status&lt;/title&gt;&lt;secondary-title&gt;Appl Microbiol Biotechnol&lt;/secondary-title&gt;&lt;/titles&gt;&lt;periodical&gt;&lt;full-title&gt;Appl Microbiol Biotechnol&lt;/full-title&gt;&lt;/periodical&gt;&lt;pages&gt;258-66&lt;/pages&gt;&lt;volume&gt;63&lt;/volume&gt;&lt;number&gt;3&lt;/number&gt;&lt;keywords&gt;&lt;keyword&gt;Bacteria/isolation &amp;amp; purification/*metabolism&lt;/keyword&gt;&lt;keyword&gt;Ethanol/*metabolism&lt;/keyword&gt;&lt;keyword&gt;Genetic Engineering&lt;/keyword&gt;&lt;keyword&gt;Industrial Microbiology/methods/*trends&lt;/keyword&gt;&lt;/keywords&gt;&lt;dates&gt;&lt;year&gt;2003&lt;/year&gt;&lt;pub-dates&gt;&lt;date&gt;Dec&lt;/date&gt;&lt;/pub-dates&gt;&lt;/dates&gt;&lt;isbn&gt;0175-7598 (Print)&amp;#xD;0175-7598 (Linking)&lt;/isbn&gt;&lt;accession-num&gt;13680206&lt;/accession-num&gt;&lt;urls&gt;&lt;related-urls&gt;&lt;url&gt;https://www.ncbi.nlm.nih.gov/pubmed/13680206&lt;/url&gt;&lt;/related-urls&gt;&lt;/urls&gt;&lt;electronic-resource-num&gt;10.1007/s00253-003-1444-y&lt;/electronic-resource-num&gt;&lt;/record&gt;&lt;/Cite&gt;&lt;/EndNote&gt;</w:delInstrText>
        </w:r>
        <w:r w:rsidR="00FB2C30" w:rsidDel="00DB0E8D">
          <w:fldChar w:fldCharType="separate"/>
        </w:r>
        <w:r w:rsidR="006225AE" w:rsidDel="00DB0E8D">
          <w:rPr>
            <w:noProof/>
          </w:rPr>
          <w:delText>[6]</w:delText>
        </w:r>
        <w:r w:rsidR="00FB2C30" w:rsidDel="00DB0E8D">
          <w:fldChar w:fldCharType="end"/>
        </w:r>
        <w:r w:rsidR="00A900D2" w:rsidRPr="00F172B5" w:rsidDel="00DB0E8D">
          <w:delText>.</w:delText>
        </w:r>
        <w:r w:rsidR="00A900D2" w:rsidDel="00DB0E8D">
          <w:delText xml:space="preserve"> </w:delText>
        </w:r>
      </w:del>
      <w:r w:rsidR="00A650D0">
        <w:t xml:space="preserve">The depletion of extracellular cellobiose </w:t>
      </w:r>
      <w:del w:id="135" w:author="Dan Olson" w:date="2019-02-06T15:31:00Z">
        <w:r w:rsidR="00A650D0" w:rsidDel="00DB0E8D">
          <w:delText xml:space="preserve">pool </w:delText>
        </w:r>
      </w:del>
      <w:r w:rsidR="00A650D0">
        <w:t>and increase in fermentation product</w:t>
      </w:r>
      <w:ins w:id="136" w:author="Dan Olson" w:date="2019-02-06T15:31:00Z">
        <w:r w:rsidR="00DB0E8D">
          <w:t xml:space="preserve">s, </w:t>
        </w:r>
      </w:ins>
      <w:del w:id="137" w:author="Dan Olson" w:date="2019-02-06T15:31:00Z">
        <w:r w:rsidR="00A650D0" w:rsidDel="00DB0E8D">
          <w:delText xml:space="preserve"> (</w:delText>
        </w:r>
      </w:del>
      <w:r w:rsidR="00A650D0">
        <w:t>such as lactate, acetate, ethanol</w:t>
      </w:r>
      <w:ins w:id="138" w:author="Dan Olson" w:date="2019-02-06T15:31:00Z">
        <w:r w:rsidR="00DB0E8D">
          <w:t xml:space="preserve"> </w:t>
        </w:r>
      </w:ins>
      <w:del w:id="139" w:author="Dan Olson" w:date="2019-02-06T15:31:00Z">
        <w:r w:rsidR="00A650D0" w:rsidDel="00DB0E8D">
          <w:delText>)</w:delText>
        </w:r>
      </w:del>
      <w:r w:rsidR="00A650D0">
        <w:t xml:space="preserve"> </w:t>
      </w:r>
      <w:del w:id="140" w:author="Dan Olson" w:date="2019-02-06T15:31:00Z">
        <w:r w:rsidR="00A650D0" w:rsidRPr="00785841" w:rsidDel="00DB0E8D">
          <w:rPr>
            <w:highlight w:val="yellow"/>
            <w:rPrChange w:id="141" w:author="Dan Olson" w:date="2019-02-06T16:15:00Z">
              <w:rPr/>
            </w:rPrChange>
          </w:rPr>
          <w:delText>pools</w:delText>
        </w:r>
        <w:r w:rsidR="00F172B5" w:rsidRPr="00785841" w:rsidDel="00DB0E8D">
          <w:rPr>
            <w:highlight w:val="yellow"/>
            <w:rPrChange w:id="142" w:author="Dan Olson" w:date="2019-02-06T16:15:00Z">
              <w:rPr/>
            </w:rPrChange>
          </w:rPr>
          <w:delText xml:space="preserve"> </w:delText>
        </w:r>
      </w:del>
      <w:r w:rsidR="00F172B5" w:rsidRPr="00785841">
        <w:rPr>
          <w:highlight w:val="yellow"/>
          <w:rPrChange w:id="143" w:author="Dan Olson" w:date="2019-02-06T16:15:00Z">
            <w:rPr/>
          </w:rPrChange>
        </w:rPr>
        <w:t>(Supplementary table FFF</w:t>
      </w:r>
      <w:r w:rsidR="00F172B5" w:rsidRPr="00296DD2">
        <w:t>),</w:t>
      </w:r>
      <w:r w:rsidR="00F172B5" w:rsidRPr="00F172B5">
        <w:t xml:space="preserve"> </w:t>
      </w:r>
      <w:del w:id="144" w:author="Dan Olson" w:date="2019-02-04T15:50:00Z">
        <w:r w:rsidR="00A650D0" w:rsidDel="00C2091F">
          <w:delText>clearly indicates</w:delText>
        </w:r>
      </w:del>
      <w:ins w:id="145" w:author="Dan Olson" w:date="2019-02-04T15:50:00Z">
        <w:r w:rsidR="00C2091F">
          <w:t>shows</w:t>
        </w:r>
      </w:ins>
      <w:r w:rsidR="00F172B5" w:rsidRPr="00F172B5">
        <w:t xml:space="preserve"> that </w:t>
      </w:r>
      <w:r w:rsidR="00A650D0">
        <w:t xml:space="preserve">cellobiose was converted to ethanol during all </w:t>
      </w:r>
      <w:r w:rsidR="006E6908">
        <w:t>three</w:t>
      </w:r>
      <w:r w:rsidR="00A650D0">
        <w:t xml:space="preserve"> timepoints for the no-ethanol control</w:t>
      </w:r>
      <w:r w:rsidR="00A650D0" w:rsidRPr="00F172B5">
        <w:t xml:space="preserve"> </w:t>
      </w:r>
      <w:r w:rsidR="006E6908">
        <w:t xml:space="preserve">and for the first two timepoints for the ethanol added samples </w:t>
      </w:r>
      <w:r w:rsidR="00A650D0">
        <w:t xml:space="preserve">implying </w:t>
      </w:r>
      <w:r w:rsidR="008642DE">
        <w:t>thermodynamic feasibility of</w:t>
      </w:r>
      <w:r w:rsidR="00632B64">
        <w:t xml:space="preserve"> ethanol production</w:t>
      </w:r>
      <w:ins w:id="146" w:author="Dan Olson" w:date="2019-02-06T15:32:00Z">
        <w:r w:rsidR="00DB0E8D">
          <w:t xml:space="preserve"> for those timepoints</w:t>
        </w:r>
      </w:ins>
      <w:r w:rsidR="00F172B5" w:rsidRPr="00F172B5">
        <w:t xml:space="preserve">. </w:t>
      </w:r>
      <w:r w:rsidR="004C6C25">
        <w:t xml:space="preserve">However, for </w:t>
      </w:r>
      <w:r w:rsidR="00F172B5" w:rsidRPr="00F172B5">
        <w:t xml:space="preserve">the </w:t>
      </w:r>
      <w:r w:rsidR="004C6C25">
        <w:t xml:space="preserve">case of </w:t>
      </w:r>
      <w:r w:rsidR="00F172B5" w:rsidRPr="00F172B5">
        <w:t xml:space="preserve">samples with added ethanol, we </w:t>
      </w:r>
      <w:r w:rsidR="00586ED7">
        <w:t>observe</w:t>
      </w:r>
      <w:r w:rsidR="00F172B5" w:rsidRPr="00F172B5">
        <w:t xml:space="preserve"> </w:t>
      </w:r>
      <w:r w:rsidR="00586ED7">
        <w:t>reduced</w:t>
      </w:r>
      <w:r w:rsidR="00F172B5" w:rsidRPr="00F172B5">
        <w:t xml:space="preserve"> consumption of cellobiose and the </w:t>
      </w:r>
      <w:r w:rsidR="00586ED7">
        <w:t>lack of increase in ethanol pool for the final timepoint indicat</w:t>
      </w:r>
      <w:r w:rsidR="006E6908">
        <w:t>ing</w:t>
      </w:r>
      <w:r w:rsidR="00586ED7">
        <w:t xml:space="preserve"> </w:t>
      </w:r>
      <w:del w:id="147" w:author="Dan Olson" w:date="2019-02-04T15:43:00Z">
        <w:r w:rsidR="00586ED7" w:rsidDel="0056792E">
          <w:delText>that the system is thermodynamically infeasible</w:delText>
        </w:r>
        <w:r w:rsidR="003059C2" w:rsidDel="0056792E">
          <w:delText xml:space="preserve"> for ethanol production</w:delText>
        </w:r>
      </w:del>
      <w:ins w:id="148" w:author="Dan Olson" w:date="2019-02-04T15:43:00Z">
        <w:r w:rsidR="0056792E">
          <w:t>a lack of flux from cellobiose to ethanol (</w:t>
        </w:r>
      </w:ins>
      <w:ins w:id="149" w:author="Dan Olson" w:date="2019-02-04T15:51:00Z">
        <w:r w:rsidR="00C2091F">
          <w:t xml:space="preserve">which could be due to a </w:t>
        </w:r>
      </w:ins>
      <w:ins w:id="150" w:author="Dan Olson" w:date="2019-02-06T15:34:00Z">
        <w:r w:rsidR="00DB0E8D">
          <w:t xml:space="preserve">regulatory event or </w:t>
        </w:r>
      </w:ins>
      <w:ins w:id="151" w:author="Dan Olson" w:date="2019-02-04T15:51:00Z">
        <w:r w:rsidR="00C2091F">
          <w:t xml:space="preserve">thermodynamic </w:t>
        </w:r>
      </w:ins>
      <w:ins w:id="152" w:author="Dan Olson" w:date="2019-02-06T15:34:00Z">
        <w:r w:rsidR="00DB0E8D">
          <w:t>equilibrium</w:t>
        </w:r>
      </w:ins>
      <w:ins w:id="153" w:author="Dan Olson" w:date="2019-02-04T15:51:00Z">
        <w:r w:rsidR="00C2091F">
          <w:t>)</w:t>
        </w:r>
      </w:ins>
      <w:r w:rsidR="00586ED7">
        <w:t>.</w:t>
      </w:r>
      <w:r w:rsidR="003059C2">
        <w:t xml:space="preserve"> </w:t>
      </w:r>
      <w:ins w:id="154" w:author="Dan Olson" w:date="2019-02-06T15:33:00Z">
        <w:r w:rsidR="00DB0E8D">
          <w:t xml:space="preserve">If the </w:t>
        </w:r>
      </w:ins>
      <w:ins w:id="155" w:author="Dan Olson" w:date="2019-02-06T15:34:00Z">
        <w:r w:rsidR="00DB0E8D">
          <w:t xml:space="preserve">pathway inhibition is due to a regulatory event, we would expect </w:t>
        </w:r>
      </w:ins>
      <w:ins w:id="156" w:author="Dan Olson" w:date="2019-02-06T15:36:00Z">
        <w:r w:rsidR="00DB0E8D">
          <w:t xml:space="preserve">the </w:t>
        </w:r>
        <w:commentRangeStart w:id="157"/>
        <w:r w:rsidR="00DB0E8D">
          <w:t>∆G</w:t>
        </w:r>
        <w:r w:rsidR="00DB0E8D" w:rsidRPr="00DB0E8D">
          <w:rPr>
            <w:vertAlign w:val="subscript"/>
            <w:rPrChange w:id="158" w:author="Dan Olson" w:date="2019-02-06T15:36:00Z">
              <w:rPr/>
            </w:rPrChange>
          </w:rPr>
          <w:t>r</w:t>
        </w:r>
        <w:r w:rsidR="00DB0E8D">
          <w:t xml:space="preserve"> </w:t>
        </w:r>
        <w:commentRangeEnd w:id="157"/>
        <w:r w:rsidR="00DB0E8D">
          <w:rPr>
            <w:rStyle w:val="CommentReference"/>
            <w:rFonts w:ascii="Liberation Serif" w:hAnsi="Liberation Serif" w:cs="Mangal"/>
            <w:color w:val="00000A"/>
            <w:lang w:eastAsia="zh-CN" w:bidi="hi-IN"/>
          </w:rPr>
          <w:commentReference w:id="157"/>
        </w:r>
        <w:r w:rsidR="00DB0E8D">
          <w:t>for the GAPDH reaction to have a large negative value.</w:t>
        </w:r>
      </w:ins>
      <w:ins w:id="159" w:author="Dan Olson" w:date="2019-02-06T15:37:00Z">
        <w:r w:rsidR="00DB0E8D">
          <w:t xml:space="preserve"> If the pathway inhibition is due to thermodynamic equilibrium, we would expect the ∆G</w:t>
        </w:r>
        <w:r w:rsidR="00DB0E8D" w:rsidRPr="00DD0435">
          <w:rPr>
            <w:vertAlign w:val="subscript"/>
          </w:rPr>
          <w:t>r</w:t>
        </w:r>
        <w:r w:rsidR="00DB0E8D">
          <w:t xml:space="preserve"> to have a value close to </w:t>
        </w:r>
      </w:ins>
      <w:ins w:id="160" w:author="Dan Olson" w:date="2019-02-06T15:38:00Z">
        <w:r w:rsidR="00DB0E8D">
          <w:t>zero.</w:t>
        </w:r>
      </w:ins>
      <w:ins w:id="161" w:author="Dan Olson" w:date="2019-02-06T15:42:00Z">
        <w:r w:rsidR="00DB0E8D">
          <w:t xml:space="preserve"> In theory, we could determine the ∆G</w:t>
        </w:r>
        <w:r w:rsidR="00DB0E8D" w:rsidRPr="00DD0435">
          <w:rPr>
            <w:vertAlign w:val="subscript"/>
          </w:rPr>
          <w:t>r</w:t>
        </w:r>
        <w:r w:rsidR="00DB0E8D">
          <w:rPr>
            <w:vertAlign w:val="subscript"/>
          </w:rPr>
          <w:t xml:space="preserve"> </w:t>
        </w:r>
        <w:r w:rsidR="00DB0E8D">
          <w:t xml:space="preserve">of the GAPDH reaction by knowing the </w:t>
        </w:r>
      </w:ins>
      <w:ins w:id="162" w:author="Dan Olson" w:date="2019-02-06T15:43:00Z">
        <w:r w:rsidR="00DB0E8D">
          <w:t>absolute concentrations of the reactants (</w:t>
        </w:r>
        <w:commentRangeStart w:id="163"/>
        <w:r w:rsidR="00DB0E8D">
          <w:t xml:space="preserve">NAD+, Pi and </w:t>
        </w:r>
      </w:ins>
      <w:ins w:id="164" w:author="Dan Olson" w:date="2019-02-06T15:44:00Z">
        <w:r w:rsidR="00DB0E8D">
          <w:t xml:space="preserve">gap) and the products (NADH and 3pg), </w:t>
        </w:r>
      </w:ins>
      <w:commentRangeEnd w:id="163"/>
      <w:ins w:id="165" w:author="Dan Olson" w:date="2019-02-06T15:48:00Z">
        <w:r w:rsidR="00DB0E8D">
          <w:rPr>
            <w:rStyle w:val="CommentReference"/>
            <w:rFonts w:ascii="Liberation Serif" w:hAnsi="Liberation Serif" w:cs="Mangal"/>
            <w:color w:val="00000A"/>
            <w:lang w:eastAsia="zh-CN" w:bidi="hi-IN"/>
          </w:rPr>
          <w:commentReference w:id="163"/>
        </w:r>
      </w:ins>
      <w:ins w:id="166" w:author="Dan Olson" w:date="2019-02-06T15:44:00Z">
        <w:r w:rsidR="00DB0E8D">
          <w:t xml:space="preserve">however </w:t>
        </w:r>
      </w:ins>
      <w:ins w:id="167" w:author="Dan Olson" w:date="2019-02-06T15:45:00Z">
        <w:r w:rsidR="00DB0E8D">
          <w:t>the Tian et al. dataset only has data for some of those metabolites</w:t>
        </w:r>
      </w:ins>
      <w:ins w:id="168" w:author="Dan Olson" w:date="2019-02-06T15:46:00Z">
        <w:r w:rsidR="00DB0E8D">
          <w:t xml:space="preserve">. By building a thermodynamic model of the entire pathway, we can use data </w:t>
        </w:r>
        <w:r w:rsidR="00DB0E8D">
          <w:lastRenderedPageBreak/>
          <w:t>from other measured metabolites to further constrain the system.</w:t>
        </w:r>
      </w:ins>
      <w:ins w:id="169" w:author="Dan Olson" w:date="2019-02-06T15:47:00Z">
        <w:r w:rsidR="00DB0E8D">
          <w:t xml:space="preserve"> In addition, we need to </w:t>
        </w:r>
      </w:ins>
      <w:ins w:id="170" w:author="Dan Olson" w:date="2019-02-06T15:48:00Z">
        <w:r w:rsidR="00DB0E8D">
          <w:t>identify reasonable concentration ranges for non-measured metabolites.</w:t>
        </w:r>
      </w:ins>
    </w:p>
    <w:p w14:paraId="409DE2AD" w14:textId="25A74779" w:rsidR="00D322D1" w:rsidRDefault="00DB0E8D" w:rsidP="00DB0E8D">
      <w:pPr>
        <w:spacing w:line="480" w:lineRule="auto"/>
        <w:jc w:val="both"/>
        <w:rPr>
          <w:ins w:id="171" w:author="Dan Olson" w:date="2019-02-06T16:11:00Z"/>
        </w:rPr>
      </w:pPr>
      <w:ins w:id="172" w:author="Dan Olson" w:date="2019-02-06T15:47:00Z">
        <w:r>
          <w:t>Thus</w:t>
        </w:r>
      </w:ins>
      <w:ins w:id="173" w:author="Dan Olson" w:date="2019-02-06T15:48:00Z">
        <w:r>
          <w:t>,</w:t>
        </w:r>
      </w:ins>
      <w:ins w:id="174" w:author="Dan Olson" w:date="2019-02-06T15:47:00Z">
        <w:r>
          <w:t xml:space="preserve"> the goal of our initial analysis was to determine a set of </w:t>
        </w:r>
      </w:ins>
      <w:ins w:id="175" w:author="Dan Olson" w:date="2019-02-06T15:48:00Z">
        <w:r>
          <w:t xml:space="preserve">model parameters that </w:t>
        </w:r>
      </w:ins>
      <w:ins w:id="176" w:author="Dan Olson" w:date="2019-02-06T15:50:00Z">
        <w:r>
          <w:t>are thermodynamically feasible (i.e. positive MDF value) for all 3 timepoints of the no-ethanol control, and the first 2 timepoints of the ethanol-addition condition.</w:t>
        </w:r>
      </w:ins>
      <w:ins w:id="177" w:author="Dan Olson" w:date="2019-02-06T15:48:00Z">
        <w:r>
          <w:t xml:space="preserve"> </w:t>
        </w:r>
      </w:ins>
      <w:del w:id="178" w:author="Dan Olson" w:date="2019-02-06T15:51:00Z">
        <w:r w:rsidR="003059C2" w:rsidDel="00DB0E8D">
          <w:delText>Thus, we evaluate the thermodynamic feasibility</w:delText>
        </w:r>
        <w:r w:rsidR="00F172B5" w:rsidRPr="00F172B5" w:rsidDel="00DB0E8D">
          <w:delText xml:space="preserve"> of the measured metabolite concentrations (excluding cofactors) </w:delText>
        </w:r>
        <w:r w:rsidR="003059C2" w:rsidDel="00DB0E8D">
          <w:delText xml:space="preserve">by imposing the measured metabolite levels as constraints </w:delText>
        </w:r>
        <w:r w:rsidR="00214DE8" w:rsidDel="00DB0E8D">
          <w:delText xml:space="preserve">one at a time </w:delText>
        </w:r>
        <w:r w:rsidR="003059C2" w:rsidDel="00DB0E8D">
          <w:delText xml:space="preserve">on </w:delText>
        </w:r>
        <w:r w:rsidR="00F172B5" w:rsidRPr="00F172B5" w:rsidDel="00DB0E8D">
          <w:delText xml:space="preserve">our </w:delText>
        </w:r>
        <w:r w:rsidR="003059C2" w:rsidDel="00DB0E8D">
          <w:delText>WT pathway and calculating the pathway MDF</w:delText>
        </w:r>
        <w:r w:rsidR="00255315" w:rsidDel="00DB0E8D">
          <w:delText xml:space="preserve"> and checking for thermodynamic feasibility</w:delText>
        </w:r>
        <w:r w:rsidR="00C14A24" w:rsidDel="00DB0E8D">
          <w:delText xml:space="preserve"> (i.e. positive MDF)</w:delText>
        </w:r>
        <w:r w:rsidR="00255315" w:rsidDel="00DB0E8D">
          <w:delText xml:space="preserve"> for all but the final timepoint of ethanol added case</w:delText>
        </w:r>
        <w:r w:rsidR="00F172B5" w:rsidRPr="00F172B5" w:rsidDel="00DB0E8D">
          <w:delText xml:space="preserve">. </w:delText>
        </w:r>
      </w:del>
      <w:r w:rsidR="00F172B5" w:rsidRPr="00F172B5">
        <w:t xml:space="preserve">For each measured metabolite, we include an uncertainty factor of </w:t>
      </w:r>
      <w:r w:rsidR="003059C2">
        <w:t>1.5</w:t>
      </w:r>
      <w:r w:rsidR="00F172B5" w:rsidRPr="00F172B5">
        <w:t xml:space="preserve"> (see materials and methods for description)</w:t>
      </w:r>
      <w:r w:rsidR="003059C2">
        <w:t xml:space="preserve"> </w:t>
      </w:r>
      <w:del w:id="179" w:author="Dan Olson" w:date="2019-02-04T15:52:00Z">
        <w:r w:rsidR="003059C2" w:rsidDel="00C2091F">
          <w:delText xml:space="preserve">based on the variability </w:delText>
        </w:r>
        <w:r w:rsidR="00B32B68" w:rsidDel="00C2091F">
          <w:delText>across sample replicates</w:delText>
        </w:r>
      </w:del>
      <w:ins w:id="180" w:author="Dan Olson" w:date="2019-02-04T15:52:00Z">
        <w:r w:rsidR="00C2091F">
          <w:t>to account for quantification error</w:t>
        </w:r>
      </w:ins>
      <w:r w:rsidR="00214DE8">
        <w:t xml:space="preserve">. </w:t>
      </w:r>
      <w:ins w:id="181" w:author="Dan Olson" w:date="2019-02-06T15:58:00Z">
        <w:r w:rsidR="00D322D1">
          <w:t>Starting with the default metabolite concentration bounds propose</w:t>
        </w:r>
      </w:ins>
      <w:ins w:id="182" w:author="Dan Olson" w:date="2019-02-06T15:59:00Z">
        <w:r w:rsidR="00D322D1">
          <w:t xml:space="preserve">d by Noor et al., we relaxed several constraints </w:t>
        </w:r>
      </w:ins>
      <w:ins w:id="183" w:author="Dan Olson" w:date="2019-02-06T16:00:00Z">
        <w:r w:rsidR="00D322D1">
          <w:t>(</w:t>
        </w:r>
        <w:r w:rsidR="00D322D1" w:rsidRPr="00785841">
          <w:rPr>
            <w:highlight w:val="yellow"/>
            <w:rPrChange w:id="184" w:author="Dan Olson" w:date="2019-02-06T16:15:00Z">
              <w:rPr/>
            </w:rPrChange>
          </w:rPr>
          <w:t>Table iii</w:t>
        </w:r>
        <w:r w:rsidR="00D322D1">
          <w:t>)</w:t>
        </w:r>
      </w:ins>
      <w:ins w:id="185" w:author="Dan Olson" w:date="2019-02-06T16:14:00Z">
        <w:r w:rsidR="00785841">
          <w:t xml:space="preserve"> to allow the model MDF predictions to match </w:t>
        </w:r>
        <w:commentRangeStart w:id="186"/>
        <w:r w:rsidR="00785841">
          <w:t xml:space="preserve">our </w:t>
        </w:r>
      </w:ins>
      <w:ins w:id="187" w:author="Dan Olson" w:date="2019-02-06T16:17:00Z">
        <w:r w:rsidR="00785841">
          <w:t>known feasibility conditions</w:t>
        </w:r>
        <w:commentRangeEnd w:id="186"/>
        <w:r w:rsidR="00785841">
          <w:rPr>
            <w:rStyle w:val="CommentReference"/>
            <w:rFonts w:ascii="Liberation Serif" w:hAnsi="Liberation Serif" w:cs="Mangal"/>
            <w:color w:val="00000A"/>
            <w:lang w:eastAsia="zh-CN" w:bidi="hi-IN"/>
          </w:rPr>
          <w:commentReference w:id="186"/>
        </w:r>
      </w:ins>
      <w:ins w:id="188" w:author="Dan Olson" w:date="2019-02-06T16:00:00Z">
        <w:r w:rsidR="00D322D1">
          <w:t>.</w:t>
        </w:r>
      </w:ins>
    </w:p>
    <w:p w14:paraId="0EA9F84E" w14:textId="54CECA45" w:rsidR="003C490F" w:rsidRPr="003C490F" w:rsidRDefault="003C490F" w:rsidP="00DB0E8D">
      <w:pPr>
        <w:spacing w:line="480" w:lineRule="auto"/>
        <w:jc w:val="both"/>
        <w:rPr>
          <w:ins w:id="189" w:author="Dan Olson" w:date="2019-02-06T16:00:00Z"/>
          <w:b/>
          <w:rPrChange w:id="190" w:author="Dan Olson" w:date="2019-02-06T16:11:00Z">
            <w:rPr>
              <w:ins w:id="191" w:author="Dan Olson" w:date="2019-02-06T16:00:00Z"/>
            </w:rPr>
          </w:rPrChange>
        </w:rPr>
      </w:pPr>
      <w:commentRangeStart w:id="192"/>
      <w:ins w:id="193" w:author="Dan Olson" w:date="2019-02-06T16:11:00Z">
        <w:r w:rsidRPr="003C490F">
          <w:rPr>
            <w:b/>
            <w:rPrChange w:id="194" w:author="Dan Olson" w:date="2019-02-06T16:11:00Z">
              <w:rPr/>
            </w:rPrChange>
          </w:rPr>
          <w:t xml:space="preserve">Table iii. </w:t>
        </w:r>
        <w:commentRangeEnd w:id="192"/>
        <w:r>
          <w:rPr>
            <w:rStyle w:val="CommentReference"/>
            <w:rFonts w:ascii="Liberation Serif" w:hAnsi="Liberation Serif" w:cs="Mangal"/>
            <w:color w:val="00000A"/>
            <w:lang w:eastAsia="zh-CN" w:bidi="hi-IN"/>
          </w:rPr>
          <w:commentReference w:id="192"/>
        </w:r>
        <w:r w:rsidRPr="003C490F">
          <w:rPr>
            <w:b/>
            <w:rPrChange w:id="195" w:author="Dan Olson" w:date="2019-02-06T16:11:00Z">
              <w:rPr/>
            </w:rPrChange>
          </w:rPr>
          <w:t>Relaxation of metabolite bounds proposed by Noor et al.</w:t>
        </w:r>
      </w:ins>
    </w:p>
    <w:tbl>
      <w:tblPr>
        <w:tblStyle w:val="TableGrid"/>
        <w:tblW w:w="0" w:type="auto"/>
        <w:tblLook w:val="04A0" w:firstRow="1" w:lastRow="0" w:firstColumn="1" w:lastColumn="0" w:noHBand="0" w:noVBand="1"/>
        <w:tblPrChange w:id="196" w:author="Dan Olson" w:date="2019-02-06T16:01:00Z">
          <w:tblPr>
            <w:tblStyle w:val="TableGrid"/>
            <w:tblW w:w="0" w:type="auto"/>
            <w:tblLook w:val="04A0" w:firstRow="1" w:lastRow="0" w:firstColumn="1" w:lastColumn="0" w:noHBand="0" w:noVBand="1"/>
          </w:tblPr>
        </w:tblPrChange>
      </w:tblPr>
      <w:tblGrid>
        <w:gridCol w:w="1634"/>
        <w:gridCol w:w="2020"/>
        <w:gridCol w:w="2020"/>
        <w:gridCol w:w="4288"/>
        <w:tblGridChange w:id="197">
          <w:tblGrid>
            <w:gridCol w:w="1634"/>
            <w:gridCol w:w="856"/>
            <w:gridCol w:w="1164"/>
            <w:gridCol w:w="1326"/>
            <w:gridCol w:w="694"/>
            <w:gridCol w:w="1797"/>
            <w:gridCol w:w="2491"/>
          </w:tblGrid>
        </w:tblGridChange>
      </w:tblGrid>
      <w:tr w:rsidR="00D322D1" w14:paraId="705D9DDE" w14:textId="77777777" w:rsidTr="003C490F">
        <w:trPr>
          <w:ins w:id="198" w:author="Dan Olson" w:date="2019-02-06T16:01:00Z"/>
        </w:trPr>
        <w:tc>
          <w:tcPr>
            <w:tcW w:w="1634" w:type="dxa"/>
            <w:tcPrChange w:id="199" w:author="Dan Olson" w:date="2019-02-06T16:01:00Z">
              <w:tcPr>
                <w:tcW w:w="2490" w:type="dxa"/>
                <w:gridSpan w:val="2"/>
              </w:tcPr>
            </w:tcPrChange>
          </w:tcPr>
          <w:p w14:paraId="5043712B" w14:textId="75370852" w:rsidR="00D322D1" w:rsidRPr="00D322D1" w:rsidRDefault="00D322D1" w:rsidP="00DB0E8D">
            <w:pPr>
              <w:spacing w:line="480" w:lineRule="auto"/>
              <w:jc w:val="both"/>
              <w:rPr>
                <w:ins w:id="200" w:author="Dan Olson" w:date="2019-02-06T16:01:00Z"/>
                <w:b/>
                <w:rPrChange w:id="201" w:author="Dan Olson" w:date="2019-02-06T16:01:00Z">
                  <w:rPr>
                    <w:ins w:id="202" w:author="Dan Olson" w:date="2019-02-06T16:01:00Z"/>
                  </w:rPr>
                </w:rPrChange>
              </w:rPr>
            </w:pPr>
            <w:ins w:id="203" w:author="Dan Olson" w:date="2019-02-06T16:01:00Z">
              <w:r w:rsidRPr="00D322D1">
                <w:rPr>
                  <w:b/>
                  <w:rPrChange w:id="204" w:author="Dan Olson" w:date="2019-02-06T16:01:00Z">
                    <w:rPr/>
                  </w:rPrChange>
                </w:rPr>
                <w:t>Constraint</w:t>
              </w:r>
            </w:ins>
          </w:p>
        </w:tc>
        <w:tc>
          <w:tcPr>
            <w:tcW w:w="2020" w:type="dxa"/>
            <w:tcPrChange w:id="205" w:author="Dan Olson" w:date="2019-02-06T16:01:00Z">
              <w:tcPr>
                <w:tcW w:w="2490" w:type="dxa"/>
                <w:gridSpan w:val="2"/>
              </w:tcPr>
            </w:tcPrChange>
          </w:tcPr>
          <w:p w14:paraId="46595577" w14:textId="55A05F92" w:rsidR="00D322D1" w:rsidRPr="00D322D1" w:rsidRDefault="00D322D1" w:rsidP="00DB0E8D">
            <w:pPr>
              <w:spacing w:line="480" w:lineRule="auto"/>
              <w:jc w:val="both"/>
              <w:rPr>
                <w:ins w:id="206" w:author="Dan Olson" w:date="2019-02-06T16:01:00Z"/>
                <w:b/>
                <w:rPrChange w:id="207" w:author="Dan Olson" w:date="2019-02-06T16:01:00Z">
                  <w:rPr>
                    <w:ins w:id="208" w:author="Dan Olson" w:date="2019-02-06T16:01:00Z"/>
                  </w:rPr>
                </w:rPrChange>
              </w:rPr>
            </w:pPr>
            <w:ins w:id="209" w:author="Dan Olson" w:date="2019-02-06T16:01:00Z">
              <w:r w:rsidRPr="00D322D1">
                <w:rPr>
                  <w:b/>
                  <w:rPrChange w:id="210" w:author="Dan Olson" w:date="2019-02-06T16:01:00Z">
                    <w:rPr/>
                  </w:rPrChange>
                </w:rPr>
                <w:t>Noor et al.</w:t>
              </w:r>
            </w:ins>
          </w:p>
        </w:tc>
        <w:tc>
          <w:tcPr>
            <w:tcW w:w="2020" w:type="dxa"/>
            <w:tcPrChange w:id="211" w:author="Dan Olson" w:date="2019-02-06T16:01:00Z">
              <w:tcPr>
                <w:tcW w:w="2491" w:type="dxa"/>
                <w:gridSpan w:val="2"/>
              </w:tcPr>
            </w:tcPrChange>
          </w:tcPr>
          <w:p w14:paraId="6C307DB6" w14:textId="3BCD4D2A" w:rsidR="00D322D1" w:rsidRPr="00D322D1" w:rsidRDefault="00D322D1" w:rsidP="00DB0E8D">
            <w:pPr>
              <w:spacing w:line="480" w:lineRule="auto"/>
              <w:jc w:val="both"/>
              <w:rPr>
                <w:ins w:id="212" w:author="Dan Olson" w:date="2019-02-06T16:01:00Z"/>
                <w:b/>
                <w:rPrChange w:id="213" w:author="Dan Olson" w:date="2019-02-06T16:01:00Z">
                  <w:rPr>
                    <w:ins w:id="214" w:author="Dan Olson" w:date="2019-02-06T16:01:00Z"/>
                  </w:rPr>
                </w:rPrChange>
              </w:rPr>
            </w:pPr>
            <w:ins w:id="215" w:author="Dan Olson" w:date="2019-02-06T16:01:00Z">
              <w:r w:rsidRPr="00D322D1">
                <w:rPr>
                  <w:b/>
                  <w:rPrChange w:id="216" w:author="Dan Olson" w:date="2019-02-06T16:01:00Z">
                    <w:rPr/>
                  </w:rPrChange>
                </w:rPr>
                <w:t>This work</w:t>
              </w:r>
            </w:ins>
          </w:p>
        </w:tc>
        <w:tc>
          <w:tcPr>
            <w:tcW w:w="4288" w:type="dxa"/>
            <w:tcPrChange w:id="217" w:author="Dan Olson" w:date="2019-02-06T16:01:00Z">
              <w:tcPr>
                <w:tcW w:w="2491" w:type="dxa"/>
              </w:tcPr>
            </w:tcPrChange>
          </w:tcPr>
          <w:p w14:paraId="1B5393E6" w14:textId="7D5B8826" w:rsidR="00D322D1" w:rsidRPr="00D322D1" w:rsidRDefault="00D322D1" w:rsidP="00DB0E8D">
            <w:pPr>
              <w:spacing w:line="480" w:lineRule="auto"/>
              <w:jc w:val="both"/>
              <w:rPr>
                <w:ins w:id="218" w:author="Dan Olson" w:date="2019-02-06T16:01:00Z"/>
                <w:b/>
                <w:rPrChange w:id="219" w:author="Dan Olson" w:date="2019-02-06T16:01:00Z">
                  <w:rPr>
                    <w:ins w:id="220" w:author="Dan Olson" w:date="2019-02-06T16:01:00Z"/>
                  </w:rPr>
                </w:rPrChange>
              </w:rPr>
            </w:pPr>
            <w:ins w:id="221" w:author="Dan Olson" w:date="2019-02-06T16:01:00Z">
              <w:r w:rsidRPr="00D322D1">
                <w:rPr>
                  <w:b/>
                  <w:rPrChange w:id="222" w:author="Dan Olson" w:date="2019-02-06T16:01:00Z">
                    <w:rPr/>
                  </w:rPrChange>
                </w:rPr>
                <w:t>Note</w:t>
              </w:r>
            </w:ins>
          </w:p>
        </w:tc>
      </w:tr>
      <w:tr w:rsidR="00D322D1" w14:paraId="13C751A2" w14:textId="77777777" w:rsidTr="003C490F">
        <w:trPr>
          <w:ins w:id="223" w:author="Dan Olson" w:date="2019-02-06T16:01:00Z"/>
        </w:trPr>
        <w:tc>
          <w:tcPr>
            <w:tcW w:w="1634" w:type="dxa"/>
            <w:tcPrChange w:id="224" w:author="Dan Olson" w:date="2019-02-06T16:01:00Z">
              <w:tcPr>
                <w:tcW w:w="2490" w:type="dxa"/>
                <w:gridSpan w:val="2"/>
              </w:tcPr>
            </w:tcPrChange>
          </w:tcPr>
          <w:p w14:paraId="527E3A25" w14:textId="5838DD9C" w:rsidR="00D322D1" w:rsidRDefault="00D322D1" w:rsidP="00DB0E8D">
            <w:pPr>
              <w:spacing w:line="480" w:lineRule="auto"/>
              <w:jc w:val="both"/>
              <w:rPr>
                <w:ins w:id="225" w:author="Dan Olson" w:date="2019-02-06T16:01:00Z"/>
              </w:rPr>
            </w:pPr>
            <w:ins w:id="226" w:author="Dan Olson" w:date="2019-02-06T16:01:00Z">
              <w:r>
                <w:t>Default bounds</w:t>
              </w:r>
            </w:ins>
          </w:p>
        </w:tc>
        <w:tc>
          <w:tcPr>
            <w:tcW w:w="2020" w:type="dxa"/>
            <w:tcPrChange w:id="227" w:author="Dan Olson" w:date="2019-02-06T16:01:00Z">
              <w:tcPr>
                <w:tcW w:w="2490" w:type="dxa"/>
                <w:gridSpan w:val="2"/>
              </w:tcPr>
            </w:tcPrChange>
          </w:tcPr>
          <w:p w14:paraId="4F8977E1" w14:textId="291A4456" w:rsidR="00D322D1" w:rsidRDefault="00D322D1" w:rsidP="00DB0E8D">
            <w:pPr>
              <w:spacing w:line="480" w:lineRule="auto"/>
              <w:jc w:val="both"/>
              <w:rPr>
                <w:ins w:id="228" w:author="Dan Olson" w:date="2019-02-06T16:01:00Z"/>
              </w:rPr>
            </w:pPr>
            <w:ins w:id="229" w:author="Dan Olson" w:date="2019-02-06T16:01:00Z">
              <w:r>
                <w:t>1 µM to 10 mM</w:t>
              </w:r>
            </w:ins>
          </w:p>
        </w:tc>
        <w:tc>
          <w:tcPr>
            <w:tcW w:w="2020" w:type="dxa"/>
            <w:tcPrChange w:id="230" w:author="Dan Olson" w:date="2019-02-06T16:01:00Z">
              <w:tcPr>
                <w:tcW w:w="2491" w:type="dxa"/>
                <w:gridSpan w:val="2"/>
              </w:tcPr>
            </w:tcPrChange>
          </w:tcPr>
          <w:p w14:paraId="67C8D5CB" w14:textId="6F103375" w:rsidR="00D322D1" w:rsidRDefault="00D322D1" w:rsidP="00DB0E8D">
            <w:pPr>
              <w:spacing w:line="480" w:lineRule="auto"/>
              <w:jc w:val="both"/>
              <w:rPr>
                <w:ins w:id="231" w:author="Dan Olson" w:date="2019-02-06T16:01:00Z"/>
              </w:rPr>
            </w:pPr>
            <w:ins w:id="232" w:author="Dan Olson" w:date="2019-02-06T16:01:00Z">
              <w:r>
                <w:t xml:space="preserve">1 µM to 20 </w:t>
              </w:r>
            </w:ins>
            <w:ins w:id="233" w:author="Dan Olson" w:date="2019-02-06T16:02:00Z">
              <w:r>
                <w:t>mM</w:t>
              </w:r>
            </w:ins>
          </w:p>
        </w:tc>
        <w:tc>
          <w:tcPr>
            <w:tcW w:w="4288" w:type="dxa"/>
            <w:tcPrChange w:id="234" w:author="Dan Olson" w:date="2019-02-06T16:01:00Z">
              <w:tcPr>
                <w:tcW w:w="2491" w:type="dxa"/>
              </w:tcPr>
            </w:tcPrChange>
          </w:tcPr>
          <w:p w14:paraId="1EBEAB88" w14:textId="1A8465BD" w:rsidR="00D322D1" w:rsidRDefault="00D322D1" w:rsidP="00DB0E8D">
            <w:pPr>
              <w:spacing w:line="480" w:lineRule="auto"/>
              <w:jc w:val="both"/>
              <w:rPr>
                <w:ins w:id="235" w:author="Dan Olson" w:date="2019-02-06T16:01:00Z"/>
              </w:rPr>
            </w:pPr>
            <w:ins w:id="236" w:author="Dan Olson" w:date="2019-02-06T16:02:00Z">
              <w:r>
                <w:t>Measured concentrations for some metabolites are &gt; 10 mM</w:t>
              </w:r>
            </w:ins>
          </w:p>
        </w:tc>
      </w:tr>
      <w:tr w:rsidR="00D322D1" w14:paraId="6312B716" w14:textId="77777777" w:rsidTr="003C490F">
        <w:trPr>
          <w:ins w:id="237" w:author="Dan Olson" w:date="2019-02-06T16:01:00Z"/>
        </w:trPr>
        <w:tc>
          <w:tcPr>
            <w:tcW w:w="1634" w:type="dxa"/>
            <w:tcPrChange w:id="238" w:author="Dan Olson" w:date="2019-02-06T16:01:00Z">
              <w:tcPr>
                <w:tcW w:w="2490" w:type="dxa"/>
                <w:gridSpan w:val="2"/>
              </w:tcPr>
            </w:tcPrChange>
          </w:tcPr>
          <w:p w14:paraId="6093636E" w14:textId="143CEE99" w:rsidR="00D322D1" w:rsidRDefault="003C490F" w:rsidP="00DB0E8D">
            <w:pPr>
              <w:spacing w:line="480" w:lineRule="auto"/>
              <w:jc w:val="both"/>
              <w:rPr>
                <w:ins w:id="239" w:author="Dan Olson" w:date="2019-02-06T16:01:00Z"/>
              </w:rPr>
            </w:pPr>
            <w:ins w:id="240" w:author="Dan Olson" w:date="2019-02-06T16:03:00Z">
              <w:r>
                <w:t>ATP/ADP ratio</w:t>
              </w:r>
            </w:ins>
          </w:p>
        </w:tc>
        <w:tc>
          <w:tcPr>
            <w:tcW w:w="2020" w:type="dxa"/>
            <w:tcPrChange w:id="241" w:author="Dan Olson" w:date="2019-02-06T16:01:00Z">
              <w:tcPr>
                <w:tcW w:w="2490" w:type="dxa"/>
                <w:gridSpan w:val="2"/>
              </w:tcPr>
            </w:tcPrChange>
          </w:tcPr>
          <w:p w14:paraId="115A59EA" w14:textId="07707D3A" w:rsidR="00D322D1" w:rsidRDefault="003C490F" w:rsidP="00DB0E8D">
            <w:pPr>
              <w:spacing w:line="480" w:lineRule="auto"/>
              <w:jc w:val="both"/>
              <w:rPr>
                <w:ins w:id="242" w:author="Dan Olson" w:date="2019-02-06T16:01:00Z"/>
              </w:rPr>
            </w:pPr>
            <w:ins w:id="243" w:author="Dan Olson" w:date="2019-02-06T16:03:00Z">
              <w:r>
                <w:t>10</w:t>
              </w:r>
            </w:ins>
          </w:p>
        </w:tc>
        <w:tc>
          <w:tcPr>
            <w:tcW w:w="2020" w:type="dxa"/>
            <w:tcPrChange w:id="244" w:author="Dan Olson" w:date="2019-02-06T16:01:00Z">
              <w:tcPr>
                <w:tcW w:w="2491" w:type="dxa"/>
                <w:gridSpan w:val="2"/>
              </w:tcPr>
            </w:tcPrChange>
          </w:tcPr>
          <w:p w14:paraId="52382F83" w14:textId="1F59A632" w:rsidR="00D322D1" w:rsidRDefault="003C490F" w:rsidP="00DB0E8D">
            <w:pPr>
              <w:spacing w:line="480" w:lineRule="auto"/>
              <w:jc w:val="both"/>
              <w:rPr>
                <w:ins w:id="245" w:author="Dan Olson" w:date="2019-02-06T16:01:00Z"/>
              </w:rPr>
            </w:pPr>
            <w:ins w:id="246" w:author="Dan Olson" w:date="2019-02-06T16:03:00Z">
              <w:r>
                <w:t>10-200</w:t>
              </w:r>
            </w:ins>
          </w:p>
        </w:tc>
        <w:tc>
          <w:tcPr>
            <w:tcW w:w="4288" w:type="dxa"/>
            <w:tcPrChange w:id="247" w:author="Dan Olson" w:date="2019-02-06T16:01:00Z">
              <w:tcPr>
                <w:tcW w:w="2491" w:type="dxa"/>
              </w:tcPr>
            </w:tcPrChange>
          </w:tcPr>
          <w:p w14:paraId="508395B2" w14:textId="77777777" w:rsidR="00D322D1" w:rsidRDefault="00D322D1" w:rsidP="00DB0E8D">
            <w:pPr>
              <w:spacing w:line="480" w:lineRule="auto"/>
              <w:jc w:val="both"/>
              <w:rPr>
                <w:ins w:id="248" w:author="Dan Olson" w:date="2019-02-06T16:01:00Z"/>
              </w:rPr>
            </w:pPr>
          </w:p>
        </w:tc>
      </w:tr>
      <w:tr w:rsidR="003C490F" w14:paraId="36681FF9" w14:textId="77777777" w:rsidTr="003C490F">
        <w:trPr>
          <w:ins w:id="249" w:author="Dan Olson" w:date="2019-02-06T16:01:00Z"/>
        </w:trPr>
        <w:tc>
          <w:tcPr>
            <w:tcW w:w="1634" w:type="dxa"/>
            <w:tcPrChange w:id="250" w:author="Dan Olson" w:date="2019-02-06T16:01:00Z">
              <w:tcPr>
                <w:tcW w:w="2490" w:type="dxa"/>
                <w:gridSpan w:val="2"/>
              </w:tcPr>
            </w:tcPrChange>
          </w:tcPr>
          <w:p w14:paraId="6006B6A2" w14:textId="2B9B70BB" w:rsidR="003C490F" w:rsidRDefault="003C490F" w:rsidP="003C490F">
            <w:pPr>
              <w:spacing w:line="480" w:lineRule="auto"/>
              <w:jc w:val="both"/>
              <w:rPr>
                <w:ins w:id="251" w:author="Dan Olson" w:date="2019-02-06T16:01:00Z"/>
              </w:rPr>
            </w:pPr>
            <w:ins w:id="252" w:author="Dan Olson" w:date="2019-02-06T16:04:00Z">
              <w:r>
                <w:t>GTP/GDP</w:t>
              </w:r>
            </w:ins>
            <w:ins w:id="253" w:author="Dan Olson" w:date="2019-02-06T16:05:00Z">
              <w:r>
                <w:t xml:space="preserve"> ratio</w:t>
              </w:r>
            </w:ins>
          </w:p>
        </w:tc>
        <w:tc>
          <w:tcPr>
            <w:tcW w:w="2020" w:type="dxa"/>
            <w:tcPrChange w:id="254" w:author="Dan Olson" w:date="2019-02-06T16:01:00Z">
              <w:tcPr>
                <w:tcW w:w="2490" w:type="dxa"/>
                <w:gridSpan w:val="2"/>
              </w:tcPr>
            </w:tcPrChange>
          </w:tcPr>
          <w:p w14:paraId="7C99576A" w14:textId="27D90D6C" w:rsidR="003C490F" w:rsidRDefault="003C490F" w:rsidP="003C490F">
            <w:pPr>
              <w:spacing w:line="480" w:lineRule="auto"/>
              <w:jc w:val="both"/>
              <w:rPr>
                <w:ins w:id="255" w:author="Dan Olson" w:date="2019-02-06T16:01:00Z"/>
              </w:rPr>
            </w:pPr>
            <w:ins w:id="256" w:author="Dan Olson" w:date="2019-02-06T16:04:00Z">
              <w:r>
                <w:t>10</w:t>
              </w:r>
            </w:ins>
          </w:p>
        </w:tc>
        <w:tc>
          <w:tcPr>
            <w:tcW w:w="2020" w:type="dxa"/>
            <w:tcPrChange w:id="257" w:author="Dan Olson" w:date="2019-02-06T16:01:00Z">
              <w:tcPr>
                <w:tcW w:w="2491" w:type="dxa"/>
                <w:gridSpan w:val="2"/>
              </w:tcPr>
            </w:tcPrChange>
          </w:tcPr>
          <w:p w14:paraId="21BB734C" w14:textId="49BB1528" w:rsidR="003C490F" w:rsidRDefault="003C490F" w:rsidP="003C490F">
            <w:pPr>
              <w:spacing w:line="480" w:lineRule="auto"/>
              <w:jc w:val="both"/>
              <w:rPr>
                <w:ins w:id="258" w:author="Dan Olson" w:date="2019-02-06T16:01:00Z"/>
              </w:rPr>
            </w:pPr>
            <w:ins w:id="259" w:author="Dan Olson" w:date="2019-02-06T16:04:00Z">
              <w:r>
                <w:t>10-200</w:t>
              </w:r>
            </w:ins>
          </w:p>
        </w:tc>
        <w:tc>
          <w:tcPr>
            <w:tcW w:w="4288" w:type="dxa"/>
            <w:tcPrChange w:id="260" w:author="Dan Olson" w:date="2019-02-06T16:01:00Z">
              <w:tcPr>
                <w:tcW w:w="2491" w:type="dxa"/>
              </w:tcPr>
            </w:tcPrChange>
          </w:tcPr>
          <w:p w14:paraId="2F42F2C4" w14:textId="77777777" w:rsidR="003C490F" w:rsidRDefault="003C490F" w:rsidP="003C490F">
            <w:pPr>
              <w:spacing w:line="480" w:lineRule="auto"/>
              <w:jc w:val="both"/>
              <w:rPr>
                <w:ins w:id="261" w:author="Dan Olson" w:date="2019-02-06T16:01:00Z"/>
              </w:rPr>
            </w:pPr>
          </w:p>
        </w:tc>
      </w:tr>
      <w:tr w:rsidR="003C490F" w14:paraId="6C1AFC2C" w14:textId="77777777" w:rsidTr="003C490F">
        <w:trPr>
          <w:ins w:id="262" w:author="Dan Olson" w:date="2019-02-06T16:04:00Z"/>
        </w:trPr>
        <w:tc>
          <w:tcPr>
            <w:tcW w:w="1634" w:type="dxa"/>
          </w:tcPr>
          <w:p w14:paraId="1A221B3A" w14:textId="171F7924" w:rsidR="003C490F" w:rsidRDefault="003C490F" w:rsidP="003C490F">
            <w:pPr>
              <w:spacing w:line="480" w:lineRule="auto"/>
              <w:jc w:val="both"/>
              <w:rPr>
                <w:ins w:id="263" w:author="Dan Olson" w:date="2019-02-06T16:04:00Z"/>
              </w:rPr>
            </w:pPr>
            <w:ins w:id="264" w:author="Dan Olson" w:date="2019-02-06T16:04:00Z">
              <w:r>
                <w:t>NAD/NADH ratio</w:t>
              </w:r>
            </w:ins>
          </w:p>
        </w:tc>
        <w:tc>
          <w:tcPr>
            <w:tcW w:w="2020" w:type="dxa"/>
          </w:tcPr>
          <w:p w14:paraId="297B44DB" w14:textId="33DF39DD" w:rsidR="003C490F" w:rsidRDefault="003C490F" w:rsidP="003C490F">
            <w:pPr>
              <w:spacing w:line="480" w:lineRule="auto"/>
              <w:jc w:val="both"/>
              <w:rPr>
                <w:ins w:id="265" w:author="Dan Olson" w:date="2019-02-06T16:04:00Z"/>
              </w:rPr>
            </w:pPr>
            <w:ins w:id="266" w:author="Dan Olson" w:date="2019-02-06T16:06:00Z">
              <w:r>
                <w:t>10</w:t>
              </w:r>
            </w:ins>
          </w:p>
        </w:tc>
        <w:tc>
          <w:tcPr>
            <w:tcW w:w="2020" w:type="dxa"/>
          </w:tcPr>
          <w:p w14:paraId="790D55A7" w14:textId="3834A0A7" w:rsidR="003C490F" w:rsidRDefault="003C490F" w:rsidP="003C490F">
            <w:pPr>
              <w:spacing w:line="480" w:lineRule="auto"/>
              <w:jc w:val="both"/>
              <w:rPr>
                <w:ins w:id="267" w:author="Dan Olson" w:date="2019-02-06T16:04:00Z"/>
              </w:rPr>
            </w:pPr>
            <w:ins w:id="268" w:author="Dan Olson" w:date="2019-02-06T16:06:00Z">
              <w:r>
                <w:t>0.01-100</w:t>
              </w:r>
            </w:ins>
          </w:p>
        </w:tc>
        <w:tc>
          <w:tcPr>
            <w:tcW w:w="4288" w:type="dxa"/>
          </w:tcPr>
          <w:p w14:paraId="0F9BEE8B" w14:textId="42BB93BF" w:rsidR="003C490F" w:rsidRDefault="003C490F" w:rsidP="003C490F">
            <w:pPr>
              <w:spacing w:line="480" w:lineRule="auto"/>
              <w:jc w:val="both"/>
              <w:rPr>
                <w:ins w:id="269" w:author="Dan Olson" w:date="2019-02-06T16:04:00Z"/>
              </w:rPr>
            </w:pPr>
            <w:ins w:id="270" w:author="Dan Olson" w:date="2019-02-06T16:07:00Z">
              <w:r>
                <w:t>This ratio is constrained by thermodynamics of GAPDH, ALDH and ADH reactions</w:t>
              </w:r>
            </w:ins>
          </w:p>
        </w:tc>
      </w:tr>
      <w:tr w:rsidR="003C490F" w14:paraId="6950B539" w14:textId="77777777" w:rsidTr="003C490F">
        <w:trPr>
          <w:ins w:id="271" w:author="Dan Olson" w:date="2019-02-06T16:08:00Z"/>
        </w:trPr>
        <w:tc>
          <w:tcPr>
            <w:tcW w:w="1634" w:type="dxa"/>
          </w:tcPr>
          <w:p w14:paraId="62C78670" w14:textId="29808A4A" w:rsidR="003C490F" w:rsidRDefault="003C490F" w:rsidP="003C490F">
            <w:pPr>
              <w:spacing w:line="480" w:lineRule="auto"/>
              <w:jc w:val="both"/>
              <w:rPr>
                <w:ins w:id="272" w:author="Dan Olson" w:date="2019-02-06T16:08:00Z"/>
              </w:rPr>
            </w:pPr>
            <w:ins w:id="273" w:author="Dan Olson" w:date="2019-02-06T16:08:00Z">
              <w:r>
                <w:t>NADP/NADPH</w:t>
              </w:r>
            </w:ins>
          </w:p>
        </w:tc>
        <w:tc>
          <w:tcPr>
            <w:tcW w:w="2020" w:type="dxa"/>
          </w:tcPr>
          <w:p w14:paraId="1B7D5028" w14:textId="0A4BABA6" w:rsidR="003C490F" w:rsidRDefault="003C490F" w:rsidP="003C490F">
            <w:pPr>
              <w:spacing w:line="480" w:lineRule="auto"/>
              <w:jc w:val="both"/>
              <w:rPr>
                <w:ins w:id="274" w:author="Dan Olson" w:date="2019-02-06T16:08:00Z"/>
              </w:rPr>
            </w:pPr>
            <w:ins w:id="275" w:author="Dan Olson" w:date="2019-02-06T16:08:00Z">
              <w:r>
                <w:t>0.1</w:t>
              </w:r>
            </w:ins>
          </w:p>
        </w:tc>
        <w:tc>
          <w:tcPr>
            <w:tcW w:w="2020" w:type="dxa"/>
          </w:tcPr>
          <w:p w14:paraId="3178BD5D" w14:textId="4A2339B5" w:rsidR="003C490F" w:rsidRDefault="003C490F" w:rsidP="003C490F">
            <w:pPr>
              <w:spacing w:line="480" w:lineRule="auto"/>
              <w:jc w:val="both"/>
              <w:rPr>
                <w:ins w:id="276" w:author="Dan Olson" w:date="2019-02-06T16:08:00Z"/>
              </w:rPr>
            </w:pPr>
            <w:ins w:id="277" w:author="Dan Olson" w:date="2019-02-06T16:08:00Z">
              <w:r>
                <w:t>0.01-100</w:t>
              </w:r>
            </w:ins>
          </w:p>
        </w:tc>
        <w:tc>
          <w:tcPr>
            <w:tcW w:w="4288" w:type="dxa"/>
          </w:tcPr>
          <w:p w14:paraId="0005606C" w14:textId="77777777" w:rsidR="003C490F" w:rsidRDefault="003C490F" w:rsidP="003C490F">
            <w:pPr>
              <w:spacing w:line="480" w:lineRule="auto"/>
              <w:jc w:val="both"/>
              <w:rPr>
                <w:ins w:id="278" w:author="Dan Olson" w:date="2019-02-06T16:08:00Z"/>
              </w:rPr>
            </w:pPr>
          </w:p>
        </w:tc>
      </w:tr>
      <w:tr w:rsidR="003C490F" w14:paraId="634DEBCC" w14:textId="77777777" w:rsidTr="003C490F">
        <w:trPr>
          <w:ins w:id="279" w:author="Dan Olson" w:date="2019-02-06T16:07:00Z"/>
        </w:trPr>
        <w:tc>
          <w:tcPr>
            <w:tcW w:w="1634" w:type="dxa"/>
          </w:tcPr>
          <w:p w14:paraId="64C948A8" w14:textId="19738C4D" w:rsidR="003C490F" w:rsidRDefault="003C490F" w:rsidP="003C490F">
            <w:pPr>
              <w:spacing w:line="480" w:lineRule="auto"/>
              <w:jc w:val="both"/>
              <w:rPr>
                <w:ins w:id="280" w:author="Dan Olson" w:date="2019-02-06T16:07:00Z"/>
              </w:rPr>
            </w:pPr>
            <w:proofErr w:type="spellStart"/>
            <w:ins w:id="281" w:author="Dan Olson" w:date="2019-02-06T16:07:00Z">
              <w:r>
                <w:t>Fd</w:t>
              </w:r>
              <w:proofErr w:type="spellEnd"/>
              <w:r>
                <w:t>(ox)/</w:t>
              </w:r>
              <w:proofErr w:type="spellStart"/>
              <w:r>
                <w:t>Fd</w:t>
              </w:r>
              <w:proofErr w:type="spellEnd"/>
              <w:r>
                <w:t>(red)</w:t>
              </w:r>
            </w:ins>
          </w:p>
        </w:tc>
        <w:tc>
          <w:tcPr>
            <w:tcW w:w="2020" w:type="dxa"/>
          </w:tcPr>
          <w:p w14:paraId="18F545BA" w14:textId="7C6F82C3" w:rsidR="003C490F" w:rsidRDefault="003C490F" w:rsidP="003C490F">
            <w:pPr>
              <w:spacing w:line="480" w:lineRule="auto"/>
              <w:jc w:val="both"/>
              <w:rPr>
                <w:ins w:id="282" w:author="Dan Olson" w:date="2019-02-06T16:07:00Z"/>
              </w:rPr>
            </w:pPr>
            <w:ins w:id="283" w:author="Dan Olson" w:date="2019-02-06T16:07:00Z">
              <w:r>
                <w:t>1</w:t>
              </w:r>
            </w:ins>
          </w:p>
        </w:tc>
        <w:tc>
          <w:tcPr>
            <w:tcW w:w="2020" w:type="dxa"/>
          </w:tcPr>
          <w:p w14:paraId="1480AB3E" w14:textId="78F106FA" w:rsidR="003C490F" w:rsidRDefault="003C490F" w:rsidP="003C490F">
            <w:pPr>
              <w:spacing w:line="480" w:lineRule="auto"/>
              <w:jc w:val="both"/>
              <w:rPr>
                <w:ins w:id="284" w:author="Dan Olson" w:date="2019-02-06T16:07:00Z"/>
              </w:rPr>
            </w:pPr>
            <w:ins w:id="285" w:author="Dan Olson" w:date="2019-02-06T16:07:00Z">
              <w:r>
                <w:t>0.01-100</w:t>
              </w:r>
            </w:ins>
          </w:p>
        </w:tc>
        <w:tc>
          <w:tcPr>
            <w:tcW w:w="4288" w:type="dxa"/>
          </w:tcPr>
          <w:p w14:paraId="2736259E" w14:textId="77777777" w:rsidR="003C490F" w:rsidRDefault="003C490F" w:rsidP="003C490F">
            <w:pPr>
              <w:spacing w:line="480" w:lineRule="auto"/>
              <w:jc w:val="both"/>
              <w:rPr>
                <w:ins w:id="286" w:author="Dan Olson" w:date="2019-02-06T16:07:00Z"/>
              </w:rPr>
            </w:pPr>
          </w:p>
        </w:tc>
      </w:tr>
      <w:tr w:rsidR="003C490F" w14:paraId="68FF9922" w14:textId="77777777" w:rsidTr="003C490F">
        <w:trPr>
          <w:ins w:id="287" w:author="Dan Olson" w:date="2019-02-06T16:09:00Z"/>
        </w:trPr>
        <w:tc>
          <w:tcPr>
            <w:tcW w:w="1634" w:type="dxa"/>
          </w:tcPr>
          <w:p w14:paraId="1D5038E3" w14:textId="435C1483" w:rsidR="003C490F" w:rsidRDefault="003C490F" w:rsidP="003C490F">
            <w:pPr>
              <w:spacing w:line="480" w:lineRule="auto"/>
              <w:jc w:val="both"/>
              <w:rPr>
                <w:ins w:id="288" w:author="Dan Olson" w:date="2019-02-06T16:09:00Z"/>
              </w:rPr>
            </w:pPr>
            <w:ins w:id="289" w:author="Dan Olson" w:date="2019-02-06T16:09:00Z">
              <w:r>
                <w:t>PPi</w:t>
              </w:r>
            </w:ins>
          </w:p>
        </w:tc>
        <w:tc>
          <w:tcPr>
            <w:tcW w:w="2020" w:type="dxa"/>
          </w:tcPr>
          <w:p w14:paraId="29A329B8" w14:textId="3C513764" w:rsidR="003C490F" w:rsidRDefault="003C490F" w:rsidP="003C490F">
            <w:pPr>
              <w:spacing w:line="480" w:lineRule="auto"/>
              <w:jc w:val="both"/>
              <w:rPr>
                <w:ins w:id="290" w:author="Dan Olson" w:date="2019-02-06T16:09:00Z"/>
              </w:rPr>
            </w:pPr>
            <w:ins w:id="291" w:author="Dan Olson" w:date="2019-02-06T16:09:00Z">
              <w:r>
                <w:t>1 mM</w:t>
              </w:r>
            </w:ins>
          </w:p>
        </w:tc>
        <w:tc>
          <w:tcPr>
            <w:tcW w:w="2020" w:type="dxa"/>
          </w:tcPr>
          <w:p w14:paraId="738435BB" w14:textId="1BFC4CD2" w:rsidR="003C490F" w:rsidRDefault="003C490F" w:rsidP="003C490F">
            <w:pPr>
              <w:spacing w:line="480" w:lineRule="auto"/>
              <w:jc w:val="both"/>
              <w:rPr>
                <w:ins w:id="292" w:author="Dan Olson" w:date="2019-02-06T16:09:00Z"/>
              </w:rPr>
            </w:pPr>
            <w:ins w:id="293" w:author="Dan Olson" w:date="2019-02-06T16:09:00Z">
              <w:r>
                <w:t>1 µM to 20 mM</w:t>
              </w:r>
            </w:ins>
          </w:p>
        </w:tc>
        <w:tc>
          <w:tcPr>
            <w:tcW w:w="4288" w:type="dxa"/>
          </w:tcPr>
          <w:p w14:paraId="320E487C" w14:textId="77777777" w:rsidR="003C490F" w:rsidRDefault="003C490F" w:rsidP="003C490F">
            <w:pPr>
              <w:spacing w:line="480" w:lineRule="auto"/>
              <w:jc w:val="both"/>
              <w:rPr>
                <w:ins w:id="294" w:author="Dan Olson" w:date="2019-02-06T16:09:00Z"/>
              </w:rPr>
            </w:pPr>
          </w:p>
        </w:tc>
      </w:tr>
      <w:tr w:rsidR="003C490F" w14:paraId="7C740C83" w14:textId="77777777" w:rsidTr="003C490F">
        <w:trPr>
          <w:ins w:id="295" w:author="Dan Olson" w:date="2019-02-06T16:09:00Z"/>
        </w:trPr>
        <w:tc>
          <w:tcPr>
            <w:tcW w:w="1634" w:type="dxa"/>
          </w:tcPr>
          <w:p w14:paraId="4C4BCB17" w14:textId="43400437" w:rsidR="003C490F" w:rsidRDefault="003C490F" w:rsidP="003C490F">
            <w:pPr>
              <w:spacing w:line="480" w:lineRule="auto"/>
              <w:jc w:val="both"/>
              <w:rPr>
                <w:ins w:id="296" w:author="Dan Olson" w:date="2019-02-06T16:09:00Z"/>
              </w:rPr>
            </w:pPr>
            <w:ins w:id="297" w:author="Dan Olson" w:date="2019-02-06T16:10:00Z">
              <w:r>
                <w:t>CoA</w:t>
              </w:r>
            </w:ins>
          </w:p>
        </w:tc>
        <w:tc>
          <w:tcPr>
            <w:tcW w:w="2020" w:type="dxa"/>
          </w:tcPr>
          <w:p w14:paraId="12BB146A" w14:textId="609B46F1" w:rsidR="003C490F" w:rsidRDefault="003C490F" w:rsidP="003C490F">
            <w:pPr>
              <w:spacing w:line="480" w:lineRule="auto"/>
              <w:jc w:val="both"/>
              <w:rPr>
                <w:ins w:id="298" w:author="Dan Olson" w:date="2019-02-06T16:09:00Z"/>
              </w:rPr>
            </w:pPr>
            <w:ins w:id="299" w:author="Dan Olson" w:date="2019-02-06T16:10:00Z">
              <w:r>
                <w:t>1 mM</w:t>
              </w:r>
            </w:ins>
          </w:p>
        </w:tc>
        <w:tc>
          <w:tcPr>
            <w:tcW w:w="2020" w:type="dxa"/>
          </w:tcPr>
          <w:p w14:paraId="2E0ADEEE" w14:textId="69584991" w:rsidR="003C490F" w:rsidRDefault="003C490F" w:rsidP="003C490F">
            <w:pPr>
              <w:spacing w:line="480" w:lineRule="auto"/>
              <w:jc w:val="both"/>
              <w:rPr>
                <w:ins w:id="300" w:author="Dan Olson" w:date="2019-02-06T16:09:00Z"/>
              </w:rPr>
            </w:pPr>
            <w:ins w:id="301" w:author="Dan Olson" w:date="2019-02-06T16:10:00Z">
              <w:r>
                <w:t>1 µM to 20 mM</w:t>
              </w:r>
            </w:ins>
          </w:p>
        </w:tc>
        <w:tc>
          <w:tcPr>
            <w:tcW w:w="4288" w:type="dxa"/>
          </w:tcPr>
          <w:p w14:paraId="721721AE" w14:textId="77777777" w:rsidR="003C490F" w:rsidRDefault="003C490F" w:rsidP="003C490F">
            <w:pPr>
              <w:spacing w:line="480" w:lineRule="auto"/>
              <w:jc w:val="both"/>
              <w:rPr>
                <w:ins w:id="302" w:author="Dan Olson" w:date="2019-02-06T16:09:00Z"/>
              </w:rPr>
            </w:pPr>
          </w:p>
        </w:tc>
      </w:tr>
    </w:tbl>
    <w:p w14:paraId="3FE80F3C" w14:textId="77777777" w:rsidR="00D322D1" w:rsidRDefault="00D322D1" w:rsidP="00DB0E8D">
      <w:pPr>
        <w:spacing w:line="480" w:lineRule="auto"/>
        <w:jc w:val="both"/>
        <w:rPr>
          <w:ins w:id="303" w:author="Dan Olson" w:date="2019-02-06T15:54:00Z"/>
        </w:rPr>
      </w:pPr>
    </w:p>
    <w:p w14:paraId="2B7F592E" w14:textId="5D4305C0" w:rsidR="00785841" w:rsidRDefault="00785841" w:rsidP="00DB0E8D">
      <w:pPr>
        <w:spacing w:line="480" w:lineRule="auto"/>
        <w:jc w:val="both"/>
        <w:rPr>
          <w:ins w:id="304" w:author="Dan Olson" w:date="2019-02-06T16:21:00Z"/>
        </w:rPr>
      </w:pPr>
      <w:ins w:id="305" w:author="Dan Olson" w:date="2019-02-06T16:18:00Z">
        <w:r>
          <w:t>Next, we evaluated measured metabolites one at a time</w:t>
        </w:r>
      </w:ins>
      <w:ins w:id="306" w:author="Dan Olson" w:date="2019-02-06T16:19:00Z">
        <w:r>
          <w:t xml:space="preserve">. </w:t>
        </w:r>
      </w:ins>
      <w:r w:rsidR="00214DE8">
        <w:t xml:space="preserve">The results indicate that </w:t>
      </w:r>
      <w:commentRangeStart w:id="307"/>
      <w:r w:rsidR="00214DE8">
        <w:t>DHAP</w:t>
      </w:r>
      <w:commentRangeEnd w:id="307"/>
      <w:r w:rsidR="00C2091F">
        <w:rPr>
          <w:rStyle w:val="CommentReference"/>
          <w:rFonts w:ascii="Liberation Serif" w:hAnsi="Liberation Serif" w:cs="Mangal"/>
          <w:color w:val="00000A"/>
          <w:lang w:eastAsia="zh-CN" w:bidi="hi-IN"/>
        </w:rPr>
        <w:commentReference w:id="307"/>
      </w:r>
      <w:r w:rsidR="00214DE8">
        <w:t xml:space="preserve"> and FDP measurements </w:t>
      </w:r>
      <w:r w:rsidR="00A641B8">
        <w:t>a</w:t>
      </w:r>
      <w:r w:rsidR="00214DE8">
        <w:t>re thermodynamically inconsistent</w:t>
      </w:r>
      <w:r w:rsidR="00C14A24">
        <w:t xml:space="preserve"> resulting in negative MDF for all timepoints</w:t>
      </w:r>
      <w:r w:rsidR="00FC6914">
        <w:t xml:space="preserve"> (</w:t>
      </w:r>
      <w:r w:rsidR="00FC6914" w:rsidRPr="00296DD2">
        <w:t xml:space="preserve">Supplementary table </w:t>
      </w:r>
      <w:r w:rsidR="00FC6914">
        <w:t>GGG)</w:t>
      </w:r>
      <w:r w:rsidR="00B32B68">
        <w:t xml:space="preserve">. DHAP is difficult to measure by </w:t>
      </w:r>
      <w:del w:id="308" w:author="Dan Olson" w:date="2019-02-04T15:54:00Z">
        <w:r w:rsidR="00B32B68" w:rsidDel="00C2091F">
          <w:delText>LC/MS</w:delText>
        </w:r>
      </w:del>
      <w:ins w:id="309" w:author="Dan Olson" w:date="2019-02-04T15:54:00Z">
        <w:r w:rsidR="00C2091F">
          <w:t>mass spectrometry</w:t>
        </w:r>
      </w:ins>
      <w:r w:rsidR="00B32B68">
        <w:t xml:space="preserve"> because it has the same </w:t>
      </w:r>
      <w:ins w:id="310" w:author="Dan Olson" w:date="2019-02-04T15:54:00Z">
        <w:r w:rsidR="00C2091F">
          <w:lastRenderedPageBreak/>
          <w:t>mass to charge (</w:t>
        </w:r>
      </w:ins>
      <w:r w:rsidR="00B32B68">
        <w:t>M/z</w:t>
      </w:r>
      <w:ins w:id="311" w:author="Dan Olson" w:date="2019-02-04T15:54:00Z">
        <w:r w:rsidR="00C2091F">
          <w:t>)</w:t>
        </w:r>
      </w:ins>
      <w:r w:rsidR="00B32B68">
        <w:t xml:space="preserve"> ratio as G3P, and the two metabolites are interconverted by the TPI reaction, potentially allowing for rapid equilibration during quenching. Because of these uncertainties, we suspect the measurement error for DHAP may be higher</w:t>
      </w:r>
      <w:ins w:id="312" w:author="Dan Olson" w:date="2019-02-04T15:55:00Z">
        <w:r w:rsidR="00C2091F">
          <w:t xml:space="preserve"> than 1.5</w:t>
        </w:r>
      </w:ins>
      <w:r w:rsidR="00B32B68">
        <w:t>.</w:t>
      </w:r>
      <w:r w:rsidR="00B64451">
        <w:t xml:space="preserve"> </w:t>
      </w:r>
      <w:ins w:id="313" w:author="Dan Olson" w:date="2019-02-06T16:22:00Z">
        <w:r>
          <w:t xml:space="preserve">FDP is readily measured by the LC/MS system we are using </w:t>
        </w:r>
        <w:commentRangeStart w:id="314"/>
        <w:r>
          <w:t>[]</w:t>
        </w:r>
      </w:ins>
      <w:commentRangeEnd w:id="314"/>
      <w:ins w:id="315" w:author="Dan Olson" w:date="2019-02-06T16:39:00Z">
        <w:r w:rsidR="006034EA">
          <w:rPr>
            <w:rStyle w:val="CommentReference"/>
            <w:rFonts w:ascii="Liberation Serif" w:hAnsi="Liberation Serif" w:cs="Mangal"/>
            <w:color w:val="00000A"/>
            <w:lang w:eastAsia="zh-CN" w:bidi="hi-IN"/>
          </w:rPr>
          <w:commentReference w:id="314"/>
        </w:r>
      </w:ins>
      <w:ins w:id="316" w:author="Dan Olson" w:date="2019-02-06T16:22:00Z">
        <w:r>
          <w:t xml:space="preserve">, so </w:t>
        </w:r>
      </w:ins>
      <w:ins w:id="317" w:author="Dan Olson" w:date="2019-02-06T16:23:00Z">
        <w:r w:rsidR="00986DD5">
          <w:t xml:space="preserve">its lack of thermodynamic feasibility is puzzling. </w:t>
        </w:r>
      </w:ins>
      <w:ins w:id="318" w:author="Dan Olson" w:date="2019-02-06T16:48:00Z">
        <w:r w:rsidR="00D22FC1">
          <w:t xml:space="preserve">In the no-added-ethanol samples, the FDP levels are around 10 µM, however </w:t>
        </w:r>
      </w:ins>
      <w:ins w:id="319" w:author="Dan Olson" w:date="2019-02-06T16:51:00Z">
        <w:r w:rsidR="00D22FC1">
          <w:t xml:space="preserve">values would need to be </w:t>
        </w:r>
        <w:r w:rsidR="00EF4AAF">
          <w:t>5-fold higher (at least 50 µM) to ensure thermodynamic feas</w:t>
        </w:r>
      </w:ins>
      <w:ins w:id="320" w:author="Dan Olson" w:date="2019-02-06T16:52:00Z">
        <w:r w:rsidR="00EF4AAF">
          <w:t xml:space="preserve">ibility. </w:t>
        </w:r>
      </w:ins>
      <w:ins w:id="321" w:author="Dan Olson" w:date="2019-02-06T16:53:00Z">
        <w:r w:rsidR="00EF4AAF">
          <w:t>Although resolving this discrepancy is not the main point of this wo</w:t>
        </w:r>
      </w:ins>
      <w:ins w:id="322" w:author="Dan Olson" w:date="2019-02-06T16:54:00Z">
        <w:r w:rsidR="00EF4AAF">
          <w:t xml:space="preserve">rk, we recognize that this is an important task for future metabolomic studies in </w:t>
        </w:r>
        <w:r w:rsidR="00EF4AAF" w:rsidRPr="00EF4AAF">
          <w:rPr>
            <w:i/>
            <w:rPrChange w:id="323" w:author="Dan Olson" w:date="2019-02-06T16:54:00Z">
              <w:rPr/>
            </w:rPrChange>
          </w:rPr>
          <w:t>C. thermocellum</w:t>
        </w:r>
        <w:r w:rsidR="00EF4AAF">
          <w:t xml:space="preserve">. </w:t>
        </w:r>
      </w:ins>
      <w:ins w:id="324" w:author="Dan Olson" w:date="2019-02-06T16:55:00Z">
        <w:r w:rsidR="00EF4AAF">
          <w:t xml:space="preserve">Measured values for </w:t>
        </w:r>
      </w:ins>
      <w:ins w:id="325" w:author="Dan Olson" w:date="2019-02-06T16:54:00Z">
        <w:r w:rsidR="00EF4AAF">
          <w:t xml:space="preserve">DHAP and FDP </w:t>
        </w:r>
      </w:ins>
      <w:ins w:id="326" w:author="Dan Olson" w:date="2019-02-06T16:55:00Z">
        <w:r w:rsidR="00EF4AAF">
          <w:t>were ignored for subsequent analyses.</w:t>
        </w:r>
      </w:ins>
    </w:p>
    <w:p w14:paraId="3F1A3E86" w14:textId="3406BCBD" w:rsidR="00FC285F" w:rsidRDefault="00E31953" w:rsidP="00DB0E8D">
      <w:pPr>
        <w:spacing w:line="480" w:lineRule="auto"/>
        <w:jc w:val="both"/>
        <w:rPr>
          <w:ins w:id="327" w:author="Dan Olson" w:date="2019-02-06T22:48:00Z"/>
        </w:rPr>
      </w:pPr>
      <w:ins w:id="328" w:author="Dan Olson" w:date="2019-02-06T16:55:00Z">
        <w:r>
          <w:t xml:space="preserve">Finally, we </w:t>
        </w:r>
      </w:ins>
      <w:ins w:id="329" w:author="Dan Olson" w:date="2019-02-06T16:56:00Z">
        <w:r>
          <w:t xml:space="preserve">performed our MDF analysis using </w:t>
        </w:r>
        <w:proofErr w:type="gramStart"/>
        <w:r>
          <w:t>all of</w:t>
        </w:r>
        <w:proofErr w:type="gramEnd"/>
        <w:r>
          <w:t xml:space="preserve"> the remaining measured metabolite values as constraints (ethanol, 3p</w:t>
        </w:r>
      </w:ins>
      <w:ins w:id="330" w:author="Dan Olson" w:date="2019-02-06T16:57:00Z">
        <w:r>
          <w:t xml:space="preserve">g, </w:t>
        </w:r>
        <w:proofErr w:type="spellStart"/>
        <w:r>
          <w:t>accoa</w:t>
        </w:r>
        <w:proofErr w:type="spellEnd"/>
        <w:r>
          <w:t xml:space="preserve">, f6p, g6p, g1p, </w:t>
        </w:r>
        <w:proofErr w:type="spellStart"/>
        <w:r>
          <w:t>glc</w:t>
        </w:r>
        <w:proofErr w:type="spellEnd"/>
        <w:r>
          <w:t xml:space="preserve">-d, pep, </w:t>
        </w:r>
        <w:proofErr w:type="spellStart"/>
        <w:r>
          <w:t>pyr</w:t>
        </w:r>
        <w:proofErr w:type="spellEnd"/>
        <w:r>
          <w:t xml:space="preserve"> and mal-l)</w:t>
        </w:r>
      </w:ins>
      <w:ins w:id="331" w:author="Dan Olson" w:date="2019-02-06T17:02:00Z">
        <w:r w:rsidR="00760D3D">
          <w:t xml:space="preserve"> (note that cofactors were not included, see materials and methods for detailed explanation)</w:t>
        </w:r>
      </w:ins>
      <w:ins w:id="332" w:author="Dan Olson" w:date="2019-02-06T16:57:00Z">
        <w:r>
          <w:t>.</w:t>
        </w:r>
      </w:ins>
      <w:ins w:id="333" w:author="Dan Olson" w:date="2019-02-07T10:20:00Z">
        <w:r w:rsidR="00550698">
          <w:t xml:space="preserve"> MDF results are presented in </w:t>
        </w:r>
        <w:r w:rsidR="00550698" w:rsidRPr="00550698">
          <w:rPr>
            <w:highlight w:val="yellow"/>
            <w:rPrChange w:id="334" w:author="Dan Olson" w:date="2019-02-07T10:20:00Z">
              <w:rPr/>
            </w:rPrChange>
          </w:rPr>
          <w:t>Table 2</w:t>
        </w:r>
        <w:r w:rsidR="00550698">
          <w:t>.</w:t>
        </w:r>
      </w:ins>
      <w:ins w:id="335" w:author="Dan Olson" w:date="2019-02-06T17:02:00Z">
        <w:r w:rsidR="00760D3D">
          <w:t xml:space="preserve"> </w:t>
        </w:r>
      </w:ins>
      <w:ins w:id="336" w:author="Dan Olson" w:date="2019-02-06T21:42:00Z">
        <w:r w:rsidR="00933911">
          <w:t>The complete model output (</w:t>
        </w:r>
        <w:r w:rsidR="00AC41A0">
          <w:t xml:space="preserve">metabolite concentrations, </w:t>
        </w:r>
      </w:ins>
      <w:ins w:id="337" w:author="Dan Olson" w:date="2019-02-06T21:43:00Z">
        <w:r w:rsidR="00AC41A0">
          <w:t>∆G</w:t>
        </w:r>
        <w:r w:rsidR="00AC41A0" w:rsidRPr="00DD0435">
          <w:rPr>
            <w:vertAlign w:val="subscript"/>
          </w:rPr>
          <w:t>r</w:t>
        </w:r>
        <w:r w:rsidR="00AC41A0">
          <w:t xml:space="preserve"> and MDF values for each condition and timepoint is presented in </w:t>
        </w:r>
        <w:r w:rsidR="00AC41A0" w:rsidRPr="00550698">
          <w:rPr>
            <w:highlight w:val="yellow"/>
            <w:rPrChange w:id="338" w:author="Dan Olson" w:date="2019-02-07T10:20:00Z">
              <w:rPr/>
            </w:rPrChange>
          </w:rPr>
          <w:t xml:space="preserve">supplemental figure </w:t>
        </w:r>
      </w:ins>
      <w:ins w:id="339" w:author="Dan Olson" w:date="2019-02-06T21:44:00Z">
        <w:r w:rsidR="00AC41A0" w:rsidRPr="00550698">
          <w:rPr>
            <w:highlight w:val="yellow"/>
            <w:rPrChange w:id="340" w:author="Dan Olson" w:date="2019-02-07T10:20:00Z">
              <w:rPr/>
            </w:rPrChange>
          </w:rPr>
          <w:t>JJJ</w:t>
        </w:r>
      </w:ins>
      <w:ins w:id="341" w:author="Dan Olson" w:date="2019-02-06T21:43:00Z">
        <w:r w:rsidR="00AC41A0">
          <w:t>)</w:t>
        </w:r>
      </w:ins>
      <w:ins w:id="342" w:author="Dan Olson" w:date="2019-02-06T21:44:00Z">
        <w:r w:rsidR="00AC41A0">
          <w:t xml:space="preserve">. </w:t>
        </w:r>
      </w:ins>
      <w:ins w:id="343" w:author="Dan Olson" w:date="2019-02-06T21:53:00Z">
        <w:r w:rsidR="00FC285F">
          <w:t xml:space="preserve">For </w:t>
        </w:r>
        <w:proofErr w:type="gramStart"/>
        <w:r w:rsidR="00FC285F">
          <w:t>all of</w:t>
        </w:r>
        <w:proofErr w:type="gramEnd"/>
        <w:r w:rsidR="00FC285F">
          <w:t xml:space="preserve"> the “feasible” conditions</w:t>
        </w:r>
      </w:ins>
      <w:ins w:id="344" w:author="Dan Olson" w:date="2019-02-07T10:20:00Z">
        <w:r w:rsidR="00550698">
          <w:t xml:space="preserve"> </w:t>
        </w:r>
        <w:r w:rsidR="00550698">
          <w:br/>
          <w:t>(i.e. those with a positive MDF value)</w:t>
        </w:r>
      </w:ins>
      <w:ins w:id="345" w:author="Dan Olson" w:date="2019-02-06T21:53:00Z">
        <w:r w:rsidR="00FC285F">
          <w:t xml:space="preserve">, the </w:t>
        </w:r>
      </w:ins>
      <w:ins w:id="346" w:author="Dan Olson" w:date="2019-02-06T21:59:00Z">
        <w:r w:rsidR="00FC285F">
          <w:t xml:space="preserve">reaction </w:t>
        </w:r>
      </w:ins>
      <w:ins w:id="347" w:author="Dan Olson" w:date="2019-02-06T21:55:00Z">
        <w:r w:rsidR="00FC285F">
          <w:t>shadow price is concentrated in the PGI reaction. This is</w:t>
        </w:r>
      </w:ins>
      <w:ins w:id="348" w:author="Dan Olson" w:date="2019-02-06T21:57:00Z">
        <w:r w:rsidR="00FC285F">
          <w:t xml:space="preserve"> because this is the only reaction whose ∆G</w:t>
        </w:r>
        <w:r w:rsidR="00FC285F" w:rsidRPr="00DD0435">
          <w:rPr>
            <w:vertAlign w:val="subscript"/>
          </w:rPr>
          <w:t>r</w:t>
        </w:r>
        <w:r w:rsidR="00FC285F">
          <w:rPr>
            <w:i/>
            <w:vertAlign w:val="subscript"/>
          </w:rPr>
          <w:t xml:space="preserve"> </w:t>
        </w:r>
        <w:r w:rsidR="00FC285F">
          <w:t xml:space="preserve">value is completely </w:t>
        </w:r>
      </w:ins>
      <w:ins w:id="349" w:author="Dan Olson" w:date="2019-02-06T21:58:00Z">
        <w:r w:rsidR="00FC285F">
          <w:t xml:space="preserve">determined by measured metabolite values (i.e. g6p and f6p). For the “infeasible” </w:t>
        </w:r>
      </w:ins>
      <w:ins w:id="350" w:author="Dan Olson" w:date="2019-02-06T21:59:00Z">
        <w:r w:rsidR="00FC285F">
          <w:t>condition (40 g/L added ethanol), the reaction shadow price is concentrated in the CBP reaction</w:t>
        </w:r>
      </w:ins>
      <w:ins w:id="351" w:author="Dan Olson" w:date="2019-02-06T22:00:00Z">
        <w:r w:rsidR="00FC285F">
          <w:t xml:space="preserve"> and the metabolite shadow prices are concentrated in cellobiose and inorganic phosphate</w:t>
        </w:r>
      </w:ins>
      <w:ins w:id="352" w:author="Dan Olson" w:date="2019-02-06T22:21:00Z">
        <w:r w:rsidR="008E2A8B">
          <w:t xml:space="preserve"> (neither of which are measured)</w:t>
        </w:r>
      </w:ins>
      <w:ins w:id="353" w:author="Dan Olson" w:date="2019-02-06T22:00:00Z">
        <w:r w:rsidR="00FC285F">
          <w:t xml:space="preserve">. </w:t>
        </w:r>
        <w:commentRangeStart w:id="354"/>
        <w:r w:rsidR="00FC285F">
          <w:t xml:space="preserve">What this means is that </w:t>
        </w:r>
      </w:ins>
      <w:ins w:id="355" w:author="Dan Olson" w:date="2019-02-06T22:01:00Z">
        <w:r w:rsidR="00FC285F">
          <w:t>at 40 g/L added ethanol</w:t>
        </w:r>
      </w:ins>
      <w:ins w:id="356" w:author="Dan Olson" w:date="2019-02-06T22:30:00Z">
        <w:r w:rsidR="00472BE9">
          <w:t>, the maximum ethanol titer is determined by</w:t>
        </w:r>
      </w:ins>
      <w:ins w:id="357" w:author="Dan Olson" w:date="2019-02-06T22:31:00Z">
        <w:r w:rsidR="00472BE9">
          <w:t xml:space="preserve"> the cellobiose concentration</w:t>
        </w:r>
        <w:commentRangeEnd w:id="354"/>
        <w:r w:rsidR="00472BE9">
          <w:rPr>
            <w:rStyle w:val="CommentReference"/>
            <w:rFonts w:ascii="Liberation Serif" w:hAnsi="Liberation Serif" w:cs="Mangal"/>
            <w:color w:val="00000A"/>
            <w:lang w:eastAsia="zh-CN" w:bidi="hi-IN"/>
          </w:rPr>
          <w:commentReference w:id="354"/>
        </w:r>
      </w:ins>
      <w:ins w:id="358" w:author="Dan Olson" w:date="2019-02-06T22:34:00Z">
        <w:r w:rsidR="00515C85">
          <w:t xml:space="preserve">, and thus we cannot exclude the possibility that </w:t>
        </w:r>
      </w:ins>
      <w:ins w:id="359" w:author="Dan Olson" w:date="2019-02-06T22:35:00Z">
        <w:r w:rsidR="00515C85">
          <w:t xml:space="preserve">ethanol production stops due to the attainment of thermodynamic equilibrium across a large portion of the reactions in the cellobiose to ethanol pathway (including GAPDH). </w:t>
        </w:r>
      </w:ins>
      <w:ins w:id="360" w:author="Dan Olson" w:date="2019-02-06T22:36:00Z">
        <w:r w:rsidR="00515C85">
          <w:t>It must be emphasized that this result is partly due to the lack of model constraints</w:t>
        </w:r>
      </w:ins>
      <w:ins w:id="361" w:author="Dan Olson" w:date="2019-02-06T22:37:00Z">
        <w:r w:rsidR="00515C85">
          <w:t xml:space="preserve">. Increasing the number of measured metabolites (particularly cofactors, which participate in many reactions), determining the problems with DHAP and FDP quantification, and improving the accuracy of cofactor </w:t>
        </w:r>
        <w:r w:rsidR="00515C85">
          <w:lastRenderedPageBreak/>
          <w:t xml:space="preserve">quantification (which would reduce the error factor </w:t>
        </w:r>
      </w:ins>
      <w:ins w:id="362" w:author="Dan Olson" w:date="2019-02-06T22:38:00Z">
        <w:r w:rsidR="00515C85">
          <w:t xml:space="preserve">below the current value of 1.5) </w:t>
        </w:r>
      </w:ins>
      <w:ins w:id="363" w:author="Dan Olson" w:date="2019-02-06T22:47:00Z">
        <w:r w:rsidR="00753C16">
          <w:t xml:space="preserve">will further improve our understanding of the thermodynamic landscape. Nevertheless, we can </w:t>
        </w:r>
      </w:ins>
      <w:ins w:id="364" w:author="Dan Olson" w:date="2019-02-06T22:48:00Z">
        <w:r w:rsidR="00753C16">
          <w:t>identify feasible ranges for several cofactors.</w:t>
        </w:r>
      </w:ins>
    </w:p>
    <w:p w14:paraId="5E426DEB" w14:textId="77777777" w:rsidR="00753C16" w:rsidRDefault="00753C16" w:rsidP="00DB0E8D">
      <w:pPr>
        <w:spacing w:line="480" w:lineRule="auto"/>
        <w:jc w:val="both"/>
        <w:rPr>
          <w:ins w:id="365" w:author="Dan Olson" w:date="2019-02-06T22:53:00Z"/>
          <w:b/>
        </w:rPr>
      </w:pPr>
    </w:p>
    <w:p w14:paraId="21BBA4C6" w14:textId="0BD3FA9F" w:rsidR="00753C16" w:rsidRPr="00753C16" w:rsidRDefault="00753C16" w:rsidP="00DB0E8D">
      <w:pPr>
        <w:spacing w:line="480" w:lineRule="auto"/>
        <w:jc w:val="both"/>
        <w:rPr>
          <w:ins w:id="366" w:author="Dan Olson" w:date="2019-02-06T22:48:00Z"/>
          <w:b/>
          <w:rPrChange w:id="367" w:author="Dan Olson" w:date="2019-02-06T22:48:00Z">
            <w:rPr>
              <w:ins w:id="368" w:author="Dan Olson" w:date="2019-02-06T22:48:00Z"/>
            </w:rPr>
          </w:rPrChange>
        </w:rPr>
      </w:pPr>
      <w:commentRangeStart w:id="369"/>
      <w:ins w:id="370" w:author="Dan Olson" w:date="2019-02-06T22:48:00Z">
        <w:r w:rsidRPr="00753C16">
          <w:rPr>
            <w:b/>
            <w:rPrChange w:id="371" w:author="Dan Olson" w:date="2019-02-06T22:48:00Z">
              <w:rPr/>
            </w:rPrChange>
          </w:rPr>
          <w:t>Cofactor ratios</w:t>
        </w:r>
      </w:ins>
      <w:commentRangeEnd w:id="369"/>
      <w:ins w:id="372" w:author="Dan Olson" w:date="2019-02-06T22:51:00Z">
        <w:r>
          <w:rPr>
            <w:rStyle w:val="CommentReference"/>
            <w:rFonts w:ascii="Liberation Serif" w:hAnsi="Liberation Serif" w:cs="Mangal"/>
            <w:color w:val="00000A"/>
            <w:lang w:eastAsia="zh-CN" w:bidi="hi-IN"/>
          </w:rPr>
          <w:commentReference w:id="369"/>
        </w:r>
      </w:ins>
    </w:p>
    <w:p w14:paraId="52A3E542" w14:textId="282FAA30" w:rsidR="00753C16" w:rsidRDefault="00753C16" w:rsidP="00DB0E8D">
      <w:pPr>
        <w:spacing w:line="480" w:lineRule="auto"/>
        <w:jc w:val="both"/>
        <w:rPr>
          <w:ins w:id="373" w:author="Dan Olson" w:date="2019-02-06T22:48:00Z"/>
        </w:rPr>
      </w:pPr>
      <w:ins w:id="374" w:author="Dan Olson" w:date="2019-02-06T22:48:00Z">
        <w:r>
          <w:t xml:space="preserve">NAD/NADH ratio - </w:t>
        </w:r>
      </w:ins>
    </w:p>
    <w:p w14:paraId="129EA3CB" w14:textId="1C7239A9" w:rsidR="00753C16" w:rsidRDefault="00753C16" w:rsidP="00DB0E8D">
      <w:pPr>
        <w:spacing w:line="480" w:lineRule="auto"/>
        <w:jc w:val="both"/>
        <w:rPr>
          <w:ins w:id="375" w:author="Dan Olson" w:date="2019-02-06T22:48:00Z"/>
        </w:rPr>
      </w:pPr>
      <w:ins w:id="376" w:author="Dan Olson" w:date="2019-02-06T22:48:00Z">
        <w:r>
          <w:t>ATP/ADP ratio</w:t>
        </w:r>
      </w:ins>
      <w:ins w:id="377" w:author="Dan Olson" w:date="2019-02-06T22:49:00Z">
        <w:r>
          <w:t xml:space="preserve"> – not constrained. </w:t>
        </w:r>
      </w:ins>
      <w:ins w:id="378" w:author="Dan Olson" w:date="2019-02-06T22:50:00Z">
        <w:r>
          <w:t>This ratio is thought to be high to support biosynthetic reactions, which are not accounted for in this model.</w:t>
        </w:r>
      </w:ins>
    </w:p>
    <w:p w14:paraId="0AF04A31" w14:textId="396B9779" w:rsidR="00753C16" w:rsidRDefault="00753C16" w:rsidP="00DB0E8D">
      <w:pPr>
        <w:spacing w:line="480" w:lineRule="auto"/>
        <w:jc w:val="both"/>
        <w:rPr>
          <w:ins w:id="379" w:author="Dan Olson" w:date="2019-02-06T22:48:00Z"/>
        </w:rPr>
      </w:pPr>
      <w:ins w:id="380" w:author="Dan Olson" w:date="2019-02-06T22:48:00Z">
        <w:r>
          <w:t>GTP/GDP ratio</w:t>
        </w:r>
      </w:ins>
      <w:ins w:id="381" w:author="Dan Olson" w:date="2019-02-06T22:50:00Z">
        <w:r>
          <w:t xml:space="preserve"> – same as ATP/ADP ratio.</w:t>
        </w:r>
      </w:ins>
    </w:p>
    <w:p w14:paraId="21B7FDF9" w14:textId="7B82CB6D" w:rsidR="00753C16" w:rsidRPr="00FC285F" w:rsidRDefault="00753C16" w:rsidP="00DB0E8D">
      <w:pPr>
        <w:spacing w:line="480" w:lineRule="auto"/>
        <w:jc w:val="both"/>
        <w:rPr>
          <w:ins w:id="382" w:author="Dan Olson" w:date="2019-02-06T21:57:00Z"/>
        </w:rPr>
      </w:pPr>
      <w:ins w:id="383" w:author="Dan Olson" w:date="2019-02-06T22:48:00Z">
        <w:r>
          <w:t>PPi/Pi ratio</w:t>
        </w:r>
      </w:ins>
      <w:ins w:id="384" w:author="Dan Olson" w:date="2019-02-06T22:50:00Z">
        <w:r>
          <w:t xml:space="preserve"> – if this ratio is too low, the PPi-PFK reaction doesn’t work.</w:t>
        </w:r>
      </w:ins>
    </w:p>
    <w:p w14:paraId="4F53E049" w14:textId="77777777" w:rsidR="00753C16" w:rsidRDefault="00753C16" w:rsidP="00DB0E8D">
      <w:pPr>
        <w:spacing w:line="480" w:lineRule="auto"/>
        <w:jc w:val="both"/>
        <w:rPr>
          <w:ins w:id="385" w:author="Dan Olson" w:date="2019-02-06T22:53:00Z"/>
          <w:b/>
        </w:rPr>
      </w:pPr>
    </w:p>
    <w:p w14:paraId="084D5B38" w14:textId="2D23F992" w:rsidR="00C40DC6" w:rsidDel="00EF4AAF" w:rsidRDefault="002A5A46" w:rsidP="00255315">
      <w:pPr>
        <w:spacing w:line="480" w:lineRule="auto"/>
        <w:jc w:val="both"/>
        <w:rPr>
          <w:del w:id="386" w:author="Dan Olson" w:date="2019-02-06T16:55:00Z"/>
        </w:rPr>
      </w:pPr>
      <w:del w:id="387" w:author="Dan Olson" w:date="2019-02-06T16:55:00Z">
        <w:r w:rsidDel="00EF4AAF">
          <w:delText>T</w:delText>
        </w:r>
        <w:r w:rsidR="00B32B68" w:rsidDel="00EF4AAF">
          <w:delText>he set of reactions that allow for substrate-level phosphorylation (SLP) in EMP glycolysis (FBA, TPI, GAPDH and PGK) are generally known to be thermodynamic bottlenecks</w:delText>
        </w:r>
        <w:r w:rsidR="00B32B68" w:rsidRPr="006054EA" w:rsidDel="00EF4AAF">
          <w:delText xml:space="preserve"> </w:delText>
        </w:r>
        <w:r w:rsidR="00B32B68" w:rsidDel="00EF4AAF">
          <w:fldChar w:fldCharType="begin">
            <w:fldData xml:space="preserve">PEVuZE5vdGU+PENpdGU+PEF1dGhvcj5Ob29yPC9BdXRob3I+PFllYXI+MjAxNDwvWWVhcj48UmVj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</w:fldData>
          </w:fldChar>
        </w:r>
        <w:r w:rsidR="001D427B" w:rsidRPr="00AC41A0" w:rsidDel="00EF4AAF">
          <w:delInstrText xml:space="preserve"> ADDIN EN.CITE </w:delInstrText>
        </w:r>
        <w:r w:rsidR="001D427B" w:rsidRPr="00AC41A0" w:rsidDel="00EF4AAF">
          <w:rPr>
            <w:rPrChange w:id="388" w:author="Dan Olson" w:date="2019-02-06T21:43:00Z">
              <w:rPr/>
            </w:rPrChange>
          </w:rPr>
          <w:fldChar w:fldCharType="begin">
            <w:fldData xml:space="preserve">PEVuZE5vdGU+PENpdGU+PEF1dGhvcj5Ob29yPC9BdXRob3I+PFllYXI+MjAxNDwvWWVhcj48UmVj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</w:fldData>
          </w:fldChar>
        </w:r>
        <w:r w:rsidR="001D427B" w:rsidRPr="00AC41A0" w:rsidDel="00EF4AAF">
          <w:delInstrText xml:space="preserve"> ADDIN EN.CITE.DATA </w:delInstrText>
        </w:r>
        <w:r w:rsidR="001D427B" w:rsidRPr="00AC41A0" w:rsidDel="00EF4AAF">
          <w:rPr>
            <w:rPrChange w:id="389" w:author="Dan Olson" w:date="2019-02-06T21:43:00Z">
              <w:rPr/>
            </w:rPrChange>
          </w:rPr>
        </w:r>
        <w:r w:rsidR="001D427B" w:rsidRPr="00AC41A0" w:rsidDel="00EF4AAF">
          <w:rPr>
            <w:rPrChange w:id="390" w:author="Dan Olson" w:date="2019-02-06T21:43:00Z">
              <w:rPr/>
            </w:rPrChange>
          </w:rPr>
          <w:fldChar w:fldCharType="end"/>
        </w:r>
        <w:r w:rsidR="00B32B68" w:rsidDel="00EF4AAF">
          <w:fldChar w:fldCharType="separate"/>
        </w:r>
        <w:r w:rsidR="001D427B" w:rsidRPr="00EF4AAF" w:rsidDel="00EF4AAF">
          <w:rPr>
            <w:noProof/>
          </w:rPr>
          <w:delText>[12, 17]</w:delText>
        </w:r>
        <w:r w:rsidR="00B32B68" w:rsidDel="00EF4AAF">
          <w:fldChar w:fldCharType="end"/>
        </w:r>
        <w:r w:rsidR="00B32B68" w:rsidDel="00EF4AAF">
          <w:delText xml:space="preserve">. In </w:delText>
        </w:r>
        <w:r w:rsidR="00B32B68" w:rsidRPr="001F5051" w:rsidDel="00EF4AAF">
          <w:rPr>
            <w:i/>
          </w:rPr>
          <w:delText>E. coli</w:delText>
        </w:r>
        <w:r w:rsidR="00B32B68" w:rsidDel="00EF4AAF">
          <w:delText xml:space="preserve">, this pathway is feasible due to the high (&gt;10 mM) intracellular concentration of FDP </w:delText>
        </w:r>
        <w:r w:rsidR="00B32B68" w:rsidDel="00EF4AAF">
          <w:fldChar w:fldCharType="begin"/>
        </w:r>
        <w:r w:rsidR="001D427B" w:rsidDel="00EF4AAF">
          <w:delInstrText xml:space="preserve"> ADDIN EN.CITE &lt;EndNote&gt;&lt;Cite&gt;&lt;Author&gt;Bennett&lt;/Author&gt;&lt;Year&gt;2009&lt;/Year&gt;&lt;RecNum&gt;409&lt;/RecNum&gt;&lt;DisplayText&gt;[18]&lt;/DisplayText&gt;&lt;record&gt;&lt;rec-number&gt;409&lt;/rec-number&gt;&lt;foreign-keys&gt;&lt;key app="EN" db-id="rde2ee5zc0dwsbez5pg5s2ztd5fdfsdpvexd" timestamp="1548787140"&gt;409&lt;/key&gt;&lt;/foreign-keys&gt;&lt;ref-type name="Journal Article"&gt;17&lt;/ref-type&gt;&lt;contributors&gt;&lt;authors&gt;&lt;author&gt;Bennett, G. N.&lt;/author&gt;&lt;author&gt;San, K. Y.&lt;/author&gt;&lt;/authors&gt;&lt;/contributors&gt;&lt;auth-address&gt;Rice Univ, Dept Biochem &amp;amp; Cell Biol, Houston, TX 77005 USA&amp;#xD;Rice Univ, Dept Bioengn, Houston, TX 77005 USA&lt;/auth-address&gt;&lt;titles&gt;&lt;title&gt;Engineering E. coli Central Metabolism for Enhanced Primary Metabolite Production&lt;/title&gt;&lt;secondary-title&gt;Systems Biology and Biotechnology of Escherichia Coli&lt;/secondary-title&gt;&lt;/titles&gt;&lt;periodical&gt;&lt;full-title&gt;Systems Biology and Biotechnology of Escherichia Coli&lt;/full-title&gt;&lt;/periodical&gt;&lt;pages&gt;351-376&lt;/pages&gt;&lt;keywords&gt;&lt;keyword&gt;pyruvate formate-lyase&lt;/keyword&gt;&lt;keyword&gt;recombinant escherichia-coli&lt;/keyword&gt;&lt;keyword&gt;poly-beta-hydroxybutyrate&lt;/keyword&gt;&lt;keyword&gt;dehydrogenase complex genes&lt;/keyword&gt;&lt;keyword&gt;alcaligenes-eutrophus h16&lt;/keyword&gt;&lt;keyword&gt;pentose-phosphate pathway&lt;/keyword&gt;&lt;keyword&gt;d-mannitol formation&lt;/keyword&gt;&lt;keyword&gt;succinate production&lt;/keyword&gt;&lt;keyword&gt;fed-batch&lt;/keyword&gt;&lt;keyword&gt;isopentenyl diphosphate&lt;/keyword&gt;&lt;/keywords&gt;&lt;dates&gt;&lt;year&gt;2009&lt;/year&gt;&lt;/dates&gt;&lt;accession-num&gt;WOS:000268388500017&lt;/accession-num&gt;&lt;urls&gt;&lt;related-urls&gt;&lt;url&gt;&amp;lt;Go to ISI&amp;gt;://WOS:000268388500017&lt;/url&gt;&lt;/related-urls&gt;&lt;/urls&gt;&lt;electronic-resource-num&gt;10.1007/978-1-4020-9394-4_17&lt;/electronic-resource-num&gt;&lt;language&gt;English&lt;/language&gt;&lt;/record&gt;&lt;/Cite&gt;&lt;/EndNote&gt;</w:delInstrText>
        </w:r>
        <w:r w:rsidR="00B32B68" w:rsidDel="00EF4AAF">
          <w:fldChar w:fldCharType="separate"/>
        </w:r>
        <w:r w:rsidR="001D427B" w:rsidDel="00EF4AAF">
          <w:rPr>
            <w:noProof/>
          </w:rPr>
          <w:delText>[18]</w:delText>
        </w:r>
        <w:r w:rsidR="00B32B68" w:rsidDel="00EF4AAF">
          <w:fldChar w:fldCharType="end"/>
        </w:r>
        <w:r w:rsidR="00B32B68" w:rsidDel="00EF4AAF">
          <w:delText xml:space="preserve">, however in </w:delText>
        </w:r>
        <w:r w:rsidR="00B32B68" w:rsidRPr="001F5051" w:rsidDel="00EF4AAF">
          <w:rPr>
            <w:i/>
          </w:rPr>
          <w:delText>C. thermocellum</w:delText>
        </w:r>
        <w:r w:rsidR="00B32B68" w:rsidDel="00EF4AAF">
          <w:delText xml:space="preserve">, the intracellular concentration of FDP is 2-3 orders of magnitude lower (10-100 µM), suggesting that glycolysis may be able to function in </w:delText>
        </w:r>
        <w:r w:rsidR="00B32B68" w:rsidRPr="00B9400C" w:rsidDel="00EF4AAF">
          <w:rPr>
            <w:i/>
          </w:rPr>
          <w:delText>C. thermocellum</w:delText>
        </w:r>
        <w:r w:rsidR="00B32B68" w:rsidDel="00EF4AAF">
          <w:delText xml:space="preserve"> despite much lower levels of intracellular FDP than are commonly observed in model organisms.</w:delText>
        </w:r>
        <w:r w:rsidR="00A641B8" w:rsidDel="00EF4AAF">
          <w:delText xml:space="preserve"> </w:delText>
        </w:r>
        <w:r w:rsidR="00B32B68" w:rsidDel="00EF4AAF">
          <w:delText>We</w:delText>
        </w:r>
        <w:r w:rsidR="00C40DC6" w:rsidDel="00EF4AAF">
          <w:delText xml:space="preserve"> anticipate that future studies of intracellular metabolite concentrations in </w:delText>
        </w:r>
        <w:r w:rsidR="00C40DC6" w:rsidRPr="003B6372" w:rsidDel="00EF4AAF">
          <w:rPr>
            <w:i/>
          </w:rPr>
          <w:delText>C. thermocellum</w:delText>
        </w:r>
        <w:r w:rsidR="00C40DC6" w:rsidDel="00EF4AAF">
          <w:delText xml:space="preserve"> may provide insight into this question by accurately measuring both the FDP concentration and NAD/NADH ratio.</w:delText>
        </w:r>
      </w:del>
    </w:p>
    <w:p w14:paraId="0DBDDFB2" w14:textId="7FC2E20F" w:rsidR="00214DE8" w:rsidDel="00AC02AE" w:rsidRDefault="00214DE8" w:rsidP="00255315">
      <w:pPr>
        <w:spacing w:line="480" w:lineRule="auto"/>
        <w:jc w:val="both"/>
        <w:rPr>
          <w:del w:id="391" w:author="Dan Olson" w:date="2019-02-06T23:11:00Z"/>
        </w:rPr>
      </w:pPr>
    </w:p>
    <w:p w14:paraId="4F510AEE" w14:textId="1FFB6A00" w:rsidR="003C6DC2" w:rsidRPr="009E3E15" w:rsidDel="00753C16" w:rsidRDefault="003C6DC2" w:rsidP="002D5460">
      <w:pPr>
        <w:spacing w:line="480" w:lineRule="auto"/>
        <w:jc w:val="both"/>
        <w:outlineLvl w:val="0"/>
        <w:rPr>
          <w:del w:id="392" w:author="Dan Olson" w:date="2019-02-06T22:54:00Z"/>
          <w:b/>
          <w:bCs/>
        </w:rPr>
      </w:pPr>
      <w:del w:id="393" w:author="Dan Olson" w:date="2019-02-06T22:54:00Z">
        <w:r w:rsidRPr="009E3E15" w:rsidDel="00753C16">
          <w:rPr>
            <w:b/>
            <w:bCs/>
          </w:rPr>
          <w:delText xml:space="preserve">Glycolysis in </w:delText>
        </w:r>
        <w:r w:rsidRPr="009E3E15" w:rsidDel="00753C16">
          <w:rPr>
            <w:b/>
            <w:bCs/>
            <w:i/>
          </w:rPr>
          <w:delText>C. thermocellum</w:delText>
        </w:r>
      </w:del>
    </w:p>
    <w:p w14:paraId="6D9009F9" w14:textId="0B03FCAC" w:rsidR="00BF1E96" w:rsidDel="00753C16" w:rsidRDefault="00FC6914" w:rsidP="009E3E15">
      <w:pPr>
        <w:spacing w:line="480" w:lineRule="auto"/>
        <w:jc w:val="both"/>
        <w:rPr>
          <w:del w:id="394" w:author="Dan Olson" w:date="2019-02-06T22:54:00Z"/>
        </w:rPr>
      </w:pPr>
      <w:del w:id="395" w:author="Dan Olson" w:date="2019-02-06T22:54:00Z">
        <w:r w:rsidDel="00753C16">
          <w:delText xml:space="preserve">The time-varying metabolomic dataset (excluding DHAP and FDP) </w:delText>
        </w:r>
        <w:r w:rsidR="00D60293" w:rsidDel="00753C16">
          <w:delText xml:space="preserve">as described in the previous section </w:delText>
        </w:r>
        <w:r w:rsidR="000A0DED" w:rsidDel="00753C16">
          <w:delText xml:space="preserve">with </w:delText>
        </w:r>
        <w:r w:rsidR="000A0DED" w:rsidDel="00753C16">
          <w:rPr>
            <w:bCs/>
          </w:rPr>
          <w:delText xml:space="preserve">the energy cofactors (ATP/ADP, GTP/GDP, and PPi/Pi) allowed a ratio greater than 10:1 </w:delText>
        </w:r>
        <w:r w:rsidR="007B3830" w:rsidDel="00753C16">
          <w:rPr>
            <w:bCs/>
          </w:rPr>
          <w:fldChar w:fldCharType="begin"/>
        </w:r>
        <w:r w:rsidR="007B3830" w:rsidRPr="00753C16" w:rsidDel="00753C16">
          <w:rPr>
            <w:bCs/>
          </w:rPr>
          <w:delInstrText xml:space="preserve"> ADDIN EN.CITE &lt;EndNote&gt;&lt;Cite&gt;&lt;Author&gt;Milo&lt;/Author&gt;&lt;Year&gt;2010&lt;/Year&gt;&lt;RecNum&gt;343&lt;/RecNum&gt;&lt;DisplayText&gt;[19]&lt;/DisplayText&gt;&lt;record&gt;&lt;rec-number&gt;343&lt;/rec-number&gt;&lt;foreign-keys&gt;&lt;key app="EN" db-id="rde2ee5zc0dwsbez5pg5s2ztd5fdfsdpvexd" timestamp="1546727916"&gt;343&lt;/key&gt;&lt;/foreign-keys&gt;&lt;ref-type name="Journal Article"&gt;17&lt;/ref-type&gt;&lt;contributors&gt;&lt;authors&gt;&lt;author&gt;Milo, R.&lt;/author&gt;&lt;author&gt;Jorgensen, P.&lt;/author&gt;&lt;author&gt;Moran, U.&lt;/author&gt;&lt;author&gt;Weber, G.&lt;/author&gt;&lt;author&gt;Springer, M.&lt;/author&gt;&lt;/authors&gt;&lt;/contributors&gt;&lt;auth-address&gt;Department of Plant Sciences, Weizmann Institute of Science, Rehovot 76100, Israel. ron.milo@weizmann.ac.il&lt;/auth-address&gt;&lt;titles&gt;&lt;title&gt;BioNumbers--the database of key numbers in molecular and cell biology&lt;/title&gt;&lt;secondary-title&gt;Nucleic Acids Res&lt;/secondary-title&gt;&lt;/titles&gt;&lt;periodical&gt;&lt;full-title&gt;Nucleic Acids Res&lt;/full-title&gt;&lt;/periodical&gt;&lt;pages&gt;D750-3&lt;/pages&gt;&lt;volume&gt;38&lt;/volume&gt;&lt;number&gt;Database issue&lt;/number&gt;&lt;keywords&gt;&lt;keyword&gt;Algorithms&lt;/keyword&gt;&lt;keyword&gt;Animals&lt;/keyword&gt;&lt;keyword&gt;Cell Biology&lt;/keyword&gt;&lt;keyword&gt;Computational Biology/*methods/trends&lt;/keyword&gt;&lt;keyword&gt;*Databases, Genetic&lt;/keyword&gt;&lt;keyword&gt;*Databases, Nucleic Acid&lt;/keyword&gt;&lt;keyword&gt;Databases, Protein&lt;/keyword&gt;&lt;keyword&gt;Humans&lt;/keyword&gt;&lt;keyword&gt;Information Storage and Retrieval/methods&lt;/keyword&gt;&lt;keyword&gt;Internet&lt;/keyword&gt;&lt;keyword&gt;Models, Biological&lt;/keyword&gt;&lt;keyword&gt;Models, Theoretical&lt;/keyword&gt;&lt;keyword&gt;Molecular Biology/*methods&lt;/keyword&gt;&lt;keyword&gt;Software&lt;/keyword&gt;&lt;keyword&gt;Systems Biology/methods&lt;/keyword&gt;&lt;/keywords&gt;&lt;dates&gt;&lt;year&gt;2010&lt;/year&gt;&lt;pub-dates&gt;&lt;date&gt;Jan&lt;/date&gt;&lt;/pub-dates&gt;&lt;/dates&gt;&lt;isbn&gt;1362-4962 (Electronic)&amp;#xD;0305-1048 (Linking)&lt;/isbn&gt;&lt;accession-num&gt;19854939&lt;/accession-num&gt;&lt;urls&gt;&lt;related-urls&gt;&lt;url&gt;https://www.ncbi.nlm.nih.gov/pubmed/19854939&lt;/url&gt;&lt;/related-urls&gt;&lt;/urls&gt;&lt;custom2&gt;PMC2808940&lt;/custom2&gt;&lt;electronic-resource-num&gt;10.1093/nar/gkp889&lt;/electronic-resource-num&gt;&lt;/record&gt;&lt;/Cite&gt;&lt;/EndNote&gt;</w:delInstrText>
        </w:r>
        <w:r w:rsidR="007B3830" w:rsidDel="00753C16">
          <w:rPr>
            <w:bCs/>
          </w:rPr>
          <w:fldChar w:fldCharType="separate"/>
        </w:r>
        <w:r w:rsidR="007B3830" w:rsidRPr="00753C16" w:rsidDel="00753C16">
          <w:rPr>
            <w:bCs/>
            <w:noProof/>
          </w:rPr>
          <w:delText>[19]</w:delText>
        </w:r>
        <w:r w:rsidR="007B3830" w:rsidDel="00753C16">
          <w:rPr>
            <w:bCs/>
          </w:rPr>
          <w:fldChar w:fldCharType="end"/>
        </w:r>
        <w:r w:rsidR="007B3830" w:rsidRPr="007B3830" w:rsidDel="00753C16">
          <w:rPr>
            <w:bCs/>
          </w:rPr>
          <w:delText xml:space="preserve"> </w:delText>
        </w:r>
        <w:r w:rsidR="000A0DED" w:rsidDel="00753C16">
          <w:rPr>
            <w:bCs/>
          </w:rPr>
          <w:delText xml:space="preserve">and the redox </w:delText>
        </w:r>
        <w:r w:rsidR="000A0DED" w:rsidDel="00753C16">
          <w:delText xml:space="preserve">cofactors (NADH/NAD+, NADPH/NADP+, Fd(red)/Fd(ox)) ratios </w:delText>
        </w:r>
        <w:r w:rsidR="007B3830" w:rsidDel="00753C16">
          <w:delText>varying</w:delText>
        </w:r>
        <w:r w:rsidR="000A0DED" w:rsidDel="00753C16">
          <w:delText xml:space="preserve"> between 1:100 and 100:1</w:delText>
        </w:r>
        <w:r w:rsidR="007B3830" w:rsidDel="00753C16">
          <w:delText xml:space="preserve"> </w:delText>
        </w:r>
        <w:r w:rsidR="007B3830" w:rsidDel="00753C16">
          <w:fldChar w:fldCharType="begin"/>
        </w:r>
        <w:r w:rsidR="007B3830" w:rsidDel="00753C16">
          <w:delInstrText xml:space="preserve"> ADDIN EN.CITE &lt;EndNote&gt;&lt;Cite&gt;&lt;Author&gt;Milo&lt;/Author&gt;&lt;Year&gt;2010&lt;/Year&gt;&lt;RecNum&gt;343&lt;/RecNum&gt;&lt;DisplayText&gt;[19]&lt;/DisplayText&gt;&lt;record&gt;&lt;rec-number&gt;343&lt;/rec-number&gt;&lt;foreign-keys&gt;&lt;key app="EN" db-id="rde2ee5zc0dwsbez5pg5s2ztd5fdfsdpvexd" timestamp="1546727916"&gt;343&lt;/key&gt;&lt;/foreign-keys&gt;&lt;ref-type name="Journal Article"&gt;17&lt;/ref-type&gt;&lt;contributors&gt;&lt;authors&gt;&lt;author&gt;Milo, R.&lt;/author&gt;&lt;author&gt;Jorgensen, P.&lt;/author&gt;&lt;author&gt;Moran, U.&lt;/author&gt;&lt;author&gt;Weber, G.&lt;/author&gt;&lt;author&gt;Springer, M.&lt;/author&gt;&lt;/authors&gt;&lt;/contributors&gt;&lt;auth-address&gt;Department of Plant Sciences, Weizmann Institute of Science, Rehovot 76100, Israel. ron.milo@weizmann.ac.il&lt;/auth-address&gt;&lt;titles&gt;&lt;title&gt;BioNumbers--the database of key numbers in molecular and cell biology&lt;/title&gt;&lt;secondary-title&gt;Nucleic Acids Res&lt;/secondary-title&gt;&lt;/titles&gt;&lt;periodical&gt;&lt;full-title&gt;Nucleic Acids Res&lt;/full-title&gt;&lt;/periodical&gt;&lt;pages&gt;D750-3&lt;/pages&gt;&lt;volume&gt;38&lt;/volume&gt;&lt;number&gt;Database issue&lt;/number&gt;&lt;keywords&gt;&lt;keyword&gt;Algorithms&lt;/keyword&gt;&lt;keyword&gt;Animals&lt;/keyword&gt;&lt;keyword&gt;Cell Biology&lt;/keyword&gt;&lt;keyword&gt;Computational Biology/*methods/trends&lt;/keyword&gt;&lt;keyword&gt;*Databases, Genetic&lt;/keyword&gt;&lt;keyword&gt;*Databases, Nucleic Acid&lt;/keyword&gt;&lt;keyword&gt;Databases, Protein&lt;/keyword&gt;&lt;keyword&gt;Humans&lt;/keyword&gt;&lt;keyword&gt;Information Storage and Retrieval/methods&lt;/keyword&gt;&lt;keyword&gt;Internet&lt;/keyword&gt;&lt;keyword&gt;Models, Biological&lt;/keyword&gt;&lt;keyword&gt;Models, Theoretical&lt;/keyword&gt;&lt;keyword&gt;Molecular Biology/*methods&lt;/keyword&gt;&lt;keyword&gt;Software&lt;/keyword&gt;&lt;keyword&gt;Systems Biology/methods&lt;/keyword&gt;&lt;/keywords&gt;&lt;dates&gt;&lt;year&gt;2010&lt;/year&gt;&lt;pub-dates&gt;&lt;date&gt;Jan&lt;/date&gt;&lt;/pub-dates&gt;&lt;/dates&gt;&lt;isbn&gt;1362-4962 (Electronic)&amp;#xD;0305-1048 (Linking)&lt;/isbn&gt;&lt;accession-num&gt;19854939&lt;/accession-num&gt;&lt;urls&gt;&lt;related-urls&gt;&lt;url&gt;https://www.ncbi.nlm.nih.gov/pubmed/19854939&lt;/url&gt;&lt;/related-urls&gt;&lt;/urls&gt;&lt;custom2&gt;PMC2808940&lt;/custom2&gt;&lt;electronic-resource-num&gt;10.1093/nar/gkp889&lt;/electronic-resource-num&gt;&lt;/record&gt;&lt;/Cite&gt;&lt;/EndNote&gt;</w:delInstrText>
        </w:r>
        <w:r w:rsidR="007B3830" w:rsidDel="00753C16">
          <w:fldChar w:fldCharType="separate"/>
        </w:r>
        <w:r w:rsidR="007B3830" w:rsidDel="00753C16">
          <w:rPr>
            <w:noProof/>
          </w:rPr>
          <w:delText>[19]</w:delText>
        </w:r>
        <w:r w:rsidR="007B3830" w:rsidDel="00753C16">
          <w:fldChar w:fldCharType="end"/>
        </w:r>
        <w:r w:rsidR="007B3830" w:rsidRPr="007B3830" w:rsidDel="00753C16">
          <w:delText xml:space="preserve"> </w:delText>
        </w:r>
        <w:r w:rsidR="007B3830" w:rsidDel="00753C16">
          <w:delText xml:space="preserve">were imposed as constraint </w:delText>
        </w:r>
        <w:r w:rsidDel="00753C16">
          <w:delText xml:space="preserve">to evaluate </w:delText>
        </w:r>
        <w:r w:rsidR="003C6DC2" w:rsidRPr="003C6DC2" w:rsidDel="00753C16">
          <w:delText xml:space="preserve">the </w:delText>
        </w:r>
        <w:r w:rsidR="00300864" w:rsidDel="00753C16">
          <w:delText xml:space="preserve">wild type </w:delText>
        </w:r>
        <w:r w:rsidR="00300864" w:rsidRPr="00300864" w:rsidDel="00753C16">
          <w:rPr>
            <w:i/>
          </w:rPr>
          <w:delText>C.</w:delText>
        </w:r>
        <w:r w:rsidRPr="00FC6914" w:rsidDel="00753C16">
          <w:rPr>
            <w:i/>
          </w:rPr>
          <w:delText xml:space="preserve"> thermocellum</w:delText>
        </w:r>
        <w:r w:rsidDel="00753C16">
          <w:delText xml:space="preserve"> </w:delText>
        </w:r>
        <w:r w:rsidR="003C6DC2" w:rsidDel="00753C16">
          <w:delText xml:space="preserve">pathway </w:delText>
        </w:r>
        <w:r w:rsidR="00C43042" w:rsidDel="00753C16">
          <w:delText>MDF</w:delText>
        </w:r>
        <w:r w:rsidR="003C6DC2" w:rsidDel="00753C16">
          <w:delText xml:space="preserve"> at </w:delText>
        </w:r>
        <w:r w:rsidR="00C43042" w:rsidDel="00753C16">
          <w:delText xml:space="preserve">all </w:delText>
        </w:r>
        <w:r w:rsidR="003C6DC2" w:rsidDel="00753C16">
          <w:delText xml:space="preserve">the time points in presence and absence of </w:delText>
        </w:r>
        <w:r w:rsidR="00C43042" w:rsidDel="00753C16">
          <w:delText xml:space="preserve">externally added </w:delText>
        </w:r>
        <w:r w:rsidR="003C6DC2" w:rsidDel="00753C16">
          <w:delText>e</w:delText>
        </w:r>
        <w:r w:rsidR="00B35AA1" w:rsidDel="00753C16">
          <w:delText>thanol</w:delText>
        </w:r>
        <w:r w:rsidDel="00753C16">
          <w:delText xml:space="preserve"> as shown in Table 2</w:delText>
        </w:r>
        <w:r w:rsidR="003C6DC2" w:rsidDel="00753C16">
          <w:delText xml:space="preserve">. </w:delText>
        </w:r>
        <w:r w:rsidR="00A572E6" w:rsidDel="00753C16">
          <w:delText>The</w:delText>
        </w:r>
        <w:r w:rsidR="008D76ED" w:rsidDel="00753C16">
          <w:delText xml:space="preserve"> analysis</w:delText>
        </w:r>
        <w:r w:rsidR="003C6DC2" w:rsidDel="00753C16">
          <w:delText xml:space="preserve"> show</w:delText>
        </w:r>
        <w:r w:rsidR="008D76ED" w:rsidDel="00753C16">
          <w:delText xml:space="preserve">s </w:delText>
        </w:r>
      </w:del>
      <w:del w:id="396" w:author="Dan Olson" w:date="2019-02-04T15:56:00Z">
        <w:r w:rsidR="004B1084" w:rsidRPr="004B1084" w:rsidDel="00C2091F">
          <w:delText xml:space="preserve">g6p </w:delText>
        </w:r>
      </w:del>
      <w:del w:id="397" w:author="Dan Olson" w:date="2019-02-06T22:54:00Z">
        <w:r w:rsidR="004B1084" w:rsidRPr="004B1084" w:rsidDel="00753C16">
          <w:delText xml:space="preserve">and </w:delText>
        </w:r>
      </w:del>
      <w:del w:id="398" w:author="Dan Olson" w:date="2019-02-04T15:57:00Z">
        <w:r w:rsidR="004B1084" w:rsidRPr="004B1084" w:rsidDel="00C2091F">
          <w:delText xml:space="preserve">f6p </w:delText>
        </w:r>
      </w:del>
      <w:del w:id="399" w:author="Dan Olson" w:date="2019-02-06T22:54:00Z">
        <w:r w:rsidR="004B1084" w:rsidRPr="004B1084" w:rsidDel="00753C16">
          <w:delText>measurements constrain the pathway thermodynamics</w:delText>
        </w:r>
        <w:r w:rsidR="001D66A1" w:rsidDel="00753C16">
          <w:delText xml:space="preserve"> (Supplementary table XX)</w:delText>
        </w:r>
        <w:r w:rsidR="004B1084" w:rsidRPr="004B1084" w:rsidDel="00753C16">
          <w:delText xml:space="preserve"> </w:delText>
        </w:r>
        <w:r w:rsidR="004B1084" w:rsidDel="00753C16">
          <w:delText xml:space="preserve">but the overall </w:delText>
        </w:r>
        <w:r w:rsidR="008D76ED" w:rsidDel="00753C16">
          <w:delText xml:space="preserve">ethanol production pathway is feasible </w:delText>
        </w:r>
        <w:r w:rsidR="00460530" w:rsidDel="00753C16">
          <w:delText>for all cases except the fina</w:delText>
        </w:r>
        <w:r w:rsidR="004B1084" w:rsidDel="00753C16">
          <w:delText>l timepoint of ethanol addition</w:delText>
        </w:r>
        <w:r w:rsidR="00BF1E96" w:rsidDel="00753C16">
          <w:delText xml:space="preserve">. </w:delText>
        </w:r>
        <w:r w:rsidR="002D2909" w:rsidDel="00753C16">
          <w:delText>F</w:delText>
        </w:r>
        <w:r w:rsidR="00BF1E96" w:rsidDel="00753C16">
          <w:delText>or the final timepoint of ethanol addition</w:delText>
        </w:r>
        <w:r w:rsidR="002D2909" w:rsidDel="00753C16">
          <w:delText>,</w:delText>
        </w:r>
        <w:r w:rsidR="00BF1E96" w:rsidDel="00753C16">
          <w:delText xml:space="preserve"> increase in ethanol concertation causes NADH accumulation which </w:delText>
        </w:r>
        <w:r w:rsidR="00D01D70" w:rsidDel="00753C16">
          <w:delText>causes</w:delText>
        </w:r>
        <w:r w:rsidR="00BF1E96" w:rsidDel="00753C16">
          <w:delText xml:space="preserve"> the reactions </w:delText>
        </w:r>
        <w:r w:rsidR="001450F2" w:rsidDel="00753C16">
          <w:delText>associated with NADH</w:delText>
        </w:r>
        <w:r w:rsidR="00BF1E96" w:rsidDel="00753C16">
          <w:delText xml:space="preserve"> such as GAPDH, </w:delText>
        </w:r>
        <w:r w:rsidR="008E5800" w:rsidDel="00753C16">
          <w:delText>ALDH</w:delText>
        </w:r>
        <w:r w:rsidR="00BF1E96" w:rsidDel="00753C16">
          <w:delText xml:space="preserve"> and </w:delText>
        </w:r>
        <w:r w:rsidR="008E5800" w:rsidDel="00753C16">
          <w:delText>ADH</w:delText>
        </w:r>
        <w:r w:rsidR="00BF1E96" w:rsidDel="00753C16">
          <w:delText xml:space="preserve"> </w:delText>
        </w:r>
        <w:r w:rsidR="00D01D70" w:rsidDel="00753C16">
          <w:delText>to</w:delText>
        </w:r>
        <w:r w:rsidR="003B688A" w:rsidDel="00753C16">
          <w:delText xml:space="preserve"> have low</w:delText>
        </w:r>
        <w:r w:rsidR="001450F2" w:rsidDel="00753C16">
          <w:delText>er</w:delText>
        </w:r>
        <w:r w:rsidR="003B688A" w:rsidDel="00753C16">
          <w:delText xml:space="preserve"> driving force with GAPDH emerging </w:delText>
        </w:r>
        <w:r w:rsidR="00D01D70" w:rsidDel="00753C16">
          <w:delText>as</w:delText>
        </w:r>
        <w:r w:rsidR="003B688A" w:rsidDel="00753C16">
          <w:delText xml:space="preserve"> the prominent</w:delText>
        </w:r>
        <w:r w:rsidR="00D01D70" w:rsidDel="00753C16">
          <w:delText xml:space="preserve"> thermodynamic bottleneck</w:delText>
        </w:r>
        <w:r w:rsidR="00932BDA" w:rsidDel="00753C16">
          <w:delText xml:space="preserve"> (i.e. change in thermodynamics of GAPDH will have maximum impact on pathway MDF)</w:delText>
        </w:r>
        <w:r w:rsidR="00D01D70" w:rsidDel="00753C16">
          <w:delText xml:space="preserve"> </w:delText>
        </w:r>
        <w:r w:rsidR="00BF1E96" w:rsidDel="00753C16">
          <w:delText xml:space="preserve">which </w:delText>
        </w:r>
        <w:r w:rsidR="00D01D70" w:rsidDel="00753C16">
          <w:delText>is</w:delText>
        </w:r>
        <w:r w:rsidR="00BF1E96" w:rsidDel="00753C16">
          <w:delText xml:space="preserve"> consistent with experimental observations</w:delText>
        </w:r>
        <w:r w:rsidR="00BF1E96" w:rsidRPr="00BF1E96" w:rsidDel="00753C16">
          <w:delText xml:space="preserve"> </w:delText>
        </w:r>
        <w:r w:rsidR="002F4D97" w:rsidDel="00753C16">
          <w:fldChar w:fldCharType="begin"/>
        </w:r>
        <w:r w:rsidR="006225AE" w:rsidDel="00753C16">
          <w:delInstrText xml:space="preserve"> ADDIN EN.CITE &lt;EndNote&gt;&lt;Cite&gt;&lt;Author&gt;Tian&lt;/Author&gt;&lt;Year&gt;2017&lt;/Year&gt;&lt;RecNum&gt;346&lt;/RecNum&gt;&lt;DisplayText&gt;[1]&lt;/DisplayText&gt;&lt;record&gt;&lt;rec-number&gt;346&lt;/rec-number&gt;&lt;foreign-keys&gt;&lt;key app="EN" db-id="rde2ee5zc0dwsbez5pg5s2ztd5fdfsdpvexd" timestamp="1546727973"&gt;346&lt;/key&gt;&lt;/foreign-keys&gt;&lt;ref-type name="Journal Article"&gt;17&lt;/ref-type&gt;&lt;contributors&gt;&lt;authors&gt;&lt;author&gt;Tian, L.&lt;/author&gt;&lt;author&gt;Perot, S. J.&lt;/author&gt;&lt;author&gt;Stevenson, D.&lt;/author&gt;&lt;author&gt;Jacobson, T.&lt;/author&gt;&lt;author&gt;Lanahan, A. A.&lt;/author&gt;&lt;author&gt;Amador-Noguez, D.&lt;/author&gt;&lt;author&gt;Olson, D. G.&lt;/author&gt;&lt;author&gt;Lynd, L. R.&lt;/author&gt;&lt;/authors&gt;&lt;/contributors&gt;&lt;auth-address&gt;Thayer School of Engineering, Dartmouth College, 14 Engineering Drive, Hanover, NH 03755 USA.0000 0001 2179 2404grid.254880.3&amp;#xD;Bioenergy Science Center, Oak Ridge National Laboratory, Oak Ridge, TN 37831 USA.0000 0004 0446 2659grid.135519.a&amp;#xD;Dartmouth College, Hanover, NH 03755 USA.0000 0001 2179 2404grid.254880.3&amp;#xD;University of Wisconsin-Madison, Madison, WI 53706 USA.0000 0001 2167 3675grid.14003.36&lt;/auth-address&gt;&lt;titles&gt;&lt;title&gt;Metabolome analysis reveals a role for glyceraldehyde 3-phosphate dehydrogenase in the inhibition of C. thermocellum by ethanol&lt;/title&gt;&lt;secondary-title&gt;Biotechnol Biofuels&lt;/secondary-title&gt;&lt;/titles&gt;&lt;periodical&gt;&lt;full-title&gt;Biotechnology for Biofuels&lt;/full-title&gt;&lt;abbr-1&gt;Biotechnol Biofuels&lt;/abbr-1&gt;&lt;/periodical&gt;&lt;pages&gt;276&lt;/pages&gt;&lt;volume&gt;10&lt;/volume&gt;&lt;keywords&gt;&lt;keyword&gt;Clostridium thermocellum&lt;/keyword&gt;&lt;keyword&gt;Consolidated bioprocessing&lt;/keyword&gt;&lt;keyword&gt;Ethanol tolerance&lt;/keyword&gt;&lt;keyword&gt;Metabolomic analysis&lt;/keyword&gt;&lt;/keywords&gt;&lt;dates&gt;&lt;year&gt;2017&lt;/year&gt;&lt;/dates&gt;&lt;isbn&gt;1754-6834 (Print)&amp;#xD;1754-6834 (Linking)&lt;/isbn&gt;&lt;accession-num&gt;29213320&lt;/accession-num&gt;&lt;urls&gt;&lt;related-urls&gt;&lt;url&gt;https://www.ncbi.nlm.nih.gov/pubmed/29213320&lt;/url&gt;&lt;/related-urls&gt;&lt;/urls&gt;&lt;custom2&gt;PMC5708176&lt;/custom2&gt;&lt;electronic-resource-num&gt;10.1186/s13068-017-0961-3&lt;/electronic-resource-num&gt;&lt;/record&gt;&lt;/Cite&gt;&lt;/EndNote&gt;</w:delInstrText>
        </w:r>
        <w:r w:rsidR="002F4D97" w:rsidDel="00753C16">
          <w:fldChar w:fldCharType="separate"/>
        </w:r>
        <w:r w:rsidR="006225AE" w:rsidDel="00753C16">
          <w:rPr>
            <w:noProof/>
          </w:rPr>
          <w:delText>[1]</w:delText>
        </w:r>
        <w:r w:rsidR="002F4D97" w:rsidDel="00753C16">
          <w:fldChar w:fldCharType="end"/>
        </w:r>
        <w:r w:rsidR="00BF1E96" w:rsidDel="00753C16">
          <w:delText>.</w:delText>
        </w:r>
      </w:del>
    </w:p>
    <w:p w14:paraId="2B039485" w14:textId="363322EF" w:rsidR="001D66A1" w:rsidRPr="009E3E15" w:rsidRDefault="001D66A1" w:rsidP="001D66A1">
      <w:pPr>
        <w:jc w:val="both"/>
      </w:pPr>
      <w:r w:rsidRPr="009E3E15">
        <w:rPr>
          <w:b/>
        </w:rPr>
        <w:t xml:space="preserve">Table </w:t>
      </w:r>
      <w:r>
        <w:rPr>
          <w:b/>
        </w:rPr>
        <w:t>2</w:t>
      </w:r>
      <w:r w:rsidRPr="009E3E15">
        <w:rPr>
          <w:b/>
        </w:rPr>
        <w:t>.</w:t>
      </w:r>
      <w:r>
        <w:t xml:space="preserve"> </w:t>
      </w:r>
      <w:commentRangeStart w:id="400"/>
      <w:r>
        <w:t xml:space="preserve">Pathway MDF </w:t>
      </w:r>
      <w:commentRangeEnd w:id="400"/>
      <w:r w:rsidR="00550698">
        <w:rPr>
          <w:rStyle w:val="CommentReference"/>
          <w:rFonts w:ascii="Liberation Serif" w:hAnsi="Liberation Serif" w:cs="Mangal"/>
          <w:color w:val="00000A"/>
          <w:lang w:eastAsia="zh-CN" w:bidi="hi-IN"/>
        </w:rPr>
        <w:commentReference w:id="400"/>
      </w:r>
      <w:r>
        <w:t xml:space="preserve">of wild-type </w:t>
      </w:r>
      <w:r w:rsidRPr="004B19BC">
        <w:rPr>
          <w:i/>
        </w:rPr>
        <w:t>C. thermocellum</w:t>
      </w:r>
      <w:r w:rsidRPr="004B19BC">
        <w:t xml:space="preserve"> </w:t>
      </w:r>
      <w:r>
        <w:t>for all samples and time points with and without added ethanol</w:t>
      </w:r>
      <w:r w:rsidR="00FB4757">
        <w:t>. Negative MDF values indicate thermodynamic infeasibility at the final timepoints of ethanol addition</w:t>
      </w:r>
      <w:ins w:id="401" w:author="Dan Olson" w:date="2019-02-07T10:19:00Z">
        <w:r w:rsidR="00550698">
          <w:t>.</w:t>
        </w:r>
      </w:ins>
      <w:r>
        <w:rPr>
          <w:i/>
        </w:rPr>
        <w:t xml:space="preserve"> </w:t>
      </w:r>
      <w:r>
        <w:t xml:space="preserve"> </w:t>
      </w:r>
    </w:p>
    <w:tbl>
      <w:tblPr>
        <w:tblW w:w="8411" w:type="dxa"/>
        <w:jc w:val="center"/>
        <w:tblBorders>
          <w:top w:val="single" w:sz="4" w:space="0" w:color="00000A"/>
          <w:bottom w:val="single" w:sz="4" w:space="0" w:color="00000A"/>
          <w:insideH w:val="single" w:sz="4" w:space="0" w:color="00000A"/>
        </w:tblBorders>
        <w:tblCellMar>
          <w:top w:w="55" w:type="dxa"/>
          <w:left w:w="55" w:type="dxa"/>
          <w:bottom w:w="55" w:type="dxa"/>
          <w:right w:w="55" w:type="dxa"/>
        </w:tblCellMar>
        <w:tblLook w:val="04A0" w:firstRow="1" w:lastRow="0" w:firstColumn="1" w:lastColumn="0" w:noHBand="0" w:noVBand="1"/>
      </w:tblPr>
      <w:tblGrid>
        <w:gridCol w:w="1768"/>
        <w:gridCol w:w="1660"/>
        <w:gridCol w:w="1661"/>
        <w:gridCol w:w="1661"/>
        <w:gridCol w:w="1661"/>
      </w:tblGrid>
      <w:tr w:rsidR="001D66A1" w:rsidRPr="00837B2F" w14:paraId="7AC24A2F" w14:textId="77777777" w:rsidTr="008D7460">
        <w:trPr>
          <w:trHeight w:val="198"/>
          <w:jc w:val="center"/>
        </w:trPr>
        <w:tc>
          <w:tcPr>
            <w:tcW w:w="1768" w:type="dxa"/>
            <w:vMerge w:val="restart"/>
            <w:tcBorders>
              <w:top w:val="single" w:sz="4" w:space="0" w:color="00000A"/>
            </w:tcBorders>
            <w:shd w:val="clear" w:color="auto" w:fill="auto"/>
            <w:vAlign w:val="center"/>
          </w:tcPr>
          <w:p w14:paraId="436586E9" w14:textId="77777777" w:rsidR="001D66A1" w:rsidRPr="00837B2F" w:rsidRDefault="001D66A1" w:rsidP="008D7460">
            <w:pPr>
              <w:rPr>
                <w:rFonts w:eastAsia="Times New Roman"/>
              </w:rPr>
            </w:pPr>
            <w:r>
              <w:rPr>
                <w:rFonts w:eastAsia="Times New Roman"/>
              </w:rPr>
              <w:t>Time point (</w:t>
            </w:r>
            <w:proofErr w:type="spellStart"/>
            <w:r>
              <w:rPr>
                <w:rFonts w:eastAsia="Times New Roman"/>
              </w:rPr>
              <w:t>hr</w:t>
            </w:r>
            <w:proofErr w:type="spellEnd"/>
            <w:r>
              <w:rPr>
                <w:rFonts w:eastAsia="Times New Roman"/>
              </w:rPr>
              <w:t>)</w:t>
            </w:r>
          </w:p>
        </w:tc>
        <w:tc>
          <w:tcPr>
            <w:tcW w:w="3321" w:type="dxa"/>
            <w:gridSpan w:val="2"/>
            <w:tcBorders>
              <w:top w:val="single" w:sz="4" w:space="0" w:color="00000A"/>
              <w:bottom w:val="single" w:sz="4" w:space="0" w:color="00000A"/>
              <w:right w:val="single" w:sz="4" w:space="0" w:color="auto"/>
            </w:tcBorders>
            <w:shd w:val="clear" w:color="auto" w:fill="auto"/>
            <w:vAlign w:val="center"/>
          </w:tcPr>
          <w:p w14:paraId="28F57542" w14:textId="2F9DE517" w:rsidR="001D66A1" w:rsidRPr="00837B2F" w:rsidRDefault="00374A2B" w:rsidP="00374A2B">
            <w:pPr>
              <w:jc w:val="center"/>
            </w:pPr>
            <w:r>
              <w:rPr>
                <w:rFonts w:eastAsia="Times New Roman"/>
              </w:rPr>
              <w:t>Externally added</w:t>
            </w:r>
            <w:r w:rsidR="001D66A1">
              <w:t xml:space="preserve"> ethanol</w:t>
            </w:r>
          </w:p>
        </w:tc>
        <w:tc>
          <w:tcPr>
            <w:tcW w:w="3322" w:type="dxa"/>
            <w:gridSpan w:val="2"/>
            <w:tcBorders>
              <w:top w:val="single" w:sz="4" w:space="0" w:color="00000A"/>
            </w:tcBorders>
            <w:shd w:val="clear" w:color="auto" w:fill="auto"/>
            <w:vAlign w:val="center"/>
          </w:tcPr>
          <w:p w14:paraId="6BA02BEE" w14:textId="520C7F5B" w:rsidR="001D66A1" w:rsidRPr="00837B2F" w:rsidRDefault="00374A2B" w:rsidP="008D7460">
            <w:pPr>
              <w:jc w:val="center"/>
              <w:rPr>
                <w:rFonts w:eastAsia="Times New Roman"/>
              </w:rPr>
            </w:pPr>
            <w:r>
              <w:rPr>
                <w:rFonts w:eastAsia="Times New Roman"/>
              </w:rPr>
              <w:t>No</w:t>
            </w:r>
            <w:r w:rsidR="001D66A1">
              <w:rPr>
                <w:rFonts w:eastAsia="Times New Roman"/>
              </w:rPr>
              <w:t xml:space="preserve"> added ethanol</w:t>
            </w:r>
          </w:p>
        </w:tc>
      </w:tr>
      <w:tr w:rsidR="001D66A1" w:rsidRPr="00837B2F" w14:paraId="1383CBE5" w14:textId="77777777" w:rsidTr="008D7460">
        <w:trPr>
          <w:trHeight w:val="198"/>
          <w:jc w:val="center"/>
        </w:trPr>
        <w:tc>
          <w:tcPr>
            <w:tcW w:w="1768" w:type="dxa"/>
            <w:vMerge/>
            <w:tcBorders>
              <w:right w:val="nil"/>
            </w:tcBorders>
            <w:shd w:val="clear" w:color="auto" w:fill="auto"/>
            <w:vAlign w:val="center"/>
          </w:tcPr>
          <w:p w14:paraId="0AA4EFAE" w14:textId="77777777" w:rsidR="001D66A1" w:rsidRDefault="001D66A1" w:rsidP="008D7460">
            <w:pPr>
              <w:rPr>
                <w:rFonts w:eastAsia="Times New Roman"/>
              </w:rPr>
            </w:pPr>
          </w:p>
        </w:tc>
        <w:tc>
          <w:tcPr>
            <w:tcW w:w="1660" w:type="dxa"/>
            <w:tcBorders>
              <w:top w:val="single" w:sz="4" w:space="0" w:color="00000A"/>
              <w:left w:val="nil"/>
              <w:bottom w:val="single" w:sz="4" w:space="0" w:color="00000A"/>
              <w:right w:val="single" w:sz="4" w:space="0" w:color="auto"/>
            </w:tcBorders>
            <w:shd w:val="clear" w:color="auto" w:fill="auto"/>
            <w:vAlign w:val="center"/>
          </w:tcPr>
          <w:p w14:paraId="748B8A66" w14:textId="77777777" w:rsidR="001D66A1" w:rsidRDefault="001D66A1" w:rsidP="008D7460">
            <w:pPr>
              <w:jc w:val="center"/>
            </w:pPr>
            <w:r>
              <w:t>Sample 1</w:t>
            </w:r>
          </w:p>
        </w:tc>
        <w:tc>
          <w:tcPr>
            <w:tcW w:w="1661" w:type="dxa"/>
            <w:tcBorders>
              <w:top w:val="single" w:sz="4" w:space="0" w:color="00000A"/>
              <w:bottom w:val="single" w:sz="4" w:space="0" w:color="00000A"/>
              <w:right w:val="single" w:sz="4" w:space="0" w:color="auto"/>
            </w:tcBorders>
            <w:shd w:val="clear" w:color="auto" w:fill="auto"/>
            <w:vAlign w:val="center"/>
          </w:tcPr>
          <w:p w14:paraId="284960FE" w14:textId="77777777" w:rsidR="001D66A1" w:rsidRDefault="001D66A1" w:rsidP="008D7460">
            <w:pPr>
              <w:jc w:val="center"/>
            </w:pPr>
            <w:r>
              <w:t>Sample 2</w:t>
            </w:r>
          </w:p>
        </w:tc>
        <w:tc>
          <w:tcPr>
            <w:tcW w:w="1661" w:type="dxa"/>
            <w:tcBorders>
              <w:right w:val="single" w:sz="4" w:space="0" w:color="auto"/>
            </w:tcBorders>
            <w:shd w:val="clear" w:color="auto" w:fill="auto"/>
            <w:vAlign w:val="center"/>
          </w:tcPr>
          <w:p w14:paraId="221AC685" w14:textId="77777777" w:rsidR="001D66A1" w:rsidRDefault="001D66A1" w:rsidP="008D7460">
            <w:pPr>
              <w:jc w:val="center"/>
              <w:rPr>
                <w:rFonts w:eastAsia="Times New Roman"/>
              </w:rPr>
            </w:pPr>
            <w:r>
              <w:t>Sample 3</w:t>
            </w:r>
          </w:p>
        </w:tc>
        <w:tc>
          <w:tcPr>
            <w:tcW w:w="1661" w:type="dxa"/>
            <w:tcBorders>
              <w:left w:val="single" w:sz="4" w:space="0" w:color="auto"/>
            </w:tcBorders>
            <w:shd w:val="clear" w:color="auto" w:fill="auto"/>
            <w:vAlign w:val="center"/>
          </w:tcPr>
          <w:p w14:paraId="783E9269" w14:textId="77777777" w:rsidR="001D66A1" w:rsidRDefault="001D66A1" w:rsidP="008D7460">
            <w:pPr>
              <w:jc w:val="center"/>
              <w:rPr>
                <w:rFonts w:eastAsia="Times New Roman"/>
              </w:rPr>
            </w:pPr>
            <w:r>
              <w:t>Sample 4</w:t>
            </w:r>
          </w:p>
        </w:tc>
      </w:tr>
      <w:tr w:rsidR="001D66A1" w:rsidRPr="00837B2F" w14:paraId="797C8545" w14:textId="77777777" w:rsidTr="008D7460">
        <w:trPr>
          <w:trHeight w:val="412"/>
          <w:jc w:val="center"/>
        </w:trPr>
        <w:tc>
          <w:tcPr>
            <w:tcW w:w="1768" w:type="dxa"/>
            <w:tcBorders>
              <w:top w:val="single" w:sz="4" w:space="0" w:color="00000A"/>
              <w:bottom w:val="single" w:sz="4" w:space="0" w:color="00000A"/>
              <w:right w:val="nil"/>
            </w:tcBorders>
            <w:shd w:val="clear" w:color="auto" w:fill="auto"/>
            <w:vAlign w:val="center"/>
          </w:tcPr>
          <w:p w14:paraId="4231CC82" w14:textId="4EAD8031" w:rsidR="001D66A1" w:rsidRPr="00837B2F" w:rsidRDefault="001D66A1" w:rsidP="008D7460">
            <w:pPr>
              <w:rPr>
                <w:rFonts w:eastAsia="Times New Roman"/>
              </w:rPr>
            </w:pPr>
            <w:del w:id="402" w:author="Dan Olson" w:date="2019-02-07T10:18:00Z">
              <w:r w:rsidDel="00550698">
                <w:rPr>
                  <w:rFonts w:eastAsia="Times New Roman"/>
                </w:rPr>
                <w:delText>0</w:delText>
              </w:r>
            </w:del>
            <w:ins w:id="403" w:author="Dan Olson" w:date="2019-02-07T10:18:00Z">
              <w:r w:rsidR="00550698">
                <w:rPr>
                  <w:rFonts w:eastAsia="Times New Roman"/>
                </w:rPr>
                <w:t>2.0</w:t>
              </w:r>
            </w:ins>
          </w:p>
        </w:tc>
        <w:tc>
          <w:tcPr>
            <w:tcW w:w="1660" w:type="dxa"/>
            <w:tcBorders>
              <w:top w:val="single" w:sz="4" w:space="0" w:color="00000A"/>
              <w:left w:val="nil"/>
              <w:bottom w:val="single" w:sz="4" w:space="0" w:color="00000A"/>
              <w:right w:val="single" w:sz="4" w:space="0" w:color="auto"/>
            </w:tcBorders>
            <w:shd w:val="clear" w:color="auto" w:fill="auto"/>
            <w:vAlign w:val="center"/>
          </w:tcPr>
          <w:p w14:paraId="0B7F7989"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1.0</w:t>
            </w:r>
            <w:r>
              <w:rPr>
                <w:rFonts w:eastAsia="Times New Roman"/>
                <w:color w:val="000000"/>
                <w:sz w:val="22"/>
                <w:szCs w:val="22"/>
              </w:rPr>
              <w:t>8</w:t>
            </w:r>
          </w:p>
        </w:tc>
        <w:tc>
          <w:tcPr>
            <w:tcW w:w="1661" w:type="dxa"/>
            <w:tcBorders>
              <w:top w:val="single" w:sz="4" w:space="0" w:color="00000A"/>
              <w:bottom w:val="single" w:sz="4" w:space="0" w:color="00000A"/>
              <w:right w:val="single" w:sz="4" w:space="0" w:color="auto"/>
            </w:tcBorders>
            <w:shd w:val="clear" w:color="auto" w:fill="auto"/>
            <w:vAlign w:val="center"/>
          </w:tcPr>
          <w:p w14:paraId="34663C3C"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0.69</w:t>
            </w:r>
          </w:p>
        </w:tc>
        <w:tc>
          <w:tcPr>
            <w:tcW w:w="1661" w:type="dxa"/>
            <w:tcBorders>
              <w:top w:val="single" w:sz="4" w:space="0" w:color="00000A"/>
              <w:bottom w:val="single" w:sz="4" w:space="0" w:color="00000A"/>
              <w:right w:val="single" w:sz="4" w:space="0" w:color="auto"/>
            </w:tcBorders>
            <w:shd w:val="clear" w:color="auto" w:fill="auto"/>
            <w:vAlign w:val="center"/>
          </w:tcPr>
          <w:p w14:paraId="51219DDE"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0.78</w:t>
            </w:r>
          </w:p>
        </w:tc>
        <w:tc>
          <w:tcPr>
            <w:tcW w:w="1661" w:type="dxa"/>
            <w:tcBorders>
              <w:top w:val="single" w:sz="4" w:space="0" w:color="00000A"/>
              <w:left w:val="single" w:sz="4" w:space="0" w:color="auto"/>
              <w:bottom w:val="single" w:sz="4" w:space="0" w:color="00000A"/>
            </w:tcBorders>
            <w:shd w:val="clear" w:color="auto" w:fill="auto"/>
            <w:vAlign w:val="center"/>
          </w:tcPr>
          <w:p w14:paraId="11B21FD9"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0.5</w:t>
            </w:r>
            <w:r>
              <w:rPr>
                <w:rFonts w:eastAsia="Times New Roman"/>
                <w:color w:val="000000"/>
                <w:sz w:val="22"/>
                <w:szCs w:val="22"/>
              </w:rPr>
              <w:t>0</w:t>
            </w:r>
          </w:p>
        </w:tc>
      </w:tr>
      <w:tr w:rsidR="001D66A1" w:rsidRPr="00837B2F" w14:paraId="062BD9A9" w14:textId="77777777" w:rsidTr="008D7460">
        <w:trPr>
          <w:trHeight w:val="412"/>
          <w:jc w:val="center"/>
        </w:trPr>
        <w:tc>
          <w:tcPr>
            <w:tcW w:w="1768" w:type="dxa"/>
            <w:tcBorders>
              <w:top w:val="single" w:sz="4" w:space="0" w:color="00000A"/>
              <w:bottom w:val="single" w:sz="4" w:space="0" w:color="00000A"/>
              <w:right w:val="nil"/>
            </w:tcBorders>
            <w:shd w:val="clear" w:color="auto" w:fill="auto"/>
            <w:vAlign w:val="center"/>
          </w:tcPr>
          <w:p w14:paraId="3911A62C" w14:textId="1546C70A" w:rsidR="001D66A1" w:rsidRPr="00837B2F" w:rsidRDefault="00550698" w:rsidP="008D7460">
            <w:pPr>
              <w:rPr>
                <w:rFonts w:eastAsia="Times New Roman"/>
                <w:color w:val="000000"/>
                <w:sz w:val="22"/>
                <w:szCs w:val="22"/>
              </w:rPr>
            </w:pPr>
            <w:ins w:id="404" w:author="Dan Olson" w:date="2019-02-07T10:19:00Z">
              <w:r>
                <w:rPr>
                  <w:rFonts w:eastAsia="Times New Roman"/>
                  <w:color w:val="000000"/>
                  <w:sz w:val="22"/>
                  <w:szCs w:val="22"/>
                </w:rPr>
                <w:t>3.8</w:t>
              </w:r>
            </w:ins>
            <w:del w:id="405" w:author="Dan Olson" w:date="2019-02-07T10:19:00Z">
              <w:r w:rsidR="001D66A1" w:rsidDel="00550698">
                <w:rPr>
                  <w:rFonts w:eastAsia="Times New Roman"/>
                  <w:color w:val="000000"/>
                  <w:sz w:val="22"/>
                  <w:szCs w:val="22"/>
                </w:rPr>
                <w:delText>5</w:delText>
              </w:r>
            </w:del>
          </w:p>
        </w:tc>
        <w:tc>
          <w:tcPr>
            <w:tcW w:w="1660" w:type="dxa"/>
            <w:tcBorders>
              <w:top w:val="single" w:sz="4" w:space="0" w:color="00000A"/>
              <w:left w:val="nil"/>
              <w:bottom w:val="single" w:sz="4" w:space="0" w:color="00000A"/>
              <w:right w:val="single" w:sz="4" w:space="0" w:color="auto"/>
            </w:tcBorders>
            <w:shd w:val="clear" w:color="auto" w:fill="auto"/>
            <w:vAlign w:val="center"/>
          </w:tcPr>
          <w:p w14:paraId="7520B46E"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0.03</w:t>
            </w:r>
          </w:p>
        </w:tc>
        <w:tc>
          <w:tcPr>
            <w:tcW w:w="1661" w:type="dxa"/>
            <w:tcBorders>
              <w:top w:val="single" w:sz="4" w:space="0" w:color="00000A"/>
              <w:bottom w:val="single" w:sz="4" w:space="0" w:color="00000A"/>
              <w:right w:val="single" w:sz="4" w:space="0" w:color="auto"/>
            </w:tcBorders>
            <w:shd w:val="clear" w:color="auto" w:fill="auto"/>
            <w:vAlign w:val="center"/>
          </w:tcPr>
          <w:p w14:paraId="02B6E6FC"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0.6</w:t>
            </w:r>
            <w:r>
              <w:rPr>
                <w:rFonts w:eastAsia="Times New Roman"/>
                <w:color w:val="000000"/>
                <w:sz w:val="22"/>
                <w:szCs w:val="22"/>
              </w:rPr>
              <w:t>6</w:t>
            </w:r>
          </w:p>
        </w:tc>
        <w:tc>
          <w:tcPr>
            <w:tcW w:w="1661" w:type="dxa"/>
            <w:tcBorders>
              <w:top w:val="single" w:sz="4" w:space="0" w:color="00000A"/>
              <w:bottom w:val="single" w:sz="4" w:space="0" w:color="00000A"/>
              <w:right w:val="single" w:sz="4" w:space="0" w:color="auto"/>
            </w:tcBorders>
            <w:shd w:val="clear" w:color="auto" w:fill="auto"/>
            <w:vAlign w:val="center"/>
          </w:tcPr>
          <w:p w14:paraId="3DC81150"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1.1</w:t>
            </w:r>
            <w:r>
              <w:rPr>
                <w:rFonts w:eastAsia="Times New Roman"/>
                <w:color w:val="000000"/>
                <w:sz w:val="22"/>
                <w:szCs w:val="22"/>
              </w:rPr>
              <w:t>7</w:t>
            </w:r>
          </w:p>
        </w:tc>
        <w:tc>
          <w:tcPr>
            <w:tcW w:w="1661" w:type="dxa"/>
            <w:tcBorders>
              <w:top w:val="single" w:sz="4" w:space="0" w:color="00000A"/>
              <w:left w:val="single" w:sz="4" w:space="0" w:color="auto"/>
              <w:bottom w:val="single" w:sz="4" w:space="0" w:color="00000A"/>
            </w:tcBorders>
            <w:shd w:val="clear" w:color="auto" w:fill="auto"/>
            <w:vAlign w:val="center"/>
          </w:tcPr>
          <w:p w14:paraId="3F4CF3A5"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0.85</w:t>
            </w:r>
          </w:p>
        </w:tc>
      </w:tr>
      <w:tr w:rsidR="001D66A1" w:rsidRPr="00837B2F" w14:paraId="3B8EA376" w14:textId="77777777" w:rsidTr="008D7460">
        <w:trPr>
          <w:trHeight w:val="412"/>
          <w:jc w:val="center"/>
        </w:trPr>
        <w:tc>
          <w:tcPr>
            <w:tcW w:w="1768" w:type="dxa"/>
            <w:tcBorders>
              <w:top w:val="single" w:sz="4" w:space="0" w:color="00000A"/>
              <w:bottom w:val="single" w:sz="4" w:space="0" w:color="00000A"/>
              <w:right w:val="nil"/>
            </w:tcBorders>
            <w:shd w:val="clear" w:color="auto" w:fill="auto"/>
            <w:vAlign w:val="center"/>
          </w:tcPr>
          <w:p w14:paraId="5B49DE44" w14:textId="7E618695" w:rsidR="001D66A1" w:rsidRPr="00837B2F" w:rsidRDefault="001D66A1" w:rsidP="008D7460">
            <w:pPr>
              <w:rPr>
                <w:rFonts w:eastAsia="Times New Roman"/>
                <w:color w:val="000000"/>
                <w:sz w:val="22"/>
                <w:szCs w:val="22"/>
              </w:rPr>
            </w:pPr>
            <w:del w:id="406" w:author="Dan Olson" w:date="2019-02-07T10:19:00Z">
              <w:r w:rsidDel="00550698">
                <w:rPr>
                  <w:rFonts w:eastAsia="Times New Roman"/>
                  <w:color w:val="000000"/>
                  <w:sz w:val="22"/>
                  <w:szCs w:val="22"/>
                </w:rPr>
                <w:delText>9</w:delText>
              </w:r>
            </w:del>
            <w:ins w:id="407" w:author="Dan Olson" w:date="2019-02-07T10:19:00Z">
              <w:r w:rsidR="00550698">
                <w:rPr>
                  <w:rFonts w:eastAsia="Times New Roman"/>
                  <w:color w:val="000000"/>
                  <w:sz w:val="22"/>
                  <w:szCs w:val="22"/>
                </w:rPr>
                <w:t>5.9</w:t>
              </w:r>
            </w:ins>
          </w:p>
        </w:tc>
        <w:tc>
          <w:tcPr>
            <w:tcW w:w="1660" w:type="dxa"/>
            <w:tcBorders>
              <w:top w:val="single" w:sz="4" w:space="0" w:color="00000A"/>
              <w:left w:val="nil"/>
              <w:bottom w:val="single" w:sz="4" w:space="0" w:color="00000A"/>
              <w:right w:val="single" w:sz="4" w:space="0" w:color="auto"/>
            </w:tcBorders>
            <w:shd w:val="clear" w:color="auto" w:fill="auto"/>
            <w:vAlign w:val="center"/>
          </w:tcPr>
          <w:p w14:paraId="3BE0C78C"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-0.22</w:t>
            </w:r>
          </w:p>
        </w:tc>
        <w:tc>
          <w:tcPr>
            <w:tcW w:w="1661" w:type="dxa"/>
            <w:tcBorders>
              <w:top w:val="single" w:sz="4" w:space="0" w:color="00000A"/>
              <w:bottom w:val="single" w:sz="4" w:space="0" w:color="00000A"/>
              <w:right w:val="single" w:sz="4" w:space="0" w:color="auto"/>
            </w:tcBorders>
            <w:shd w:val="clear" w:color="auto" w:fill="auto"/>
            <w:vAlign w:val="center"/>
          </w:tcPr>
          <w:p w14:paraId="39540E77"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-0.2</w:t>
            </w:r>
            <w:r>
              <w:rPr>
                <w:rFonts w:eastAsia="Times New Roman"/>
                <w:color w:val="000000"/>
                <w:sz w:val="22"/>
                <w:szCs w:val="22"/>
              </w:rPr>
              <w:t>3</w:t>
            </w:r>
          </w:p>
        </w:tc>
        <w:tc>
          <w:tcPr>
            <w:tcW w:w="1661" w:type="dxa"/>
            <w:tcBorders>
              <w:top w:val="single" w:sz="4" w:space="0" w:color="00000A"/>
              <w:bottom w:val="single" w:sz="4" w:space="0" w:color="00000A"/>
              <w:right w:val="single" w:sz="4" w:space="0" w:color="auto"/>
            </w:tcBorders>
            <w:shd w:val="clear" w:color="auto" w:fill="auto"/>
            <w:vAlign w:val="center"/>
          </w:tcPr>
          <w:p w14:paraId="68BBC571"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1.0</w:t>
            </w:r>
            <w:r>
              <w:rPr>
                <w:rFonts w:eastAsia="Times New Roman"/>
                <w:color w:val="000000"/>
                <w:sz w:val="22"/>
                <w:szCs w:val="22"/>
              </w:rPr>
              <w:t>5</w:t>
            </w:r>
          </w:p>
        </w:tc>
        <w:tc>
          <w:tcPr>
            <w:tcW w:w="1661" w:type="dxa"/>
            <w:tcBorders>
              <w:top w:val="single" w:sz="4" w:space="0" w:color="00000A"/>
              <w:left w:val="single" w:sz="4" w:space="0" w:color="auto"/>
              <w:bottom w:val="single" w:sz="4" w:space="0" w:color="00000A"/>
            </w:tcBorders>
            <w:shd w:val="clear" w:color="auto" w:fill="auto"/>
            <w:vAlign w:val="center"/>
          </w:tcPr>
          <w:p w14:paraId="06927491" w14:textId="77777777" w:rsidR="001D66A1" w:rsidRPr="00837B2F" w:rsidRDefault="001D66A1" w:rsidP="008D7460">
            <w:pPr>
              <w:jc w:val="center"/>
              <w:rPr>
                <w:rFonts w:eastAsia="Times New Roman"/>
                <w:color w:val="000000"/>
                <w:sz w:val="22"/>
                <w:szCs w:val="22"/>
              </w:rPr>
            </w:pPr>
            <w:r w:rsidRPr="00D75060">
              <w:rPr>
                <w:rFonts w:eastAsia="Times New Roman"/>
                <w:color w:val="000000"/>
                <w:sz w:val="22"/>
                <w:szCs w:val="22"/>
              </w:rPr>
              <w:t>0.70</w:t>
            </w:r>
          </w:p>
        </w:tc>
      </w:tr>
    </w:tbl>
    <w:p w14:paraId="6E5A9CE1" w14:textId="77777777" w:rsidR="00EB043F" w:rsidRDefault="00EB043F">
      <w:pPr>
        <w:pStyle w:val="Heading2"/>
        <w:pPrChange w:id="408" w:author="Dan Olson" w:date="2019-02-06T15:15:00Z">
          <w:pPr>
            <w:pStyle w:val="Heading2"/>
            <w:jc w:val="both"/>
          </w:pPr>
        </w:pPrChange>
      </w:pPr>
    </w:p>
    <w:p w14:paraId="55D543AB" w14:textId="7C2363F6" w:rsidR="00EB043F" w:rsidRPr="00EB043F" w:rsidDel="00C80E25" w:rsidRDefault="00EB043F">
      <w:pPr>
        <w:pStyle w:val="Heading2"/>
        <w:rPr>
          <w:del w:id="409" w:author="Dan Olson" w:date="2019-02-06T23:11:00Z"/>
        </w:rPr>
        <w:pPrChange w:id="410" w:author="Dan Olson" w:date="2019-02-06T15:15:00Z">
          <w:pPr>
            <w:pStyle w:val="Heading2"/>
            <w:jc w:val="both"/>
          </w:pPr>
        </w:pPrChange>
      </w:pPr>
      <w:del w:id="411" w:author="Dan Olson" w:date="2019-02-06T23:11:00Z">
        <w:r w:rsidRPr="00EB043F" w:rsidDel="00C80E25">
          <w:delText>PPDK vs malate shunt</w:delText>
        </w:r>
      </w:del>
    </w:p>
    <w:p w14:paraId="1AE586C0" w14:textId="350494F7" w:rsidR="00990481" w:rsidRPr="009E3E15" w:rsidDel="00C80E25" w:rsidRDefault="00990481" w:rsidP="009E3E15">
      <w:pPr>
        <w:spacing w:line="480" w:lineRule="auto"/>
        <w:jc w:val="both"/>
        <w:rPr>
          <w:del w:id="412" w:author="Dan Olson" w:date="2019-02-06T23:11:00Z"/>
          <w:bCs/>
        </w:rPr>
      </w:pPr>
      <w:del w:id="413" w:author="Dan Olson" w:date="2019-02-06T23:11:00Z">
        <w:r w:rsidRPr="009E3E15" w:rsidDel="00C80E25">
          <w:rPr>
            <w:bCs/>
            <w:i/>
          </w:rPr>
          <w:delText>C. thermocellum</w:delText>
        </w:r>
        <w:r w:rsidRPr="009E3E15" w:rsidDel="00C80E25">
          <w:rPr>
            <w:bCs/>
          </w:rPr>
          <w:delText xml:space="preserve"> does not possess the conventi</w:delText>
        </w:r>
        <w:r w:rsidR="002B72D3" w:rsidDel="00C80E25">
          <w:rPr>
            <w:bCs/>
          </w:rPr>
          <w:delText>onal pyruvate kinase</w:delText>
        </w:r>
        <w:r w:rsidR="00DA63B9" w:rsidDel="00C80E25">
          <w:rPr>
            <w:bCs/>
          </w:rPr>
          <w:delText xml:space="preserve"> (PYK)</w:delText>
        </w:r>
        <w:r w:rsidR="002B72D3" w:rsidDel="00C80E25">
          <w:rPr>
            <w:bCs/>
          </w:rPr>
          <w:delText xml:space="preserve"> enzyme, </w:delText>
        </w:r>
        <w:r w:rsidRPr="009E3E15" w:rsidDel="00C80E25">
          <w:rPr>
            <w:bCs/>
          </w:rPr>
          <w:delText xml:space="preserve">instead </w:delText>
        </w:r>
        <w:r w:rsidR="002B72D3" w:rsidDel="00C80E25">
          <w:rPr>
            <w:bCs/>
          </w:rPr>
          <w:delText>it uses</w:delText>
        </w:r>
        <w:r w:rsidRPr="009E3E15" w:rsidDel="00C80E25">
          <w:rPr>
            <w:bCs/>
          </w:rPr>
          <w:delText xml:space="preserve"> pyruva</w:delText>
        </w:r>
        <w:r w:rsidR="002B72D3" w:rsidDel="00C80E25">
          <w:rPr>
            <w:bCs/>
          </w:rPr>
          <w:delText>te phosphate dikinase</w:delText>
        </w:r>
        <w:r w:rsidR="00DA63B9" w:rsidDel="00C80E25">
          <w:rPr>
            <w:bCs/>
          </w:rPr>
          <w:delText xml:space="preserve"> (PPDK)</w:delText>
        </w:r>
        <w:r w:rsidR="002B72D3" w:rsidDel="00C80E25">
          <w:rPr>
            <w:bCs/>
          </w:rPr>
          <w:delText xml:space="preserve"> and</w:delText>
        </w:r>
        <w:r w:rsidRPr="009E3E15" w:rsidDel="00C80E25">
          <w:rPr>
            <w:bCs/>
          </w:rPr>
          <w:delText xml:space="preserve"> phosphoenolpyruvate carboxykinase</w:delText>
        </w:r>
        <w:r w:rsidR="00DA63B9" w:rsidDel="00C80E25">
          <w:rPr>
            <w:bCs/>
          </w:rPr>
          <w:delText xml:space="preserve"> (PEPCK)</w:delText>
        </w:r>
        <w:r w:rsidRPr="009E3E15" w:rsidDel="00C80E25">
          <w:rPr>
            <w:bCs/>
          </w:rPr>
          <w:delText xml:space="preserve"> with </w:delText>
        </w:r>
        <w:r w:rsidR="002B72D3" w:rsidDel="00C80E25">
          <w:rPr>
            <w:bCs/>
          </w:rPr>
          <w:delText xml:space="preserve">the </w:delText>
        </w:r>
        <w:r w:rsidRPr="009E3E15" w:rsidDel="00C80E25">
          <w:rPr>
            <w:bCs/>
          </w:rPr>
          <w:delText>malate shunt as two alternate pathways to generate pyruvate from phosphoenolpyr</w:delText>
        </w:r>
        <w:r w:rsidR="002B72D3" w:rsidDel="00C80E25">
          <w:rPr>
            <w:bCs/>
          </w:rPr>
          <w:delText>uvate (see F</w:delText>
        </w:r>
        <w:r w:rsidRPr="009E3E15" w:rsidDel="00C80E25">
          <w:rPr>
            <w:bCs/>
          </w:rPr>
          <w:delText xml:space="preserve">igure </w:delText>
        </w:r>
        <w:r w:rsidR="009203EC" w:rsidRPr="009E3E15" w:rsidDel="00C80E25">
          <w:rPr>
            <w:bCs/>
          </w:rPr>
          <w:delText>1</w:delText>
        </w:r>
        <w:r w:rsidR="002B72D3" w:rsidDel="00C80E25">
          <w:rPr>
            <w:bCs/>
          </w:rPr>
          <w:delText>). The metabolic flux allocation</w:delText>
        </w:r>
        <w:r w:rsidRPr="009E3E15" w:rsidDel="00C80E25">
          <w:rPr>
            <w:bCs/>
          </w:rPr>
          <w:delText xml:space="preserve"> between these two pathways i</w:delText>
        </w:r>
        <w:r w:rsidR="002B72D3" w:rsidDel="00C80E25">
          <w:rPr>
            <w:bCs/>
          </w:rPr>
          <w:delText>s essential to characterize wild-type metabolism and</w:delText>
        </w:r>
        <w:r w:rsidRPr="009E3E15" w:rsidDel="00C80E25">
          <w:rPr>
            <w:bCs/>
          </w:rPr>
          <w:delText xml:space="preserve"> predict </w:delText>
        </w:r>
        <w:r w:rsidR="002B72D3" w:rsidDel="00C80E25">
          <w:rPr>
            <w:bCs/>
          </w:rPr>
          <w:delText>the impact of genetic perturbations on</w:delText>
        </w:r>
        <w:r w:rsidRPr="009E3E15" w:rsidDel="00C80E25">
          <w:rPr>
            <w:bCs/>
          </w:rPr>
          <w:delText xml:space="preserve"> metaboli</w:delText>
        </w:r>
        <w:r w:rsidR="002B72D3" w:rsidDel="00C80E25">
          <w:rPr>
            <w:bCs/>
          </w:rPr>
          <w:delText>sm using</w:delText>
        </w:r>
        <w:r w:rsidRPr="009E3E15" w:rsidDel="00C80E25">
          <w:rPr>
            <w:bCs/>
          </w:rPr>
          <w:delText xml:space="preserve"> kinetic models. Several studies hav</w:delText>
        </w:r>
        <w:r w:rsidR="00300545" w:rsidDel="00C80E25">
          <w:rPr>
            <w:bCs/>
          </w:rPr>
          <w:delText xml:space="preserve">e demonstrated that </w:delText>
        </w:r>
        <w:r w:rsidR="00300545" w:rsidRPr="00300545" w:rsidDel="00C80E25">
          <w:rPr>
            <w:bCs/>
          </w:rPr>
          <w:delText>the flux ratio betwe</w:delText>
        </w:r>
        <w:r w:rsidR="00300545" w:rsidDel="00C80E25">
          <w:rPr>
            <w:bCs/>
          </w:rPr>
          <w:delText xml:space="preserve">en PPDK and malate shunt is tilted heavily towards PPDK [8, 13] </w:delText>
        </w:r>
        <w:r w:rsidR="008D7460" w:rsidDel="00C80E25">
          <w:rPr>
            <w:bCs/>
          </w:rPr>
          <w:delText>suggesting the usefulness of malate shunt only for its transhydrogenase activity for anabolic processes</w:delText>
        </w:r>
        <w:r w:rsidR="008E5800" w:rsidDel="00C80E25">
          <w:rPr>
            <w:bCs/>
          </w:rPr>
          <w:delText xml:space="preserve"> </w:delText>
        </w:r>
        <w:r w:rsidR="008E5800" w:rsidDel="00C80E25">
          <w:rPr>
            <w:bCs/>
          </w:rPr>
          <w:fldChar w:fldCharType="begin">
            <w:fldData xml:space="preserve">PEVuZE5vdGU+PENpdGU+PEF1dGhvcj5PbHNvbjwvQXV0aG9yPjxZZWFyPjIwMTc8L1llYXI+PFJl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</w:fldData>
          </w:fldChar>
        </w:r>
        <w:r w:rsidR="007B3830" w:rsidRPr="00C80E25" w:rsidDel="00C80E25">
          <w:rPr>
            <w:bCs/>
          </w:rPr>
          <w:delInstrText xml:space="preserve"> ADDIN EN.CITE </w:delInstrText>
        </w:r>
        <w:r w:rsidR="007B3830" w:rsidRPr="00C80E25" w:rsidDel="00C80E25">
          <w:rPr>
            <w:bCs/>
            <w:rPrChange w:id="414" w:author="Dan Olson" w:date="2019-02-06T23:11:00Z">
              <w:rPr>
                <w:bCs/>
              </w:rPr>
            </w:rPrChange>
          </w:rPr>
          <w:fldChar w:fldCharType="begin">
            <w:fldData xml:space="preserve">PEVuZE5vdGU+PENpdGU+PEF1dGhvcj5PbHNvbjwvQXV0aG9yPjxZZWFyPjIwMTc8L1llYXI+PFJl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</w:fldData>
          </w:fldChar>
        </w:r>
        <w:r w:rsidR="007B3830" w:rsidRPr="00C80E25" w:rsidDel="00C80E25">
          <w:rPr>
            <w:bCs/>
          </w:rPr>
          <w:delInstrText xml:space="preserve"> ADDIN EN.CITE.DATA </w:delInstrText>
        </w:r>
        <w:r w:rsidR="007B3830" w:rsidRPr="00C80E25" w:rsidDel="00C80E25">
          <w:rPr>
            <w:bCs/>
            <w:rPrChange w:id="415" w:author="Dan Olson" w:date="2019-02-06T23:11:00Z">
              <w:rPr>
                <w:bCs/>
              </w:rPr>
            </w:rPrChange>
          </w:rPr>
        </w:r>
        <w:r w:rsidR="007B3830" w:rsidRPr="00C80E25" w:rsidDel="00C80E25">
          <w:rPr>
            <w:bCs/>
            <w:rPrChange w:id="416" w:author="Dan Olson" w:date="2019-02-06T23:11:00Z">
              <w:rPr>
                <w:bCs/>
              </w:rPr>
            </w:rPrChange>
          </w:rPr>
          <w:fldChar w:fldCharType="end"/>
        </w:r>
        <w:r w:rsidR="008E5800" w:rsidDel="00C80E25">
          <w:rPr>
            <w:bCs/>
          </w:rPr>
        </w:r>
        <w:r w:rsidR="008E5800" w:rsidDel="00C80E25">
          <w:rPr>
            <w:bCs/>
          </w:rPr>
          <w:fldChar w:fldCharType="separate"/>
        </w:r>
        <w:r w:rsidR="007B3830" w:rsidRPr="00C80E25" w:rsidDel="00C80E25">
          <w:rPr>
            <w:bCs/>
            <w:noProof/>
          </w:rPr>
          <w:delText>[20]</w:delText>
        </w:r>
        <w:r w:rsidR="008E5800" w:rsidDel="00C80E25">
          <w:rPr>
            <w:bCs/>
          </w:rPr>
          <w:fldChar w:fldCharType="end"/>
        </w:r>
        <w:r w:rsidR="00300545" w:rsidDel="00C80E25">
          <w:rPr>
            <w:bCs/>
          </w:rPr>
          <w:delText xml:space="preserve">. In this study, we </w:delText>
        </w:r>
        <w:r w:rsidRPr="009E3E15" w:rsidDel="00C80E25">
          <w:rPr>
            <w:bCs/>
          </w:rPr>
          <w:delText xml:space="preserve">evaluate the driving force for the two pathways </w:delText>
        </w:r>
        <w:r w:rsidR="008E5800" w:rsidDel="00C80E25">
          <w:rPr>
            <w:bCs/>
          </w:rPr>
          <w:delText>using</w:delText>
        </w:r>
        <w:r w:rsidRPr="009E3E15" w:rsidDel="00C80E25">
          <w:rPr>
            <w:bCs/>
          </w:rPr>
          <w:delText xml:space="preserve"> wild-type measurements under varying ethanol</w:delText>
        </w:r>
        <w:r w:rsidR="00300545" w:rsidDel="00C80E25">
          <w:rPr>
            <w:bCs/>
          </w:rPr>
          <w:delText xml:space="preserve"> concentrations. The results (</w:delText>
        </w:r>
        <w:r w:rsidRPr="009E3E15" w:rsidDel="00C80E25">
          <w:rPr>
            <w:bCs/>
          </w:rPr>
          <w:delText xml:space="preserve">shown in Figure </w:delText>
        </w:r>
        <w:r w:rsidR="008E5800" w:rsidDel="00C80E25">
          <w:rPr>
            <w:bCs/>
          </w:rPr>
          <w:delText>2</w:delText>
        </w:r>
        <w:r w:rsidR="00300545" w:rsidDel="00C80E25">
          <w:rPr>
            <w:bCs/>
          </w:rPr>
          <w:delText xml:space="preserve">) </w:delText>
        </w:r>
        <w:r w:rsidRPr="009E3E15" w:rsidDel="00C80E25">
          <w:rPr>
            <w:bCs/>
          </w:rPr>
          <w:delText xml:space="preserve">clearly indicate that </w:delText>
        </w:r>
        <w:r w:rsidR="00300545" w:rsidDel="00C80E25">
          <w:rPr>
            <w:bCs/>
          </w:rPr>
          <w:delText xml:space="preserve">the </w:delText>
        </w:r>
        <w:r w:rsidRPr="009E3E15" w:rsidDel="00C80E25">
          <w:rPr>
            <w:bCs/>
          </w:rPr>
          <w:delText>thermodynamic driving</w:delText>
        </w:r>
        <w:r w:rsidR="00300545" w:rsidDel="00C80E25">
          <w:rPr>
            <w:bCs/>
          </w:rPr>
          <w:delText xml:space="preserve"> force is consistently positive </w:delText>
        </w:r>
        <w:r w:rsidR="00300545" w:rsidRPr="00300545" w:rsidDel="00C80E25">
          <w:rPr>
            <w:bCs/>
          </w:rPr>
          <w:delText xml:space="preserve">for PPDK </w:delText>
        </w:r>
        <w:r w:rsidR="00300545" w:rsidDel="00C80E25">
          <w:rPr>
            <w:bCs/>
          </w:rPr>
          <w:delText xml:space="preserve">for ethanol concentrations up to </w:delText>
        </w:r>
        <w:r w:rsidR="00FC2D9E" w:rsidDel="00C80E25">
          <w:rPr>
            <w:bCs/>
          </w:rPr>
          <w:delText>0.8M in</w:delText>
        </w:r>
        <w:r w:rsidR="00300545" w:rsidDel="00C80E25">
          <w:rPr>
            <w:bCs/>
          </w:rPr>
          <w:delText xml:space="preserve"> contrast to the</w:delText>
        </w:r>
        <w:r w:rsidRPr="009E3E15" w:rsidDel="00C80E25">
          <w:rPr>
            <w:bCs/>
          </w:rPr>
          <w:delText xml:space="preserve"> malate shunt</w:delText>
        </w:r>
        <w:r w:rsidR="00300545" w:rsidDel="00C80E25">
          <w:rPr>
            <w:bCs/>
          </w:rPr>
          <w:delText xml:space="preserve"> which remain</w:delText>
        </w:r>
        <w:r w:rsidR="00747A95" w:rsidDel="00C80E25">
          <w:rPr>
            <w:bCs/>
          </w:rPr>
          <w:delText>s</w:delText>
        </w:r>
        <w:r w:rsidR="00300545" w:rsidDel="00C80E25">
          <w:rPr>
            <w:bCs/>
          </w:rPr>
          <w:delText xml:space="preserve"> t</w:delText>
        </w:r>
        <w:r w:rsidR="00FC2D9E" w:rsidDel="00C80E25">
          <w:rPr>
            <w:bCs/>
          </w:rPr>
          <w:delText xml:space="preserve">hermodynamically infeasible for </w:delText>
        </w:r>
        <w:r w:rsidR="008E5800" w:rsidDel="00C80E25">
          <w:rPr>
            <w:bCs/>
          </w:rPr>
          <w:delText xml:space="preserve">the </w:delText>
        </w:r>
        <w:r w:rsidR="00FC2D9E" w:rsidDel="00C80E25">
          <w:rPr>
            <w:bCs/>
          </w:rPr>
          <w:delText>entire range of ethanol concentrations (0-1M)</w:delText>
        </w:r>
        <w:r w:rsidRPr="009E3E15" w:rsidDel="00C80E25">
          <w:rPr>
            <w:bCs/>
          </w:rPr>
          <w:delText xml:space="preserve">. </w:delText>
        </w:r>
        <w:r w:rsidR="00DD43E0" w:rsidDel="00C80E25">
          <w:rPr>
            <w:bCs/>
          </w:rPr>
          <w:delText xml:space="preserve">This is because the malate shunt </w:delText>
        </w:r>
        <w:r w:rsidR="00444282" w:rsidDel="00C80E25">
          <w:rPr>
            <w:bCs/>
          </w:rPr>
          <w:delText>requires</w:delText>
        </w:r>
        <w:r w:rsidR="00DD43E0" w:rsidDel="00C80E25">
          <w:rPr>
            <w:bCs/>
          </w:rPr>
          <w:delText xml:space="preserve"> a high intracellular CO2 concentration</w:delText>
        </w:r>
        <w:r w:rsidR="00F70957" w:rsidDel="00C80E25">
          <w:rPr>
            <w:bCs/>
          </w:rPr>
          <w:delText xml:space="preserve"> (&gt;0.1M)</w:delText>
        </w:r>
        <w:r w:rsidR="00F70957" w:rsidRPr="00661A4D" w:rsidDel="00C80E25">
          <w:rPr>
            <w:bCs/>
          </w:rPr>
          <w:delText xml:space="preserve"> </w:delText>
        </w:r>
        <w:r w:rsidR="00F70957" w:rsidDel="00C80E25">
          <w:rPr>
            <w:bCs/>
          </w:rPr>
          <w:delText>to</w:delText>
        </w:r>
        <w:r w:rsidR="00DD43E0" w:rsidDel="00C80E25">
          <w:rPr>
            <w:bCs/>
          </w:rPr>
          <w:delText xml:space="preserve"> ensure thermodynamic feasibility, but the CO2 </w:delText>
        </w:r>
        <w:r w:rsidR="001410C8" w:rsidDel="00C80E25">
          <w:rPr>
            <w:bCs/>
          </w:rPr>
          <w:delText>concentration</w:delText>
        </w:r>
        <w:r w:rsidR="00DD43E0" w:rsidDel="00C80E25">
          <w:rPr>
            <w:bCs/>
          </w:rPr>
          <w:delText xml:space="preserve"> bounds </w:delText>
        </w:r>
        <w:r w:rsidR="008E5800" w:rsidDel="00C80E25">
          <w:rPr>
            <w:bCs/>
          </w:rPr>
          <w:delText>a</w:delText>
        </w:r>
        <w:r w:rsidR="00DD43E0" w:rsidDel="00C80E25">
          <w:rPr>
            <w:bCs/>
          </w:rPr>
          <w:delText xml:space="preserve">re </w:delText>
        </w:r>
        <w:r w:rsidR="001410C8" w:rsidDel="00C80E25">
          <w:rPr>
            <w:bCs/>
          </w:rPr>
          <w:delText>restricted</w:delText>
        </w:r>
        <w:r w:rsidR="00DA63B9" w:rsidDel="00C80E25">
          <w:rPr>
            <w:bCs/>
          </w:rPr>
          <w:delText xml:space="preserve"> (&lt;0.01mM)</w:delText>
        </w:r>
        <w:r w:rsidR="001410C8" w:rsidDel="00C80E25">
          <w:rPr>
            <w:bCs/>
          </w:rPr>
          <w:delText xml:space="preserve"> </w:delText>
        </w:r>
        <w:r w:rsidR="008E5800" w:rsidDel="00C80E25">
          <w:rPr>
            <w:bCs/>
          </w:rPr>
          <w:delText>under</w:delText>
        </w:r>
        <w:r w:rsidR="001410C8" w:rsidDel="00C80E25">
          <w:rPr>
            <w:bCs/>
          </w:rPr>
          <w:delText xml:space="preserve"> on </w:delText>
        </w:r>
        <w:r w:rsidR="008E272E" w:rsidDel="00C80E25">
          <w:rPr>
            <w:bCs/>
          </w:rPr>
          <w:delText xml:space="preserve">standard experimental conditions </w:delText>
        </w:r>
        <w:r w:rsidR="008E272E" w:rsidDel="00C80E25">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8E272E" w:rsidDel="00C80E25">
          <w:rPr>
            <w:bCs/>
          </w:rPr>
          <w:delInstrText xml:space="preserve"> ADDIN EN.CITE </w:delInstrText>
        </w:r>
        <w:r w:rsidR="008E272E" w:rsidDel="00C80E25">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8E272E" w:rsidDel="00C80E25">
          <w:rPr>
            <w:bCs/>
          </w:rPr>
          <w:delInstrText xml:space="preserve"> ADDIN EN.CITE.DATA </w:delInstrText>
        </w:r>
        <w:r w:rsidR="008E272E" w:rsidDel="00C80E25">
          <w:rPr>
            <w:bCs/>
          </w:rPr>
        </w:r>
        <w:r w:rsidR="008E272E" w:rsidDel="00C80E25">
          <w:rPr>
            <w:bCs/>
          </w:rPr>
          <w:fldChar w:fldCharType="end"/>
        </w:r>
        <w:r w:rsidR="008E272E" w:rsidDel="00C80E25">
          <w:rPr>
            <w:bCs/>
          </w:rPr>
        </w:r>
        <w:r w:rsidR="008E272E" w:rsidDel="00C80E25">
          <w:rPr>
            <w:bCs/>
          </w:rPr>
          <w:fldChar w:fldCharType="separate"/>
        </w:r>
        <w:r w:rsidR="008E272E" w:rsidDel="00C80E25">
          <w:rPr>
            <w:bCs/>
            <w:noProof/>
          </w:rPr>
          <w:delText>[12]</w:delText>
        </w:r>
        <w:r w:rsidR="008E272E" w:rsidDel="00C80E25">
          <w:rPr>
            <w:bCs/>
          </w:rPr>
          <w:fldChar w:fldCharType="end"/>
        </w:r>
        <w:r w:rsidR="00375CB5" w:rsidDel="00C80E25">
          <w:rPr>
            <w:bCs/>
          </w:rPr>
          <w:delText>.</w:delText>
        </w:r>
        <w:r w:rsidR="008E272E" w:rsidDel="00C80E25">
          <w:rPr>
            <w:bCs/>
          </w:rPr>
          <w:delText xml:space="preserve"> </w:delText>
        </w:r>
        <w:r w:rsidR="00444282" w:rsidRPr="00661A4D" w:rsidDel="00C80E25">
          <w:rPr>
            <w:bCs/>
          </w:rPr>
          <w:delText xml:space="preserve">This alludes to </w:delText>
        </w:r>
        <w:r w:rsidR="00661A4D" w:rsidDel="00C80E25">
          <w:rPr>
            <w:bCs/>
          </w:rPr>
          <w:delText xml:space="preserve">a </w:delText>
        </w:r>
        <w:r w:rsidR="00E370F6" w:rsidDel="00C80E25">
          <w:rPr>
            <w:bCs/>
          </w:rPr>
          <w:delText>localized</w:delText>
        </w:r>
        <w:r w:rsidR="00661A4D" w:rsidDel="00C80E25">
          <w:rPr>
            <w:bCs/>
          </w:rPr>
          <w:delText xml:space="preserve"> increase </w:delText>
        </w:r>
        <w:r w:rsidR="00E370F6" w:rsidDel="00C80E25">
          <w:rPr>
            <w:bCs/>
          </w:rPr>
          <w:delText>of</w:delText>
        </w:r>
        <w:r w:rsidR="00661A4D" w:rsidDel="00C80E25">
          <w:rPr>
            <w:bCs/>
          </w:rPr>
          <w:delText xml:space="preserve"> </w:delText>
        </w:r>
        <w:r w:rsidR="00661A4D" w:rsidRPr="00661A4D" w:rsidDel="00C80E25">
          <w:rPr>
            <w:bCs/>
          </w:rPr>
          <w:delText>CO2 concentration</w:delText>
        </w:r>
        <w:r w:rsidR="008E2617" w:rsidDel="00C80E25">
          <w:rPr>
            <w:bCs/>
          </w:rPr>
          <w:delText xml:space="preserve"> </w:delText>
        </w:r>
        <w:r w:rsidR="00E370F6" w:rsidDel="00C80E25">
          <w:rPr>
            <w:bCs/>
          </w:rPr>
          <w:delText xml:space="preserve">in WT </w:delText>
        </w:r>
        <w:r w:rsidR="00E370F6" w:rsidRPr="00E370F6" w:rsidDel="00C80E25">
          <w:rPr>
            <w:bCs/>
            <w:i/>
          </w:rPr>
          <w:delText>C. thermocellum</w:delText>
        </w:r>
        <w:r w:rsidR="00E370F6" w:rsidDel="00C80E25">
          <w:rPr>
            <w:bCs/>
          </w:rPr>
          <w:delText xml:space="preserve"> </w:delText>
        </w:r>
        <w:r w:rsidR="00661A4D" w:rsidRPr="00661A4D" w:rsidDel="00C80E25">
          <w:rPr>
            <w:bCs/>
          </w:rPr>
          <w:delText>for PEPCK to be feasible</w:delText>
        </w:r>
        <w:r w:rsidR="00E370F6" w:rsidDel="00C80E25">
          <w:rPr>
            <w:bCs/>
          </w:rPr>
          <w:delText xml:space="preserve"> and </w:delText>
        </w:r>
        <w:r w:rsidR="00F70957" w:rsidDel="00C80E25">
          <w:rPr>
            <w:bCs/>
          </w:rPr>
          <w:delText xml:space="preserve">also </w:delText>
        </w:r>
        <w:r w:rsidR="00E370F6" w:rsidDel="00C80E25">
          <w:rPr>
            <w:bCs/>
          </w:rPr>
          <w:delText xml:space="preserve">indicates close proximity of PEPCK to CO2 generating reactions such as </w:delText>
        </w:r>
        <w:r w:rsidR="00CF1D64" w:rsidRPr="00CF1D64" w:rsidDel="00C80E25">
          <w:rPr>
            <w:bCs/>
          </w:rPr>
          <w:delText>pyruvate: ferredoxin oxidoreductase</w:delText>
        </w:r>
        <w:r w:rsidR="00CF1D64" w:rsidDel="00C80E25">
          <w:rPr>
            <w:bCs/>
          </w:rPr>
          <w:delText xml:space="preserve"> (</w:delText>
        </w:r>
        <w:r w:rsidR="00E370F6" w:rsidDel="00C80E25">
          <w:rPr>
            <w:bCs/>
          </w:rPr>
          <w:delText>PFOR</w:delText>
        </w:r>
        <w:r w:rsidR="00CF1D64" w:rsidDel="00C80E25">
          <w:rPr>
            <w:bCs/>
          </w:rPr>
          <w:delText>)</w:delText>
        </w:r>
        <w:r w:rsidR="00E370F6" w:rsidDel="00C80E25">
          <w:rPr>
            <w:bCs/>
          </w:rPr>
          <w:delText xml:space="preserve">, </w:delText>
        </w:r>
        <w:r w:rsidR="00CF1D64" w:rsidDel="00C80E25">
          <w:rPr>
            <w:bCs/>
          </w:rPr>
          <w:delText>malate dehydrogenase (</w:delText>
        </w:r>
        <w:r w:rsidR="00E370F6" w:rsidDel="00C80E25">
          <w:rPr>
            <w:bCs/>
          </w:rPr>
          <w:delText>MDH</w:delText>
        </w:r>
        <w:r w:rsidR="00CF1D64" w:rsidDel="00C80E25">
          <w:rPr>
            <w:bCs/>
          </w:rPr>
          <w:delText>)</w:delText>
        </w:r>
        <w:r w:rsidR="00E370F6" w:rsidDel="00C80E25">
          <w:rPr>
            <w:bCs/>
          </w:rPr>
          <w:delText xml:space="preserve"> which should be </w:delText>
        </w:r>
        <w:r w:rsidR="00F70957" w:rsidDel="00C80E25">
          <w:rPr>
            <w:bCs/>
          </w:rPr>
          <w:delText>probed</w:delText>
        </w:r>
        <w:r w:rsidR="00E370F6" w:rsidDel="00C80E25">
          <w:rPr>
            <w:bCs/>
          </w:rPr>
          <w:delText xml:space="preserve"> experimentally. W</w:delText>
        </w:r>
        <w:r w:rsidR="00300545" w:rsidDel="00C80E25">
          <w:rPr>
            <w:bCs/>
          </w:rPr>
          <w:delText xml:space="preserve">e </w:delText>
        </w:r>
        <w:r w:rsidR="009A0FEB" w:rsidDel="00C80E25">
          <w:rPr>
            <w:bCs/>
          </w:rPr>
          <w:delText>also observe</w:delText>
        </w:r>
        <w:r w:rsidRPr="009E3E15" w:rsidDel="00C80E25">
          <w:rPr>
            <w:bCs/>
          </w:rPr>
          <w:delText xml:space="preserve"> accumulation of upper glycolysis metabolites especially sugar phosphates</w:delText>
        </w:r>
        <w:r w:rsidR="00833988" w:rsidDel="00C80E25">
          <w:rPr>
            <w:bCs/>
          </w:rPr>
          <w:delText xml:space="preserve"> (also observed in ethanol stress studies</w:delText>
        </w:r>
        <w:r w:rsidR="00646144" w:rsidRPr="009E3E15" w:rsidDel="00C80E25">
          <w:rPr>
            <w:bCs/>
          </w:rPr>
          <w:delText xml:space="preserve"> </w:delText>
        </w:r>
        <w:r w:rsidR="00646144" w:rsidRPr="009E3E15" w:rsidDel="00C80E25">
          <w:rPr>
            <w:bCs/>
          </w:rPr>
          <w:fldChar w:fldCharType="begin">
            <w:fldData xml:space="preserve">PEVuZE5vdGU+PENpdGU+PEF1dGhvcj5ZYW5nPC9BdXRob3I+PFllYXI+MjAxMjwvWWVhcj48UmVj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</w:fldData>
          </w:fldChar>
        </w:r>
        <w:r w:rsidR="007B3830" w:rsidDel="00C80E25">
          <w:rPr>
            <w:bCs/>
          </w:rPr>
          <w:delInstrText xml:space="preserve"> ADDIN EN.CITE </w:delInstrText>
        </w:r>
        <w:r w:rsidR="007B3830" w:rsidDel="00C80E25">
          <w:rPr>
            <w:bCs/>
          </w:rPr>
          <w:fldChar w:fldCharType="begin">
            <w:fldData xml:space="preserve">PEVuZE5vdGU+PENpdGU+PEF1dGhvcj5ZYW5nPC9BdXRob3I+PFllYXI+MjAxMjwvWWVhcj48UmVj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</w:fldData>
          </w:fldChar>
        </w:r>
        <w:r w:rsidR="007B3830" w:rsidDel="00C80E25">
          <w:rPr>
            <w:bCs/>
          </w:rPr>
          <w:delInstrText xml:space="preserve"> ADDIN EN.CITE.DATA </w:delInstrText>
        </w:r>
        <w:r w:rsidR="007B3830" w:rsidDel="00C80E25">
          <w:rPr>
            <w:bCs/>
          </w:rPr>
        </w:r>
        <w:r w:rsidR="007B3830" w:rsidDel="00C80E25">
          <w:rPr>
            <w:bCs/>
          </w:rPr>
          <w:fldChar w:fldCharType="end"/>
        </w:r>
        <w:r w:rsidR="00646144" w:rsidRPr="009E3E15" w:rsidDel="00C80E25">
          <w:rPr>
            <w:bCs/>
          </w:rPr>
        </w:r>
        <w:r w:rsidR="00646144" w:rsidRPr="009E3E15" w:rsidDel="00C80E25">
          <w:rPr>
            <w:bCs/>
          </w:rPr>
          <w:fldChar w:fldCharType="separate"/>
        </w:r>
        <w:r w:rsidR="007B3830" w:rsidDel="00C80E25">
          <w:rPr>
            <w:bCs/>
            <w:noProof/>
          </w:rPr>
          <w:delText>[1, 21]</w:delText>
        </w:r>
        <w:r w:rsidR="00646144" w:rsidRPr="009E3E15" w:rsidDel="00C80E25">
          <w:rPr>
            <w:bCs/>
          </w:rPr>
          <w:fldChar w:fldCharType="end"/>
        </w:r>
        <w:r w:rsidRPr="009E3E15" w:rsidDel="00C80E25">
          <w:rPr>
            <w:bCs/>
          </w:rPr>
          <w:delText xml:space="preserve">) as a </w:delText>
        </w:r>
        <w:r w:rsidRPr="002A1401" w:rsidDel="00C80E25">
          <w:rPr>
            <w:bCs/>
          </w:rPr>
          <w:delText xml:space="preserve">consequence of </w:delText>
        </w:r>
        <w:r w:rsidR="005338AD" w:rsidRPr="002A1401" w:rsidDel="00C80E25">
          <w:rPr>
            <w:bCs/>
          </w:rPr>
          <w:delText>GAPDH</w:delText>
        </w:r>
        <w:r w:rsidRPr="002A1401" w:rsidDel="00C80E25">
          <w:rPr>
            <w:bCs/>
          </w:rPr>
          <w:delText xml:space="preserve"> being a thermodynamic bottleneck</w:delText>
        </w:r>
        <w:r w:rsidR="005338AD" w:rsidDel="00C80E25">
          <w:rPr>
            <w:bCs/>
          </w:rPr>
          <w:delText xml:space="preserve"> due to </w:delText>
        </w:r>
        <w:r w:rsidR="009A0FEB" w:rsidDel="00C80E25">
          <w:rPr>
            <w:bCs/>
          </w:rPr>
          <w:delText xml:space="preserve">an </w:delText>
        </w:r>
        <w:r w:rsidR="005338AD" w:rsidDel="00C80E25">
          <w:rPr>
            <w:bCs/>
          </w:rPr>
          <w:delText>increase in NADH pool</w:delText>
        </w:r>
        <w:r w:rsidR="009A0FEB" w:rsidDel="00C80E25">
          <w:rPr>
            <w:bCs/>
          </w:rPr>
          <w:delText xml:space="preserve"> under ethanol stress</w:delText>
        </w:r>
        <w:r w:rsidR="00CF1D64" w:rsidDel="00C80E25">
          <w:rPr>
            <w:bCs/>
          </w:rPr>
          <w:delText xml:space="preserve"> (Figure 2)</w:delText>
        </w:r>
        <w:r w:rsidRPr="009E3E15" w:rsidDel="00C80E25">
          <w:rPr>
            <w:bCs/>
          </w:rPr>
          <w:delText>.</w:delText>
        </w:r>
      </w:del>
    </w:p>
    <w:p w14:paraId="10B77DDF" w14:textId="77777777" w:rsidR="006C0B5E" w:rsidRPr="009E3E15" w:rsidRDefault="006C0B5E" w:rsidP="009E3E15">
      <w:pPr>
        <w:spacing w:line="480" w:lineRule="auto"/>
        <w:jc w:val="both"/>
      </w:pPr>
    </w:p>
    <w:p w14:paraId="1F0B8CCB" w14:textId="50070837" w:rsidR="00014398" w:rsidRPr="009E3E15" w:rsidRDefault="00B47A35" w:rsidP="00220D6F">
      <w:pPr>
        <w:keepNext/>
        <w:spacing w:line="480" w:lineRule="auto"/>
        <w:jc w:val="center"/>
      </w:pPr>
      <w:commentRangeStart w:id="417"/>
      <w:r>
        <w:rPr>
          <w:noProof/>
        </w:rPr>
        <w:lastRenderedPageBreak/>
        <w:drawing>
          <wp:inline distT="0" distB="0" distL="0" distR="0" wp14:anchorId="63F26A2B" wp14:editId="28C56CD7">
            <wp:extent cx="5548172" cy="3988957"/>
            <wp:effectExtent l="0" t="0" r="0" b="0"/>
            <wp:docPr id="9" name="Picture 9" descr="Ctherm_glycolysis_met_co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therm_glycolysis_met_conc.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16" t="2147" r="10906" b="2354"/>
                    <a:stretch/>
                  </pic:blipFill>
                  <pic:spPr bwMode="auto">
                    <a:xfrm>
                      <a:off x="0" y="0"/>
                      <a:ext cx="5549153" cy="3989662"/>
                    </a:xfrm>
                    <a:prstGeom prst="rect">
                      <a:avLst/>
                    </a:prstGeom>
                    <a:noFill/>
                    <a:ln>
                      <a:noFill/>
                    </a:ln>
                    <a:extLst>
                      <a:ext uri="{53640926-AAD7-44D8-BBD7-CCE9431645EC}">
                        <a14:shadowObscured xmlns:a14="http://schemas.microsoft.com/office/drawing/2010/main"/>
                      </a:ext>
                    </a:extLst>
                  </pic:spPr>
                </pic:pic>
              </a:graphicData>
            </a:graphic>
          </wp:inline>
        </w:drawing>
      </w:r>
      <w:commentRangeEnd w:id="417"/>
      <w:r w:rsidR="0062525C">
        <w:rPr>
          <w:rStyle w:val="CommentReference"/>
          <w:rFonts w:ascii="Liberation Serif" w:hAnsi="Liberation Serif" w:cs="Mangal"/>
          <w:color w:val="00000A"/>
          <w:lang w:eastAsia="zh-CN" w:bidi="hi-IN"/>
        </w:rPr>
        <w:commentReference w:id="417"/>
      </w:r>
    </w:p>
    <w:p w14:paraId="2D50E4F4" w14:textId="216D4EA6" w:rsidR="0071375B" w:rsidRPr="0071375B" w:rsidRDefault="0071375B" w:rsidP="0071375B">
      <w:pPr>
        <w:pStyle w:val="Caption"/>
        <w:jc w:val="both"/>
        <w:rPr>
          <w:rFonts w:ascii="Times New Roman" w:hAnsi="Times New Roman" w:cs="Times New Roman"/>
          <w:i w:val="0"/>
          <w:color w:val="000000" w:themeColor="text1"/>
          <w:sz w:val="20"/>
        </w:rPr>
      </w:pPr>
      <w:r w:rsidRPr="0071375B">
        <w:rPr>
          <w:rFonts w:ascii="Times New Roman" w:hAnsi="Times New Roman" w:cs="Times New Roman"/>
          <w:b/>
          <w:i w:val="0"/>
          <w:color w:val="000000" w:themeColor="text1"/>
          <w:sz w:val="20"/>
        </w:rPr>
        <w:t xml:space="preserve">Figure </w:t>
      </w:r>
      <w:r w:rsidR="00990808">
        <w:rPr>
          <w:rFonts w:ascii="Times New Roman" w:hAnsi="Times New Roman" w:cs="Times New Roman"/>
          <w:b/>
          <w:i w:val="0"/>
          <w:color w:val="000000" w:themeColor="text1"/>
          <w:sz w:val="20"/>
        </w:rPr>
        <w:t>2</w:t>
      </w:r>
      <w:r w:rsidRPr="0071375B">
        <w:rPr>
          <w:rFonts w:ascii="Times New Roman" w:hAnsi="Times New Roman" w:cs="Times New Roman"/>
          <w:b/>
          <w:i w:val="0"/>
          <w:color w:val="000000" w:themeColor="text1"/>
          <w:sz w:val="20"/>
        </w:rPr>
        <w:t>:</w:t>
      </w:r>
      <w:r w:rsidRPr="0071375B">
        <w:rPr>
          <w:rFonts w:ascii="Times New Roman" w:hAnsi="Times New Roman" w:cs="Times New Roman"/>
          <w:color w:val="000000" w:themeColor="text1"/>
        </w:rPr>
        <w:t xml:space="preserve"> </w:t>
      </w:r>
      <w:r w:rsidRPr="0071375B">
        <w:rPr>
          <w:rFonts w:ascii="Times New Roman" w:hAnsi="Times New Roman" w:cs="Times New Roman"/>
          <w:i w:val="0"/>
          <w:color w:val="000000" w:themeColor="text1"/>
          <w:sz w:val="20"/>
        </w:rPr>
        <w:t xml:space="preserve">Glycolysis with ethanol production pathway in wild-type </w:t>
      </w:r>
      <w:r w:rsidRPr="0071375B">
        <w:rPr>
          <w:rFonts w:ascii="Times New Roman" w:hAnsi="Times New Roman" w:cs="Times New Roman"/>
          <w:color w:val="000000" w:themeColor="text1"/>
          <w:sz w:val="20"/>
        </w:rPr>
        <w:t xml:space="preserve">C. thermocellum </w:t>
      </w:r>
      <w:r w:rsidRPr="0071375B">
        <w:rPr>
          <w:rFonts w:ascii="Times New Roman" w:hAnsi="Times New Roman" w:cs="Times New Roman"/>
          <w:i w:val="0"/>
          <w:color w:val="000000" w:themeColor="text1"/>
          <w:sz w:val="20"/>
        </w:rPr>
        <w:t>with PPDK</w:t>
      </w:r>
      <w:r>
        <w:rPr>
          <w:rFonts w:ascii="Times New Roman" w:hAnsi="Times New Roman" w:cs="Times New Roman"/>
          <w:color w:val="000000" w:themeColor="text1"/>
          <w:sz w:val="20"/>
        </w:rPr>
        <w:t xml:space="preserve"> </w:t>
      </w:r>
      <w:r w:rsidRPr="0071375B">
        <w:rPr>
          <w:rFonts w:ascii="Times New Roman" w:hAnsi="Times New Roman" w:cs="Times New Roman"/>
          <w:i w:val="0"/>
          <w:color w:val="000000" w:themeColor="text1"/>
          <w:sz w:val="20"/>
        </w:rPr>
        <w:t xml:space="preserve">showing the variation in metabolite concentrations of key metabolites across time points. The </w:t>
      </w:r>
      <w:del w:id="418" w:author="Dan Olson" w:date="2019-02-04T13:30:00Z">
        <w:r w:rsidRPr="0071375B" w:rsidDel="00E62C61">
          <w:rPr>
            <w:rFonts w:ascii="Times New Roman" w:hAnsi="Times New Roman" w:cs="Times New Roman"/>
            <w:i w:val="0"/>
            <w:color w:val="000000" w:themeColor="text1"/>
            <w:sz w:val="20"/>
          </w:rPr>
          <w:delText xml:space="preserve">external </w:delText>
        </w:r>
      </w:del>
      <w:r w:rsidRPr="0071375B">
        <w:rPr>
          <w:rFonts w:ascii="Times New Roman" w:hAnsi="Times New Roman" w:cs="Times New Roman"/>
          <w:i w:val="0"/>
          <w:color w:val="000000" w:themeColor="text1"/>
          <w:sz w:val="20"/>
        </w:rPr>
        <w:t>ethanol concentration increase</w:t>
      </w:r>
      <w:r w:rsidR="001539D3">
        <w:rPr>
          <w:rFonts w:ascii="Times New Roman" w:hAnsi="Times New Roman" w:cs="Times New Roman"/>
          <w:i w:val="0"/>
          <w:color w:val="000000" w:themeColor="text1"/>
          <w:sz w:val="20"/>
        </w:rPr>
        <w:t>s</w:t>
      </w:r>
      <w:r w:rsidRPr="0071375B">
        <w:rPr>
          <w:rFonts w:ascii="Times New Roman" w:hAnsi="Times New Roman" w:cs="Times New Roman"/>
          <w:i w:val="0"/>
          <w:color w:val="000000" w:themeColor="text1"/>
          <w:sz w:val="20"/>
        </w:rPr>
        <w:t xml:space="preserve"> </w:t>
      </w:r>
      <w:del w:id="419" w:author="Dan Olson" w:date="2019-02-04T13:30:00Z">
        <w:r w:rsidRPr="0071375B" w:rsidDel="00E62C61">
          <w:rPr>
            <w:rFonts w:ascii="Times New Roman" w:hAnsi="Times New Roman" w:cs="Times New Roman"/>
            <w:i w:val="0"/>
            <w:color w:val="000000" w:themeColor="text1"/>
            <w:sz w:val="20"/>
          </w:rPr>
          <w:delText>with increasing time points</w:delText>
        </w:r>
      </w:del>
      <w:ins w:id="420" w:author="Dan Olson" w:date="2019-02-04T13:30:00Z">
        <w:r w:rsidR="00E62C61">
          <w:rPr>
            <w:rFonts w:ascii="Times New Roman" w:hAnsi="Times New Roman" w:cs="Times New Roman"/>
            <w:i w:val="0"/>
            <w:color w:val="000000" w:themeColor="text1"/>
            <w:sz w:val="20"/>
          </w:rPr>
          <w:t>over time due to the addition of ethanol</w:t>
        </w:r>
      </w:ins>
      <w:r w:rsidRPr="0071375B">
        <w:rPr>
          <w:rFonts w:ascii="Times New Roman" w:hAnsi="Times New Roman" w:cs="Times New Roman"/>
          <w:i w:val="0"/>
          <w:color w:val="000000" w:themeColor="text1"/>
          <w:sz w:val="20"/>
        </w:rPr>
        <w:t xml:space="preserve">. </w:t>
      </w:r>
      <w:ins w:id="421" w:author="Dan Olson" w:date="2019-02-04T13:31:00Z">
        <w:r w:rsidR="0062525C">
          <w:rPr>
            <w:rFonts w:ascii="Times New Roman" w:hAnsi="Times New Roman" w:cs="Times New Roman"/>
            <w:i w:val="0"/>
            <w:color w:val="000000" w:themeColor="text1"/>
            <w:sz w:val="20"/>
          </w:rPr>
          <w:t xml:space="preserve">The </w:t>
        </w:r>
      </w:ins>
      <w:proofErr w:type="spellStart"/>
      <w:ins w:id="422" w:author="Dan Olson" w:date="2019-02-04T13:32:00Z">
        <w:r w:rsidR="0062525C">
          <w:rPr>
            <w:rFonts w:ascii="Times New Roman" w:hAnsi="Times New Roman" w:cs="Times New Roman"/>
            <w:i w:val="0"/>
            <w:color w:val="000000" w:themeColor="text1"/>
            <w:sz w:val="20"/>
          </w:rPr>
          <w:t>accumultation</w:t>
        </w:r>
        <w:proofErr w:type="spellEnd"/>
        <w:r w:rsidR="0062525C">
          <w:rPr>
            <w:rFonts w:ascii="Times New Roman" w:hAnsi="Times New Roman" w:cs="Times New Roman"/>
            <w:i w:val="0"/>
            <w:color w:val="000000" w:themeColor="text1"/>
            <w:sz w:val="20"/>
          </w:rPr>
          <w:t xml:space="preserve"> of </w:t>
        </w:r>
      </w:ins>
      <w:del w:id="423" w:author="Dan Olson" w:date="2019-02-04T13:32:00Z">
        <w:r w:rsidRPr="0071375B" w:rsidDel="0062525C">
          <w:rPr>
            <w:rFonts w:ascii="Times New Roman" w:hAnsi="Times New Roman" w:cs="Times New Roman"/>
            <w:i w:val="0"/>
            <w:color w:val="000000" w:themeColor="text1"/>
            <w:sz w:val="20"/>
          </w:rPr>
          <w:delText>S</w:delText>
        </w:r>
      </w:del>
      <w:ins w:id="424" w:author="Dan Olson" w:date="2019-02-04T13:32:00Z">
        <w:r w:rsidR="0062525C">
          <w:rPr>
            <w:rFonts w:ascii="Times New Roman" w:hAnsi="Times New Roman" w:cs="Times New Roman"/>
            <w:i w:val="0"/>
            <w:color w:val="000000" w:themeColor="text1"/>
            <w:sz w:val="20"/>
          </w:rPr>
          <w:t>s</w:t>
        </w:r>
      </w:ins>
      <w:r w:rsidRPr="0071375B">
        <w:rPr>
          <w:rFonts w:ascii="Times New Roman" w:hAnsi="Times New Roman" w:cs="Times New Roman"/>
          <w:i w:val="0"/>
          <w:color w:val="000000" w:themeColor="text1"/>
          <w:sz w:val="20"/>
        </w:rPr>
        <w:t xml:space="preserve">ugar phosphates (e.g. </w:t>
      </w:r>
      <w:commentRangeStart w:id="425"/>
      <w:r w:rsidRPr="0071375B">
        <w:rPr>
          <w:rFonts w:ascii="Times New Roman" w:hAnsi="Times New Roman" w:cs="Times New Roman"/>
          <w:i w:val="0"/>
          <w:color w:val="000000" w:themeColor="text1"/>
          <w:sz w:val="20"/>
        </w:rPr>
        <w:t>G</w:t>
      </w:r>
      <w:r w:rsidR="001539D3">
        <w:rPr>
          <w:rFonts w:ascii="Times New Roman" w:hAnsi="Times New Roman" w:cs="Times New Roman"/>
          <w:i w:val="0"/>
          <w:color w:val="000000" w:themeColor="text1"/>
          <w:sz w:val="20"/>
        </w:rPr>
        <w:t>1</w:t>
      </w:r>
      <w:r w:rsidRPr="0071375B">
        <w:rPr>
          <w:rFonts w:ascii="Times New Roman" w:hAnsi="Times New Roman" w:cs="Times New Roman"/>
          <w:i w:val="0"/>
          <w:color w:val="000000" w:themeColor="text1"/>
          <w:sz w:val="20"/>
        </w:rPr>
        <w:t>P</w:t>
      </w:r>
      <w:commentRangeEnd w:id="425"/>
      <w:r w:rsidR="0062525C">
        <w:rPr>
          <w:rStyle w:val="CommentReference"/>
          <w:rFonts w:cs="Mangal"/>
          <w:i w:val="0"/>
          <w:iCs w:val="0"/>
        </w:rPr>
        <w:commentReference w:id="425"/>
      </w:r>
      <w:r w:rsidRPr="0071375B">
        <w:rPr>
          <w:rFonts w:ascii="Times New Roman" w:hAnsi="Times New Roman" w:cs="Times New Roman"/>
          <w:i w:val="0"/>
          <w:color w:val="000000" w:themeColor="text1"/>
          <w:sz w:val="20"/>
        </w:rPr>
        <w:t xml:space="preserve">) in upper glycolysis </w:t>
      </w:r>
      <w:del w:id="426" w:author="Dan Olson" w:date="2019-02-04T13:32:00Z">
        <w:r w:rsidRPr="0071375B" w:rsidDel="0062525C">
          <w:rPr>
            <w:rFonts w:ascii="Times New Roman" w:hAnsi="Times New Roman" w:cs="Times New Roman"/>
            <w:i w:val="0"/>
            <w:color w:val="000000" w:themeColor="text1"/>
            <w:sz w:val="20"/>
          </w:rPr>
          <w:delText>are getting accumulated under ethanol stress</w:delText>
        </w:r>
      </w:del>
      <w:ins w:id="427" w:author="Dan Olson" w:date="2019-02-04T13:32:00Z">
        <w:r w:rsidR="0062525C">
          <w:rPr>
            <w:rFonts w:ascii="Times New Roman" w:hAnsi="Times New Roman" w:cs="Times New Roman"/>
            <w:i w:val="0"/>
            <w:color w:val="000000" w:themeColor="text1"/>
            <w:sz w:val="20"/>
          </w:rPr>
          <w:t>is correlated with increased ethanol titer</w:t>
        </w:r>
      </w:ins>
      <w:r w:rsidRPr="0071375B">
        <w:rPr>
          <w:rFonts w:ascii="Times New Roman" w:hAnsi="Times New Roman" w:cs="Times New Roman"/>
          <w:i w:val="0"/>
          <w:color w:val="000000" w:themeColor="text1"/>
          <w:sz w:val="20"/>
        </w:rPr>
        <w:t>.</w:t>
      </w:r>
    </w:p>
    <w:p w14:paraId="136C35CA" w14:textId="77777777" w:rsidR="0071375B" w:rsidRDefault="0071375B" w:rsidP="009E3E15">
      <w:pPr>
        <w:spacing w:line="480" w:lineRule="auto"/>
        <w:jc w:val="both"/>
      </w:pPr>
    </w:p>
    <w:p w14:paraId="3C55FC70" w14:textId="7188F555" w:rsidR="00085B17" w:rsidRPr="00EB043F" w:rsidRDefault="00085B17">
      <w:pPr>
        <w:pStyle w:val="Heading2"/>
        <w:pPrChange w:id="428" w:author="Dan Olson" w:date="2019-02-06T15:15:00Z">
          <w:pPr>
            <w:pStyle w:val="Heading2"/>
            <w:jc w:val="both"/>
          </w:pPr>
        </w:pPrChange>
      </w:pPr>
      <w:r w:rsidRPr="00EB043F">
        <w:t xml:space="preserve">Analysis </w:t>
      </w:r>
      <w:r w:rsidR="00EB043F">
        <w:t xml:space="preserve">of possible </w:t>
      </w:r>
      <w:r w:rsidR="00EB043F" w:rsidRPr="00EB043F">
        <w:t>metabolic engineering interventions</w:t>
      </w:r>
      <w:r w:rsidR="00EB043F">
        <w:t xml:space="preserve"> in</w:t>
      </w:r>
      <w:r w:rsidRPr="00EB043F">
        <w:t xml:space="preserve"> </w:t>
      </w:r>
      <w:r w:rsidRPr="00EB043F">
        <w:rPr>
          <w:i/>
        </w:rPr>
        <w:t>C. thermocellum</w:t>
      </w:r>
      <w:r w:rsidRPr="00EB043F">
        <w:t xml:space="preserve"> </w:t>
      </w:r>
    </w:p>
    <w:p w14:paraId="00E12787" w14:textId="15E306F2" w:rsidR="00661D5E" w:rsidRPr="00371887" w:rsidRDefault="00662D75" w:rsidP="00550698">
      <w:pPr>
        <w:spacing w:line="480" w:lineRule="auto"/>
        <w:jc w:val="both"/>
        <w:pPrChange w:id="429" w:author="Dan Olson" w:date="2019-02-07T10:17:00Z">
          <w:pPr>
            <w:spacing w:line="480" w:lineRule="auto"/>
            <w:jc w:val="both"/>
          </w:pPr>
        </w:pPrChange>
      </w:pPr>
      <w:r>
        <w:t>MDF</w:t>
      </w:r>
      <w:r w:rsidR="00602A30">
        <w:t xml:space="preserve"> analysis</w:t>
      </w:r>
      <w:r>
        <w:t xml:space="preserve"> of wild-type </w:t>
      </w:r>
      <w:r w:rsidR="00617535" w:rsidRPr="00617535">
        <w:rPr>
          <w:i/>
        </w:rPr>
        <w:t>C</w:t>
      </w:r>
      <w:r w:rsidR="00617535">
        <w:rPr>
          <w:i/>
        </w:rPr>
        <w:t>. thermocellum</w:t>
      </w:r>
      <w:r w:rsidR="00602A30">
        <w:t xml:space="preserve"> </w:t>
      </w:r>
      <w:r w:rsidR="00617535">
        <w:t>in the previous section showed</w:t>
      </w:r>
      <w:r w:rsidR="00602A30">
        <w:t xml:space="preserve"> that cofactor </w:t>
      </w:r>
      <w:ins w:id="430" w:author="Dan Olson" w:date="2019-02-07T10:06:00Z">
        <w:r w:rsidR="00506DFF">
          <w:t xml:space="preserve">ratios </w:t>
        </w:r>
      </w:ins>
      <w:del w:id="431" w:author="Dan Olson" w:date="2019-02-07T10:06:00Z">
        <w:r w:rsidR="00602A30" w:rsidDel="00506DFF">
          <w:delText>pools</w:delText>
        </w:r>
        <w:r w:rsidR="00617535" w:rsidDel="00506DFF">
          <w:delText xml:space="preserve"> </w:delText>
        </w:r>
      </w:del>
      <w:r w:rsidR="00617535">
        <w:t xml:space="preserve">(especially </w:t>
      </w:r>
      <w:ins w:id="432" w:author="Dan Olson" w:date="2019-02-07T10:06:00Z">
        <w:r w:rsidR="00506DFF">
          <w:t>NAD</w:t>
        </w:r>
        <w:r w:rsidR="00506DFF" w:rsidRPr="00506DFF">
          <w:rPr>
            <w:vertAlign w:val="superscript"/>
            <w:rPrChange w:id="433" w:author="Dan Olson" w:date="2019-02-07T10:06:00Z">
              <w:rPr/>
            </w:rPrChange>
          </w:rPr>
          <w:t>+</w:t>
        </w:r>
        <w:r w:rsidR="00506DFF">
          <w:t>/</w:t>
        </w:r>
      </w:ins>
      <w:r w:rsidR="00617535">
        <w:t>NADH</w:t>
      </w:r>
      <w:ins w:id="434" w:author="Dan Olson" w:date="2019-02-07T10:06:00Z">
        <w:r w:rsidR="00506DFF">
          <w:t xml:space="preserve"> and PPi/Pi</w:t>
        </w:r>
      </w:ins>
      <w:r w:rsidR="00617535">
        <w:t>)</w:t>
      </w:r>
      <w:r w:rsidR="00602A30">
        <w:t xml:space="preserve"> play</w:t>
      </w:r>
      <w:del w:id="435" w:author="Dan Olson" w:date="2019-02-07T10:07:00Z">
        <w:r w:rsidR="00617535" w:rsidDel="00506DFF">
          <w:delText>s</w:delText>
        </w:r>
      </w:del>
      <w:r w:rsidR="00602A30">
        <w:t xml:space="preserve"> a major role in </w:t>
      </w:r>
      <w:del w:id="436" w:author="Dan Olson" w:date="2019-02-07T10:07:00Z">
        <w:r w:rsidR="00602A30" w:rsidDel="00506DFF">
          <w:delText xml:space="preserve">driving </w:delText>
        </w:r>
      </w:del>
      <w:ins w:id="437" w:author="Dan Olson" w:date="2019-02-07T10:07:00Z">
        <w:r w:rsidR="00506DFF">
          <w:t xml:space="preserve">determining </w:t>
        </w:r>
      </w:ins>
      <w:r w:rsidR="00602A30">
        <w:t xml:space="preserve">the thermodynamic feasibility of </w:t>
      </w:r>
      <w:ins w:id="438" w:author="Dan Olson" w:date="2019-02-07T10:07:00Z">
        <w:r w:rsidR="00506DFF">
          <w:t xml:space="preserve">cellobiose to </w:t>
        </w:r>
      </w:ins>
      <w:r w:rsidR="00602A30">
        <w:t xml:space="preserve">ethanol </w:t>
      </w:r>
      <w:del w:id="439" w:author="Dan Olson" w:date="2019-02-07T10:07:00Z">
        <w:r w:rsidR="00602A30" w:rsidDel="00506DFF">
          <w:delText xml:space="preserve">production </w:delText>
        </w:r>
      </w:del>
      <w:ins w:id="440" w:author="Dan Olson" w:date="2019-02-07T10:07:00Z">
        <w:r w:rsidR="00506DFF">
          <w:t xml:space="preserve">conversion </w:t>
        </w:r>
      </w:ins>
      <w:r w:rsidR="00602A30">
        <w:t xml:space="preserve">in </w:t>
      </w:r>
      <w:r w:rsidR="00602A30" w:rsidRPr="00AA156C">
        <w:rPr>
          <w:i/>
        </w:rPr>
        <w:t>C. thermocellum</w:t>
      </w:r>
      <w:r w:rsidR="00602A30">
        <w:t xml:space="preserve">. </w:t>
      </w:r>
      <w:ins w:id="441" w:author="Dan Olson" w:date="2019-02-07T10:10:00Z">
        <w:r w:rsidR="00506DFF">
          <w:t xml:space="preserve">One way to affect the cofactor ratios is by genetic interventions </w:t>
        </w:r>
      </w:ins>
      <w:ins w:id="442" w:author="Dan Olson" w:date="2019-02-07T10:11:00Z">
        <w:r w:rsidR="00506DFF">
          <w:t xml:space="preserve">to change the cofactor usage of </w:t>
        </w:r>
      </w:ins>
      <w:ins w:id="443" w:author="Dan Olson" w:date="2019-02-07T10:12:00Z">
        <w:r w:rsidR="00506DFF">
          <w:t xml:space="preserve">a given enzyme. </w:t>
        </w:r>
      </w:ins>
      <w:del w:id="444" w:author="Dan Olson" w:date="2019-02-07T10:12:00Z">
        <w:r w:rsidR="00602A30" w:rsidDel="00506DFF">
          <w:delText xml:space="preserve">Thus, we can infer that perturbations in cofactor pools can be used to our advantage to increase ethanol production by ensuring a larger MDF for the pathway. </w:delText>
        </w:r>
      </w:del>
      <w:r w:rsidR="00602A30">
        <w:t xml:space="preserve">To this end, </w:t>
      </w:r>
      <w:r w:rsidR="00602A30" w:rsidRPr="009E3E15">
        <w:t xml:space="preserve">we have systematically </w:t>
      </w:r>
      <w:r w:rsidR="00602A30">
        <w:t>evaluated pathway modification</w:t>
      </w:r>
      <w:r w:rsidR="00602A30" w:rsidRPr="009E3E15">
        <w:t xml:space="preserve"> strategies</w:t>
      </w:r>
      <w:r w:rsidR="00602A30">
        <w:t xml:space="preserve"> by genetic interventions which modify the cofactor association of a single or multiple reactions in </w:t>
      </w:r>
      <w:r w:rsidR="00602A30" w:rsidRPr="00AA156C">
        <w:rPr>
          <w:i/>
        </w:rPr>
        <w:t>C. thermocellum</w:t>
      </w:r>
      <w:r w:rsidR="00D3077D">
        <w:rPr>
          <w:i/>
        </w:rPr>
        <w:t xml:space="preserve"> </w:t>
      </w:r>
      <w:r w:rsidR="00D3077D">
        <w:t>including: beta-glucosidase</w:t>
      </w:r>
      <w:r w:rsidR="003606C3">
        <w:t xml:space="preserve"> (BGL)</w:t>
      </w:r>
      <w:r w:rsidR="00D3077D">
        <w:t xml:space="preserve">, </w:t>
      </w:r>
      <w:r w:rsidR="0018528F">
        <w:t>ATP-linked phosphofructokinase (ATP-PFK),</w:t>
      </w:r>
      <w:r w:rsidR="0018528F" w:rsidRPr="0018528F">
        <w:rPr>
          <w:bCs/>
        </w:rPr>
        <w:t xml:space="preserve"> </w:t>
      </w:r>
      <w:r w:rsidR="0018528F" w:rsidRPr="00AB421A">
        <w:rPr>
          <w:bCs/>
        </w:rPr>
        <w:t>NADP-dependent glyceraldehyde 3-phosphate dehydrogenase</w:t>
      </w:r>
      <w:r w:rsidR="0018528F" w:rsidRPr="009E3E15">
        <w:rPr>
          <w:bCs/>
        </w:rPr>
        <w:t xml:space="preserve"> (GAPN)</w:t>
      </w:r>
      <w:r w:rsidR="0018528F">
        <w:rPr>
          <w:bCs/>
        </w:rPr>
        <w:t>,</w:t>
      </w:r>
      <w:r w:rsidR="0018528F" w:rsidRPr="0018528F">
        <w:t xml:space="preserve"> </w:t>
      </w:r>
      <w:r w:rsidR="0018528F">
        <w:t xml:space="preserve">pyruvate decarboxylase (PDC), </w:t>
      </w:r>
      <w:r w:rsidR="00D3077D">
        <w:t>NADPH-linked ALDH</w:t>
      </w:r>
      <w:r w:rsidR="003606C3">
        <w:t xml:space="preserve"> (ALDH-NADPH), </w:t>
      </w:r>
      <w:r w:rsidR="0018528F">
        <w:t xml:space="preserve">and </w:t>
      </w:r>
      <w:r w:rsidR="003606C3">
        <w:t xml:space="preserve">NADPH-linked </w:t>
      </w:r>
      <w:r w:rsidR="003606C3">
        <w:lastRenderedPageBreak/>
        <w:t xml:space="preserve">ADH (ADH-NADPH) </w:t>
      </w:r>
      <w:r w:rsidR="003606C3">
        <w:rPr>
          <w:bCs/>
        </w:rPr>
        <w:t xml:space="preserve">(see </w:t>
      </w:r>
      <w:r w:rsidR="003606C3" w:rsidRPr="00550698">
        <w:rPr>
          <w:bCs/>
          <w:highlight w:val="yellow"/>
          <w:rPrChange w:id="445" w:author="Dan Olson" w:date="2019-02-07T10:18:00Z">
            <w:rPr>
              <w:bCs/>
            </w:rPr>
          </w:rPrChange>
        </w:rPr>
        <w:t>Figure 1</w:t>
      </w:r>
      <w:r w:rsidR="003606C3">
        <w:rPr>
          <w:bCs/>
        </w:rPr>
        <w:t xml:space="preserve"> and </w:t>
      </w:r>
      <w:r w:rsidR="003606C3" w:rsidRPr="00550698">
        <w:rPr>
          <w:bCs/>
          <w:highlight w:val="yellow"/>
          <w:rPrChange w:id="446" w:author="Dan Olson" w:date="2019-02-07T10:18:00Z">
            <w:rPr>
              <w:bCs/>
            </w:rPr>
          </w:rPrChange>
        </w:rPr>
        <w:t>Table 1</w:t>
      </w:r>
      <w:r w:rsidR="003606C3">
        <w:rPr>
          <w:bCs/>
        </w:rPr>
        <w:t>)</w:t>
      </w:r>
      <w:r w:rsidR="00D3077D">
        <w:t xml:space="preserve">. </w:t>
      </w:r>
      <w:r w:rsidR="00077607">
        <w:t xml:space="preserve">A genetic intervention often implies multiple changes. For example, changing the cofactor preference of the ADH reaction from NADH to NADPH implies a second change somewhere in the pathway to provide a source of NADPH. To ensure that </w:t>
      </w:r>
      <w:proofErr w:type="gramStart"/>
      <w:r w:rsidR="00077607">
        <w:t>all of</w:t>
      </w:r>
      <w:proofErr w:type="gramEnd"/>
      <w:r w:rsidR="00077607">
        <w:t xml:space="preserve"> these secondary changes </w:t>
      </w:r>
      <w:del w:id="447" w:author="Dan Olson" w:date="2019-02-07T10:12:00Z">
        <w:r w:rsidR="00077607" w:rsidDel="00506DFF">
          <w:delText xml:space="preserve">were </w:delText>
        </w:r>
      </w:del>
      <w:ins w:id="448" w:author="Dan Olson" w:date="2019-02-07T10:12:00Z">
        <w:r w:rsidR="00506DFF">
          <w:t xml:space="preserve">are </w:t>
        </w:r>
      </w:ins>
      <w:r w:rsidR="00077607">
        <w:t>accounted for, we generate</w:t>
      </w:r>
      <w:ins w:id="449" w:author="Dan Olson" w:date="2019-02-07T10:12:00Z">
        <w:r w:rsidR="00506DFF">
          <w:t>d</w:t>
        </w:r>
      </w:ins>
      <w:r w:rsidR="00077607">
        <w:t xml:space="preserve"> elementary flux modes (EFMs) for all combinations of reactions that allow conversion of one molecule of cellobiose into four molecules of ethanol</w:t>
      </w:r>
      <w:r w:rsidR="00990808">
        <w:t xml:space="preserve"> while allowing for only unique </w:t>
      </w:r>
      <w:proofErr w:type="spellStart"/>
      <w:r w:rsidR="00990808">
        <w:t>biotransformations</w:t>
      </w:r>
      <w:proofErr w:type="spellEnd"/>
      <w:r w:rsidR="00990808">
        <w:t xml:space="preserve"> (i.e. prevent reactions which differ only in cofactors to </w:t>
      </w:r>
      <w:r w:rsidR="00065B63">
        <w:t>appear</w:t>
      </w:r>
      <w:r w:rsidR="00990808">
        <w:t xml:space="preserve"> in </w:t>
      </w:r>
      <w:r w:rsidR="00065B63">
        <w:t>the same</w:t>
      </w:r>
      <w:r w:rsidR="00990808">
        <w:t xml:space="preserve"> EFM)</w:t>
      </w:r>
      <w:r w:rsidR="00077607">
        <w:t>. For each of the resulting 336 EFMs</w:t>
      </w:r>
      <w:r w:rsidR="00990808">
        <w:t xml:space="preserve"> (</w:t>
      </w:r>
      <w:r w:rsidR="00990808" w:rsidRPr="00506DFF">
        <w:rPr>
          <w:highlight w:val="yellow"/>
          <w:rPrChange w:id="450" w:author="Dan Olson" w:date="2019-02-07T10:12:00Z">
            <w:rPr/>
          </w:rPrChange>
        </w:rPr>
        <w:t>Supplementary Table XX</w:t>
      </w:r>
      <w:r w:rsidR="00990808">
        <w:t>)</w:t>
      </w:r>
      <w:r w:rsidR="005A47DD">
        <w:t xml:space="preserve">, we </w:t>
      </w:r>
      <w:proofErr w:type="spellStart"/>
      <w:r w:rsidR="005A47DD">
        <w:t>calculate</w:t>
      </w:r>
      <w:ins w:id="451" w:author="Dan Olson" w:date="2019-02-07T10:13:00Z">
        <w:r w:rsidR="00550698">
          <w:t>e</w:t>
        </w:r>
      </w:ins>
      <w:proofErr w:type="spellEnd"/>
      <w:r w:rsidR="005A47DD">
        <w:t xml:space="preserve"> the ATP </w:t>
      </w:r>
      <w:r w:rsidR="008E7F7C">
        <w:t>generated</w:t>
      </w:r>
      <w:r w:rsidR="005A47DD">
        <w:t xml:space="preserve"> </w:t>
      </w:r>
      <w:r w:rsidR="00077607">
        <w:t>and the</w:t>
      </w:r>
      <w:r w:rsidR="00990808">
        <w:t xml:space="preserve"> pathway</w:t>
      </w:r>
      <w:r w:rsidR="00077607">
        <w:t xml:space="preserve"> MDF.  We quantif</w:t>
      </w:r>
      <w:ins w:id="452" w:author="Dan Olson" w:date="2019-02-07T10:13:00Z">
        <w:r w:rsidR="00550698">
          <w:t>ied</w:t>
        </w:r>
      </w:ins>
      <w:del w:id="453" w:author="Dan Olson" w:date="2019-02-07T10:13:00Z">
        <w:r w:rsidR="00990808" w:rsidDel="00550698">
          <w:delText>y</w:delText>
        </w:r>
      </w:del>
      <w:r w:rsidR="00077607">
        <w:t xml:space="preserve"> the difference between our wild-type EFM and any mutant EFM </w:t>
      </w:r>
      <w:del w:id="454" w:author="Dan Olson" w:date="2019-02-07T10:13:00Z">
        <w:r w:rsidR="00077607" w:rsidDel="00550698">
          <w:delText>by calculating their</w:delText>
        </w:r>
      </w:del>
      <w:ins w:id="455" w:author="Dan Olson" w:date="2019-02-07T10:13:00Z">
        <w:r w:rsidR="00550698">
          <w:t>using a</w:t>
        </w:r>
      </w:ins>
      <w:r w:rsidR="00077607">
        <w:t xml:space="preserve"> Hamming </w:t>
      </w:r>
      <w:ins w:id="456" w:author="Dan Olson" w:date="2019-02-07T10:13:00Z">
        <w:r w:rsidR="00550698">
          <w:t>d</w:t>
        </w:r>
      </w:ins>
      <w:del w:id="457" w:author="Dan Olson" w:date="2019-02-07T10:13:00Z">
        <w:r w:rsidR="00077607" w:rsidDel="00550698">
          <w:delText>D</w:delText>
        </w:r>
      </w:del>
      <w:r w:rsidR="00077607">
        <w:t xml:space="preserve">istance </w:t>
      </w:r>
      <w:ins w:id="458" w:author="Dan Olson" w:date="2019-02-07T10:13:00Z">
        <w:r w:rsidR="00550698">
          <w:t>metric (</w:t>
        </w:r>
      </w:ins>
      <w:r w:rsidR="00077607">
        <w:t xml:space="preserve">which measures the </w:t>
      </w:r>
      <w:r w:rsidR="00371887">
        <w:t>number</w:t>
      </w:r>
      <w:r w:rsidR="00077607">
        <w:t xml:space="preserve"> of </w:t>
      </w:r>
      <w:r w:rsidR="00371887">
        <w:t>reaction changes in a mutant compared to our wild-type EFM</w:t>
      </w:r>
      <w:ins w:id="459" w:author="Dan Olson" w:date="2019-02-07T10:13:00Z">
        <w:r w:rsidR="00550698">
          <w:t>)</w:t>
        </w:r>
      </w:ins>
      <w:r w:rsidR="00371887">
        <w:t xml:space="preserve">. A high </w:t>
      </w:r>
      <w:ins w:id="460" w:author="Dan Olson" w:date="2019-02-07T10:13:00Z">
        <w:r w:rsidR="00550698">
          <w:t>H</w:t>
        </w:r>
      </w:ins>
      <w:del w:id="461" w:author="Dan Olson" w:date="2019-02-07T10:13:00Z">
        <w:r w:rsidR="00371887" w:rsidDel="00550698">
          <w:delText>h</w:delText>
        </w:r>
      </w:del>
      <w:r w:rsidR="00371887">
        <w:t xml:space="preserve">amming distance indicates that significant strain design effort would be </w:t>
      </w:r>
      <w:del w:id="462" w:author="Dan Olson" w:date="2019-02-07T10:14:00Z">
        <w:r w:rsidR="00371887" w:rsidDel="00550698">
          <w:delText>invested in</w:delText>
        </w:r>
      </w:del>
      <w:ins w:id="463" w:author="Dan Olson" w:date="2019-02-07T10:14:00Z">
        <w:r w:rsidR="00550698">
          <w:t>required to</w:t>
        </w:r>
      </w:ins>
      <w:r w:rsidR="00371887">
        <w:t xml:space="preserve"> generat</w:t>
      </w:r>
      <w:ins w:id="464" w:author="Dan Olson" w:date="2019-02-07T10:14:00Z">
        <w:r w:rsidR="00550698">
          <w:t>e</w:t>
        </w:r>
      </w:ins>
      <w:del w:id="465" w:author="Dan Olson" w:date="2019-02-07T10:14:00Z">
        <w:r w:rsidR="00371887" w:rsidDel="00550698">
          <w:delText>ing</w:delText>
        </w:r>
      </w:del>
      <w:r w:rsidR="00371887">
        <w:t xml:space="preserve"> the mutant strain. </w:t>
      </w:r>
      <w:r w:rsidR="00602A30">
        <w:t>All t</w:t>
      </w:r>
      <w:r w:rsidR="00602A30" w:rsidRPr="009E3E15">
        <w:t>he</w:t>
      </w:r>
      <w:r w:rsidR="00341D94">
        <w:t xml:space="preserve"> 336</w:t>
      </w:r>
      <w:r w:rsidR="00602A30" w:rsidRPr="009E3E15">
        <w:t xml:space="preserve"> </w:t>
      </w:r>
      <w:r w:rsidR="00990808">
        <w:t xml:space="preserve">EFMs </w:t>
      </w:r>
      <w:del w:id="466" w:author="Dan Olson" w:date="2019-02-07T10:14:00Z">
        <w:r w:rsidR="00990808" w:rsidDel="00550698">
          <w:delText>a</w:delText>
        </w:r>
        <w:r w:rsidR="00602A30" w:rsidRPr="009E3E15" w:rsidDel="00550698">
          <w:delText xml:space="preserve">re </w:delText>
        </w:r>
      </w:del>
      <w:ins w:id="467" w:author="Dan Olson" w:date="2019-02-07T10:14:00Z">
        <w:r w:rsidR="00550698">
          <w:t>were</w:t>
        </w:r>
        <w:r w:rsidR="00550698" w:rsidRPr="009E3E15">
          <w:t xml:space="preserve"> </w:t>
        </w:r>
      </w:ins>
      <w:r w:rsidR="00602A30" w:rsidRPr="009E3E15">
        <w:t xml:space="preserve">analyzed </w:t>
      </w:r>
      <w:r w:rsidR="00990808">
        <w:t>at</w:t>
      </w:r>
      <w:r w:rsidR="00602A30" w:rsidRPr="009E3E15">
        <w:t xml:space="preserve"> </w:t>
      </w:r>
      <w:r w:rsidR="00602A30">
        <w:t>1M</w:t>
      </w:r>
      <w:r w:rsidR="00602A30" w:rsidRPr="009E3E15">
        <w:t xml:space="preserve"> ethanol </w:t>
      </w:r>
      <w:proofErr w:type="gramStart"/>
      <w:r w:rsidR="00602A30" w:rsidRPr="009E3E15">
        <w:t>concentration</w:t>
      </w:r>
      <w:ins w:id="468" w:author="Dan Olson" w:date="2019-02-07T10:16:00Z">
        <w:r w:rsidR="00550698">
          <w:t xml:space="preserve">, </w:t>
        </w:r>
      </w:ins>
      <w:r w:rsidR="00602A30" w:rsidRPr="009E3E15">
        <w:t xml:space="preserve"> while</w:t>
      </w:r>
      <w:proofErr w:type="gramEnd"/>
      <w:r w:rsidR="00602A30" w:rsidRPr="009E3E15">
        <w:t xml:space="preserve"> allowing other metabolite concentration</w:t>
      </w:r>
      <w:r w:rsidR="00602A30">
        <w:t>s</w:t>
      </w:r>
      <w:r w:rsidR="00602A30" w:rsidRPr="009E3E15">
        <w:t xml:space="preserve"> to vary within physiological range</w:t>
      </w:r>
      <w:r w:rsidR="00602A30">
        <w:t xml:space="preserve"> </w:t>
      </w:r>
      <w:r w:rsidR="00602A30">
        <w:rPr>
          <w:bCs/>
        </w:rPr>
        <w:t>(1</w:t>
      </w:r>
      <w:r w:rsidR="00602A30" w:rsidRPr="004960CE">
        <w:rPr>
          <w:bCs/>
        </w:rPr>
        <w:t xml:space="preserve"> μM</w:t>
      </w:r>
      <w:r w:rsidR="00602A30">
        <w:rPr>
          <w:bCs/>
        </w:rPr>
        <w:t xml:space="preserve"> - 0.02 mM)</w:t>
      </w:r>
      <w:ins w:id="469" w:author="Dan Olson" w:date="2019-02-07T10:15:00Z">
        <w:r w:rsidR="00550698">
          <w:rPr>
            <w:bCs/>
          </w:rPr>
          <w:t xml:space="preserve">. </w:t>
        </w:r>
      </w:ins>
      <w:ins w:id="470" w:author="Dan Olson" w:date="2019-02-07T10:16:00Z">
        <w:r w:rsidR="00550698">
          <w:rPr>
            <w:bCs/>
          </w:rPr>
          <w:t xml:space="preserve">Energy </w:t>
        </w:r>
      </w:ins>
      <w:ins w:id="471" w:author="Dan Olson" w:date="2019-02-07T10:17:00Z">
        <w:r w:rsidR="00550698">
          <w:rPr>
            <w:bCs/>
          </w:rPr>
          <w:t xml:space="preserve">and redox cofactor metabolite bounds are given in </w:t>
        </w:r>
        <w:r w:rsidR="00550698" w:rsidRPr="00550698">
          <w:rPr>
            <w:bCs/>
            <w:highlight w:val="yellow"/>
            <w:rPrChange w:id="472" w:author="Dan Olson" w:date="2019-02-07T10:17:00Z">
              <w:rPr>
                <w:bCs/>
              </w:rPr>
            </w:rPrChange>
          </w:rPr>
          <w:t>Table iii</w:t>
        </w:r>
        <w:r w:rsidR="00550698">
          <w:rPr>
            <w:bCs/>
          </w:rPr>
          <w:t xml:space="preserve">. </w:t>
        </w:r>
      </w:ins>
      <w:del w:id="473" w:author="Dan Olson" w:date="2019-02-07T10:15:00Z">
        <w:r w:rsidR="00E926DB" w:rsidRPr="00550698" w:rsidDel="00550698">
          <w:rPr>
            <w:bCs/>
            <w:highlight w:val="yellow"/>
            <w:rPrChange w:id="474" w:author="Dan Olson" w:date="2019-02-07T10:17:00Z">
              <w:rPr>
                <w:bCs/>
              </w:rPr>
            </w:rPrChange>
          </w:rPr>
          <w:delText xml:space="preserve">, </w:delText>
        </w:r>
      </w:del>
      <w:del w:id="475" w:author="Dan Olson" w:date="2019-02-07T10:17:00Z">
        <w:r w:rsidR="00E926DB" w:rsidRPr="00550698" w:rsidDel="00550698">
          <w:rPr>
            <w:bCs/>
            <w:highlight w:val="yellow"/>
            <w:rPrChange w:id="476" w:author="Dan Olson" w:date="2019-02-07T10:17:00Z">
              <w:rPr>
                <w:bCs/>
              </w:rPr>
            </w:rPrChange>
          </w:rPr>
          <w:delText>the energy cofactors (ATP/ADP, GTP/GDP</w:delText>
        </w:r>
        <w:r w:rsidR="000A0DED" w:rsidRPr="00550698" w:rsidDel="00550698">
          <w:rPr>
            <w:bCs/>
            <w:highlight w:val="yellow"/>
            <w:rPrChange w:id="477" w:author="Dan Olson" w:date="2019-02-07T10:17:00Z">
              <w:rPr>
                <w:bCs/>
              </w:rPr>
            </w:rPrChange>
          </w:rPr>
          <w:delText>,</w:delText>
        </w:r>
        <w:r w:rsidR="00E926DB" w:rsidRPr="00550698" w:rsidDel="00550698">
          <w:rPr>
            <w:bCs/>
            <w:highlight w:val="yellow"/>
            <w:rPrChange w:id="478" w:author="Dan Olson" w:date="2019-02-07T10:17:00Z">
              <w:rPr>
                <w:bCs/>
              </w:rPr>
            </w:rPrChange>
          </w:rPr>
          <w:delText xml:space="preserve"> and PPi/Pi) were allowed to assume a ratio</w:delText>
        </w:r>
        <w:r w:rsidR="001C7754" w:rsidRPr="00550698" w:rsidDel="00550698">
          <w:rPr>
            <w:bCs/>
            <w:highlight w:val="yellow"/>
            <w:rPrChange w:id="479" w:author="Dan Olson" w:date="2019-02-07T10:17:00Z">
              <w:rPr>
                <w:bCs/>
              </w:rPr>
            </w:rPrChange>
          </w:rPr>
          <w:delText xml:space="preserve"> greater than 10:1 and the redox </w:delText>
        </w:r>
        <w:r w:rsidR="00E926DB" w:rsidRPr="00550698" w:rsidDel="00550698">
          <w:rPr>
            <w:highlight w:val="yellow"/>
            <w:rPrChange w:id="480" w:author="Dan Olson" w:date="2019-02-07T10:17:00Z">
              <w:rPr/>
            </w:rPrChange>
          </w:rPr>
          <w:delText>cofactors</w:delText>
        </w:r>
        <w:r w:rsidR="000A0DED" w:rsidRPr="00550698" w:rsidDel="00550698">
          <w:rPr>
            <w:highlight w:val="yellow"/>
            <w:rPrChange w:id="481" w:author="Dan Olson" w:date="2019-02-07T10:17:00Z">
              <w:rPr/>
            </w:rPrChange>
          </w:rPr>
          <w:delText xml:space="preserve"> (NADH/NAD+, NADPH/NADP+, Fd(red)/Fd(ox))</w:delText>
        </w:r>
        <w:r w:rsidR="00E926DB" w:rsidRPr="00550698" w:rsidDel="00550698">
          <w:rPr>
            <w:highlight w:val="yellow"/>
            <w:rPrChange w:id="482" w:author="Dan Olson" w:date="2019-02-07T10:17:00Z">
              <w:rPr/>
            </w:rPrChange>
          </w:rPr>
          <w:delText xml:space="preserve"> ratios </w:delText>
        </w:r>
        <w:r w:rsidR="000A0DED" w:rsidRPr="00550698" w:rsidDel="00550698">
          <w:rPr>
            <w:highlight w:val="yellow"/>
            <w:rPrChange w:id="483" w:author="Dan Olson" w:date="2019-02-07T10:17:00Z">
              <w:rPr/>
            </w:rPrChange>
          </w:rPr>
          <w:delText xml:space="preserve">were allowed </w:delText>
        </w:r>
        <w:r w:rsidR="00E926DB" w:rsidRPr="00550698" w:rsidDel="00550698">
          <w:rPr>
            <w:highlight w:val="yellow"/>
            <w:rPrChange w:id="484" w:author="Dan Olson" w:date="2019-02-07T10:17:00Z">
              <w:rPr/>
            </w:rPrChange>
          </w:rPr>
          <w:delText>to vary between 1:100 and 100:1</w:delText>
        </w:r>
        <w:r w:rsidR="00602A30" w:rsidRPr="00550698" w:rsidDel="00550698">
          <w:rPr>
            <w:highlight w:val="yellow"/>
            <w:rPrChange w:id="485" w:author="Dan Olson" w:date="2019-02-07T10:17:00Z">
              <w:rPr/>
            </w:rPrChange>
          </w:rPr>
          <w:delText xml:space="preserve">. </w:delText>
        </w:r>
      </w:del>
      <w:r w:rsidR="00661D5E" w:rsidRPr="00550698">
        <w:rPr>
          <w:highlight w:val="yellow"/>
          <w:rPrChange w:id="486" w:author="Dan Olson" w:date="2019-02-07T10:17:00Z">
            <w:rPr/>
          </w:rPrChange>
        </w:rPr>
        <w:t xml:space="preserve">Figure </w:t>
      </w:r>
      <w:r w:rsidR="00990808" w:rsidRPr="00550698">
        <w:rPr>
          <w:highlight w:val="yellow"/>
          <w:rPrChange w:id="487" w:author="Dan Olson" w:date="2019-02-07T10:17:00Z">
            <w:rPr/>
          </w:rPrChange>
        </w:rPr>
        <w:t>3</w:t>
      </w:r>
      <w:r w:rsidR="00661D5E" w:rsidRPr="003C6DC2">
        <w:t xml:space="preserve"> s</w:t>
      </w:r>
      <w:r w:rsidR="00661D5E">
        <w:t xml:space="preserve">ummarizes </w:t>
      </w:r>
      <w:r w:rsidR="00990808">
        <w:t>the</w:t>
      </w:r>
      <w:r w:rsidR="00371887">
        <w:t xml:space="preserve"> MDF values, ATP </w:t>
      </w:r>
      <w:r w:rsidR="008E7F7C">
        <w:t>generation</w:t>
      </w:r>
      <w:r w:rsidR="00371887">
        <w:t>, and hamming distance</w:t>
      </w:r>
      <w:r w:rsidR="00990808">
        <w:t xml:space="preserve"> of all the EFMs</w:t>
      </w:r>
      <w:r w:rsidR="00661D5E">
        <w:t xml:space="preserve">. </w:t>
      </w:r>
    </w:p>
    <w:p w14:paraId="402752E7" w14:textId="2D9B3F36" w:rsidR="00FF0757" w:rsidRPr="009E3E15" w:rsidRDefault="00152268" w:rsidP="009E3E15">
      <w:pPr>
        <w:spacing w:line="480" w:lineRule="auto"/>
        <w:jc w:val="both"/>
        <w:rPr>
          <w:b/>
        </w:rPr>
      </w:pPr>
      <w:commentRangeStart w:id="488"/>
      <w:r>
        <w:rPr>
          <w:b/>
          <w:noProof/>
        </w:rPr>
        <w:lastRenderedPageBreak/>
        <w:drawing>
          <wp:inline distT="0" distB="0" distL="0" distR="0" wp14:anchorId="33A0AE98" wp14:editId="2EDE9F8A">
            <wp:extent cx="5181600" cy="4079240"/>
            <wp:effectExtent l="0" t="0" r="0" b="10160"/>
            <wp:docPr id="11" name="Picture 11" descr="EF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F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81600" cy="4079240"/>
                    </a:xfrm>
                    <a:prstGeom prst="rect">
                      <a:avLst/>
                    </a:prstGeom>
                    <a:noFill/>
                    <a:ln>
                      <a:noFill/>
                    </a:ln>
                  </pic:spPr>
                </pic:pic>
              </a:graphicData>
            </a:graphic>
          </wp:inline>
        </w:drawing>
      </w:r>
      <w:commentRangeEnd w:id="488"/>
      <w:r w:rsidR="0062525C">
        <w:rPr>
          <w:rStyle w:val="CommentReference"/>
          <w:rFonts w:ascii="Liberation Serif" w:hAnsi="Liberation Serif" w:cs="Mangal"/>
          <w:color w:val="00000A"/>
          <w:lang w:eastAsia="zh-CN" w:bidi="hi-IN"/>
        </w:rPr>
        <w:commentReference w:id="488"/>
      </w:r>
    </w:p>
    <w:p w14:paraId="7B1886CF" w14:textId="3B32E3F3" w:rsidR="00F1215B" w:rsidRPr="009E3E15" w:rsidRDefault="00097A21" w:rsidP="004B4F6B">
      <w:pPr>
        <w:pStyle w:val="Caption"/>
        <w:jc w:val="both"/>
        <w:rPr>
          <w:rFonts w:ascii="Times New Roman" w:hAnsi="Times New Roman" w:cs="Times New Roman"/>
          <w:i w:val="0"/>
          <w:sz w:val="21"/>
        </w:rPr>
      </w:pPr>
      <w:r w:rsidRPr="009E3E15">
        <w:rPr>
          <w:rFonts w:ascii="Times New Roman" w:hAnsi="Times New Roman" w:cs="Times New Roman"/>
          <w:i w:val="0"/>
          <w:sz w:val="20"/>
        </w:rPr>
        <w:t xml:space="preserve">Figure </w:t>
      </w:r>
      <w:r w:rsidR="00990808">
        <w:rPr>
          <w:rFonts w:ascii="Times New Roman" w:hAnsi="Times New Roman" w:cs="Times New Roman"/>
          <w:i w:val="0"/>
          <w:sz w:val="20"/>
        </w:rPr>
        <w:t>3</w:t>
      </w:r>
      <w:r w:rsidRPr="009E3E15">
        <w:rPr>
          <w:rFonts w:ascii="Times New Roman" w:hAnsi="Times New Roman" w:cs="Times New Roman"/>
          <w:i w:val="0"/>
          <w:sz w:val="20"/>
        </w:rPr>
        <w:t xml:space="preserve">: </w:t>
      </w:r>
      <w:r w:rsidR="004B4F6B">
        <w:rPr>
          <w:rFonts w:ascii="Times New Roman" w:hAnsi="Times New Roman" w:cs="Times New Roman"/>
          <w:i w:val="0"/>
          <w:sz w:val="20"/>
        </w:rPr>
        <w:t>MDF</w:t>
      </w:r>
      <w:r w:rsidR="00C95F94">
        <w:rPr>
          <w:rFonts w:ascii="Times New Roman" w:hAnsi="Times New Roman" w:cs="Times New Roman"/>
          <w:i w:val="0"/>
          <w:sz w:val="20"/>
        </w:rPr>
        <w:t xml:space="preserve"> at 1M ethanol concentration</w:t>
      </w:r>
      <w:r w:rsidR="004B4F6B">
        <w:rPr>
          <w:rFonts w:ascii="Times New Roman" w:hAnsi="Times New Roman" w:cs="Times New Roman"/>
          <w:i w:val="0"/>
          <w:sz w:val="20"/>
        </w:rPr>
        <w:t xml:space="preserve">, ATP </w:t>
      </w:r>
      <w:r w:rsidR="008E7F7C">
        <w:rPr>
          <w:rFonts w:ascii="Times New Roman" w:hAnsi="Times New Roman" w:cs="Times New Roman"/>
          <w:i w:val="0"/>
          <w:sz w:val="20"/>
        </w:rPr>
        <w:t>generated</w:t>
      </w:r>
      <w:r w:rsidR="004B4F6B">
        <w:rPr>
          <w:rFonts w:ascii="Times New Roman" w:hAnsi="Times New Roman" w:cs="Times New Roman"/>
          <w:i w:val="0"/>
          <w:sz w:val="20"/>
        </w:rPr>
        <w:t xml:space="preserve">, and Hamming distance of all 336 EFMs. The EFMs </w:t>
      </w:r>
      <w:r w:rsidR="00332F64">
        <w:rPr>
          <w:rFonts w:ascii="Times New Roman" w:hAnsi="Times New Roman" w:cs="Times New Roman"/>
          <w:i w:val="0"/>
          <w:sz w:val="20"/>
        </w:rPr>
        <w:t>a</w:t>
      </w:r>
      <w:r w:rsidR="004B4F6B">
        <w:rPr>
          <w:rFonts w:ascii="Times New Roman" w:hAnsi="Times New Roman" w:cs="Times New Roman"/>
          <w:i w:val="0"/>
          <w:sz w:val="20"/>
        </w:rPr>
        <w:t>re generated using all possible combinations of cofactor modifications as list in Table 1. The shade of blue represents the value of hamming distance of any given EFM calculated from the wild-type EFM.</w:t>
      </w:r>
      <w:r w:rsidR="00C043D1">
        <w:rPr>
          <w:rFonts w:ascii="Times New Roman" w:hAnsi="Times New Roman" w:cs="Times New Roman"/>
          <w:i w:val="0"/>
          <w:sz w:val="20"/>
        </w:rPr>
        <w:t xml:space="preserve"> The EFMs are clustered in three different regions based on their MDF values. </w:t>
      </w:r>
    </w:p>
    <w:p w14:paraId="311338DF" w14:textId="137102CB" w:rsidR="008332DA" w:rsidRPr="009E3E15" w:rsidRDefault="008332DA" w:rsidP="009E3E15">
      <w:pPr>
        <w:keepNext/>
        <w:jc w:val="center"/>
      </w:pPr>
    </w:p>
    <w:p w14:paraId="1DE1094F" w14:textId="77777777" w:rsidR="0096013E" w:rsidRDefault="00990808" w:rsidP="00A17EEC">
      <w:pPr>
        <w:spacing w:line="480" w:lineRule="auto"/>
        <w:jc w:val="both"/>
        <w:rPr>
          <w:ins w:id="489" w:author="Dan Olson" w:date="2019-02-07T10:25:00Z"/>
        </w:rPr>
      </w:pPr>
      <w:r>
        <w:t xml:space="preserve">There are three distinct clusters of EFMs </w:t>
      </w:r>
      <w:r w:rsidR="003475B2">
        <w:t xml:space="preserve">which can be seen in Figure 3 based on pathway MDFs, i.e. </w:t>
      </w:r>
      <w:ins w:id="490" w:author="Dan Olson" w:date="2019-02-07T10:25:00Z">
        <w:r w:rsidR="0096013E">
          <w:t>T</w:t>
        </w:r>
      </w:ins>
      <w:del w:id="491" w:author="Dan Olson" w:date="2019-02-07T10:25:00Z">
        <w:r w:rsidR="00C51EDE" w:rsidDel="0096013E">
          <w:delText>t</w:delText>
        </w:r>
      </w:del>
      <w:r w:rsidR="00C51EDE">
        <w:t xml:space="preserve">ype I </w:t>
      </w:r>
      <w:r w:rsidR="003475B2">
        <w:t xml:space="preserve">EFMs with low MDF (&lt;1), </w:t>
      </w:r>
      <w:ins w:id="492" w:author="Dan Olson" w:date="2019-02-07T10:25:00Z">
        <w:r w:rsidR="0096013E">
          <w:t>T</w:t>
        </w:r>
      </w:ins>
      <w:del w:id="493" w:author="Dan Olson" w:date="2019-02-07T10:25:00Z">
        <w:r w:rsidR="00C51EDE" w:rsidDel="0096013E">
          <w:delText>t</w:delText>
        </w:r>
      </w:del>
      <w:r w:rsidR="00C51EDE">
        <w:t xml:space="preserve">ype II </w:t>
      </w:r>
      <w:r w:rsidR="003475B2">
        <w:t xml:space="preserve">EFMs with intermediate MDF (3-5) but high ATP </w:t>
      </w:r>
      <w:r w:rsidR="008E7F7C">
        <w:t>generation</w:t>
      </w:r>
      <w:r w:rsidR="003475B2">
        <w:t xml:space="preserve"> (&gt;</w:t>
      </w:r>
      <w:r w:rsidR="00DE0E13">
        <w:t>2</w:t>
      </w:r>
      <w:r w:rsidR="003475B2">
        <w:t xml:space="preserve">), and </w:t>
      </w:r>
      <w:ins w:id="494" w:author="Dan Olson" w:date="2019-02-07T10:25:00Z">
        <w:r w:rsidR="0096013E">
          <w:t>T</w:t>
        </w:r>
      </w:ins>
      <w:del w:id="495" w:author="Dan Olson" w:date="2019-02-07T10:25:00Z">
        <w:r w:rsidR="00C51EDE" w:rsidDel="0096013E">
          <w:delText>t</w:delText>
        </w:r>
      </w:del>
      <w:r w:rsidR="00C51EDE">
        <w:t xml:space="preserve">ype III </w:t>
      </w:r>
      <w:r w:rsidR="003475B2">
        <w:t xml:space="preserve">EFMs with high MDF (&gt;8) but low ATP </w:t>
      </w:r>
      <w:r w:rsidR="008E7F7C">
        <w:t>generation</w:t>
      </w:r>
      <w:r w:rsidR="003475B2">
        <w:t xml:space="preserve"> (&lt;</w:t>
      </w:r>
      <w:r w:rsidR="00DE0E13">
        <w:t>3</w:t>
      </w:r>
      <w:r w:rsidR="003475B2">
        <w:t xml:space="preserve">). </w:t>
      </w:r>
    </w:p>
    <w:p w14:paraId="7C644C14" w14:textId="3B14D6D8" w:rsidR="0096013E" w:rsidRDefault="0096013E" w:rsidP="0096013E">
      <w:pPr>
        <w:pStyle w:val="Heading2"/>
        <w:rPr>
          <w:ins w:id="496" w:author="Dan Olson" w:date="2019-02-07T10:27:00Z"/>
        </w:rPr>
      </w:pPr>
      <w:ins w:id="497" w:author="Dan Olson" w:date="2019-02-07T10:25:00Z">
        <w:r>
          <w:t>Type I EFMs</w:t>
        </w:r>
      </w:ins>
    </w:p>
    <w:p w14:paraId="2982DF28" w14:textId="19DFCAD8" w:rsidR="0096013E" w:rsidRPr="0096013E" w:rsidRDefault="0096013E" w:rsidP="0096013E">
      <w:pPr>
        <w:rPr>
          <w:ins w:id="498" w:author="Dan Olson" w:date="2019-02-07T10:25:00Z"/>
          <w:lang w:eastAsia="ko-KR"/>
          <w:rPrChange w:id="499" w:author="Dan Olson" w:date="2019-02-07T10:27:00Z">
            <w:rPr>
              <w:ins w:id="500" w:author="Dan Olson" w:date="2019-02-07T10:25:00Z"/>
            </w:rPr>
          </w:rPrChange>
        </w:rPr>
        <w:pPrChange w:id="501" w:author="Dan Olson" w:date="2019-02-07T10:27:00Z">
          <w:pPr>
            <w:pStyle w:val="Heading2"/>
          </w:pPr>
        </w:pPrChange>
      </w:pPr>
      <w:proofErr w:type="gramStart"/>
      <w:ins w:id="502" w:author="Dan Olson" w:date="2019-02-07T10:27:00Z">
        <w:r>
          <w:rPr>
            <w:lang w:eastAsia="ko-KR"/>
          </w:rPr>
          <w:t>All of</w:t>
        </w:r>
        <w:proofErr w:type="gramEnd"/>
        <w:r>
          <w:rPr>
            <w:lang w:eastAsia="ko-KR"/>
          </w:rPr>
          <w:t xml:space="preserve"> the Type I EFMs contain the malate shunt (i.e. PEP is converted to pyruvate via oxaloacetate and malate).</w:t>
        </w:r>
      </w:ins>
      <w:bookmarkStart w:id="503" w:name="_GoBack"/>
      <w:bookmarkEnd w:id="503"/>
    </w:p>
    <w:p w14:paraId="4EA5FB42" w14:textId="77777777" w:rsidR="0096013E" w:rsidRPr="0096013E" w:rsidRDefault="0096013E" w:rsidP="0096013E">
      <w:pPr>
        <w:rPr>
          <w:ins w:id="504" w:author="Dan Olson" w:date="2019-02-07T10:25:00Z"/>
          <w:lang w:eastAsia="ko-KR"/>
          <w:rPrChange w:id="505" w:author="Dan Olson" w:date="2019-02-07T10:25:00Z">
            <w:rPr>
              <w:ins w:id="506" w:author="Dan Olson" w:date="2019-02-07T10:25:00Z"/>
            </w:rPr>
          </w:rPrChange>
        </w:rPr>
        <w:pPrChange w:id="507" w:author="Dan Olson" w:date="2019-02-07T10:25:00Z">
          <w:pPr>
            <w:spacing w:line="480" w:lineRule="auto"/>
            <w:jc w:val="both"/>
          </w:pPr>
        </w:pPrChange>
      </w:pPr>
    </w:p>
    <w:p w14:paraId="12AF2931" w14:textId="46CCE126" w:rsidR="0096013E" w:rsidRDefault="0096013E" w:rsidP="0096013E">
      <w:pPr>
        <w:pStyle w:val="Heading2"/>
        <w:rPr>
          <w:ins w:id="508" w:author="Dan Olson" w:date="2019-02-07T10:25:00Z"/>
        </w:rPr>
        <w:pPrChange w:id="509" w:author="Dan Olson" w:date="2019-02-07T10:25:00Z">
          <w:pPr>
            <w:spacing w:line="480" w:lineRule="auto"/>
            <w:jc w:val="both"/>
          </w:pPr>
        </w:pPrChange>
      </w:pPr>
      <w:ins w:id="510" w:author="Dan Olson" w:date="2019-02-07T10:25:00Z">
        <w:r>
          <w:t>Type II EFMs</w:t>
        </w:r>
      </w:ins>
    </w:p>
    <w:p w14:paraId="3CE6364A" w14:textId="069404E1" w:rsidR="0096013E" w:rsidRDefault="0096013E" w:rsidP="0096013E">
      <w:pPr>
        <w:pStyle w:val="Heading2"/>
        <w:rPr>
          <w:ins w:id="511" w:author="Dan Olson" w:date="2019-02-07T10:25:00Z"/>
        </w:rPr>
        <w:pPrChange w:id="512" w:author="Dan Olson" w:date="2019-02-07T10:25:00Z">
          <w:pPr>
            <w:spacing w:line="480" w:lineRule="auto"/>
            <w:jc w:val="both"/>
          </w:pPr>
        </w:pPrChange>
      </w:pPr>
      <w:ins w:id="513" w:author="Dan Olson" w:date="2019-02-07T10:25:00Z">
        <w:r>
          <w:t>Type III EFMs</w:t>
        </w:r>
      </w:ins>
    </w:p>
    <w:p w14:paraId="3376919D" w14:textId="48FBBBE6" w:rsidR="004F2F49" w:rsidRDefault="00FE4FF4" w:rsidP="00A17EEC">
      <w:pPr>
        <w:spacing w:line="480" w:lineRule="auto"/>
        <w:jc w:val="both"/>
      </w:pPr>
      <w:r>
        <w:t xml:space="preserve">It is interesting to note that all the </w:t>
      </w:r>
      <w:r w:rsidR="00C51EDE">
        <w:t>type I</w:t>
      </w:r>
      <w:r>
        <w:t xml:space="preserve"> EFMs possessed the malate shunt to generate pyruvate</w:t>
      </w:r>
      <w:r w:rsidR="005A6044">
        <w:t xml:space="preserve"> which led to thermodynamic infeasibility except those </w:t>
      </w:r>
      <w:r w:rsidR="00DE0E13">
        <w:t xml:space="preserve">EFMs </w:t>
      </w:r>
      <w:r w:rsidR="005A6044">
        <w:t>which additionally contain the GAPN reaction</w:t>
      </w:r>
      <w:r>
        <w:t xml:space="preserve">. </w:t>
      </w:r>
      <w:r w:rsidR="008737DF">
        <w:t>T</w:t>
      </w:r>
      <w:r>
        <w:t xml:space="preserve">he physiologically allowable CO2 concertation restricted the </w:t>
      </w:r>
      <w:r w:rsidR="008737DF">
        <w:t xml:space="preserve">PEPCK reaction lowering the </w:t>
      </w:r>
      <w:r>
        <w:t xml:space="preserve">MDF for </w:t>
      </w:r>
      <w:r>
        <w:lastRenderedPageBreak/>
        <w:t xml:space="preserve">all these </w:t>
      </w:r>
      <w:r w:rsidR="00F17184">
        <w:t>EFMs</w:t>
      </w:r>
      <w:r>
        <w:t xml:space="preserve"> close to </w:t>
      </w:r>
      <w:r w:rsidR="00534279">
        <w:t>zero</w:t>
      </w:r>
      <w:r>
        <w:t xml:space="preserve"> indicating </w:t>
      </w:r>
      <w:r w:rsidR="00C51EDE">
        <w:t xml:space="preserve">poor thermodynamic feasibility </w:t>
      </w:r>
      <w:proofErr w:type="gramStart"/>
      <w:r w:rsidR="00C51EDE">
        <w:t>similar to</w:t>
      </w:r>
      <w:proofErr w:type="gramEnd"/>
      <w:r w:rsidR="00C51EDE">
        <w:t xml:space="preserve"> the case with WT </w:t>
      </w:r>
      <w:r w:rsidR="00C51EDE" w:rsidRPr="00C51EDE">
        <w:rPr>
          <w:i/>
        </w:rPr>
        <w:t>C. thermocellum</w:t>
      </w:r>
      <w:r w:rsidR="00C51EDE">
        <w:t xml:space="preserve"> as discussed in the previous section. All t</w:t>
      </w:r>
      <w:r w:rsidR="003D5208">
        <w:t xml:space="preserve">he </w:t>
      </w:r>
      <w:r w:rsidR="00C51EDE">
        <w:t>type III</w:t>
      </w:r>
      <w:r w:rsidR="00534279">
        <w:t xml:space="preserve"> EFMs possessed the GAPN reaction which replaces GAPDH and PGK reactions from wild-type </w:t>
      </w:r>
      <w:r w:rsidR="00534279" w:rsidRPr="00534279">
        <w:rPr>
          <w:i/>
        </w:rPr>
        <w:t>C. thermocellum</w:t>
      </w:r>
      <w:r w:rsidR="00534279">
        <w:t xml:space="preserve">. </w:t>
      </w:r>
      <w:r w:rsidR="002A5A46">
        <w:t>Studies have shown</w:t>
      </w:r>
      <w:r w:rsidR="00534279" w:rsidRPr="009E3E15">
        <w:t xml:space="preserve"> that such a genetic intervention </w:t>
      </w:r>
      <w:r w:rsidR="002A5A46">
        <w:t>can</w:t>
      </w:r>
      <w:r w:rsidR="00534279" w:rsidRPr="009E3E15">
        <w:t xml:space="preserve"> improve ethanol yield in yeast</w:t>
      </w:r>
      <w:r w:rsidR="0012746A">
        <w:t xml:space="preserve"> and lysine yield in </w:t>
      </w:r>
      <w:r w:rsidR="0012746A" w:rsidRPr="0012746A">
        <w:rPr>
          <w:i/>
        </w:rPr>
        <w:t>C</w:t>
      </w:r>
      <w:r w:rsidR="0012746A">
        <w:rPr>
          <w:i/>
        </w:rPr>
        <w:t>orynebacterium</w:t>
      </w:r>
      <w:r w:rsidR="0012746A" w:rsidRPr="0012746A">
        <w:rPr>
          <w:i/>
        </w:rPr>
        <w:t xml:space="preserve"> glutamicum</w:t>
      </w:r>
      <w:r w:rsidR="00534279" w:rsidRPr="009E3E15">
        <w:t xml:space="preserve"> </w:t>
      </w:r>
      <w:r w:rsidR="00534279" w:rsidRPr="009E3E15">
        <w:fldChar w:fldCharType="begin">
          <w:fldData xml:space="preserve">PEVuZE5vdGU+PENpdGU+PEF1dGhvcj5HdW88L0F1dGhvcj48WWVhcj4yMDExPC9ZZWFyPjxSZWNO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</w:fldData>
        </w:fldChar>
      </w:r>
      <w:r w:rsidR="007B3830">
        <w:instrText xml:space="preserve"> ADDIN EN.CITE </w:instrText>
      </w:r>
      <w:r w:rsidR="007B3830">
        <w:fldChar w:fldCharType="begin">
          <w:fldData xml:space="preserve">PEVuZE5vdGU+PENpdGU+PEF1dGhvcj5HdW88L0F1dGhvcj48WWVhcj4yMDExPC9ZZWFyPjxSZWNO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</w:fldData>
        </w:fldChar>
      </w:r>
      <w:r w:rsidR="007B3830">
        <w:instrText xml:space="preserve"> ADDIN EN.CITE.DATA </w:instrText>
      </w:r>
      <w:r w:rsidR="007B3830">
        <w:fldChar w:fldCharType="end"/>
      </w:r>
      <w:r w:rsidR="00534279" w:rsidRPr="009E3E15">
        <w:fldChar w:fldCharType="separate"/>
      </w:r>
      <w:r w:rsidR="007B3830">
        <w:rPr>
          <w:noProof/>
        </w:rPr>
        <w:t>[22, 23]</w:t>
      </w:r>
      <w:r w:rsidR="00534279" w:rsidRPr="009E3E15">
        <w:fldChar w:fldCharType="end"/>
      </w:r>
      <w:r w:rsidR="00534279" w:rsidRPr="009E3E15">
        <w:t>.</w:t>
      </w:r>
      <w:r w:rsidR="002E6FC8">
        <w:t xml:space="preserve"> </w:t>
      </w:r>
      <w:r w:rsidR="00C51EDE">
        <w:t xml:space="preserve">However, introduction of GAPN also reduces the ATP generated by the pathway which is necessary for cell growth. </w:t>
      </w:r>
      <w:r w:rsidR="00A17EEC">
        <w:t xml:space="preserve">The EFM with highest MDF completely removed NADH association with the ethanol production by using </w:t>
      </w:r>
      <w:r w:rsidR="002E6FC8">
        <w:t xml:space="preserve">PDC and NADPH linked ADH. </w:t>
      </w:r>
      <w:r w:rsidR="000C7C06">
        <w:t xml:space="preserve">PDC replaces PFOR </w:t>
      </w:r>
      <w:r w:rsidR="004F2F49">
        <w:t xml:space="preserve">and ALDH-NADH </w:t>
      </w:r>
      <w:r w:rsidR="000C7C06">
        <w:t xml:space="preserve">and hence rids the pathway of redox regeneration systems which entail generation of NADPH or NADH from reduced ferredoxin. </w:t>
      </w:r>
      <w:r w:rsidR="004F2F49">
        <w:t xml:space="preserve">The driving force advantage gained by GAPN and PDC can be </w:t>
      </w:r>
      <w:r w:rsidR="004D74C2">
        <w:t xml:space="preserve">also </w:t>
      </w:r>
      <w:r w:rsidR="004F2F49">
        <w:t>understood by the fact that they reduce</w:t>
      </w:r>
      <w:r w:rsidR="00733C91">
        <w:t xml:space="preserve"> either the energy generation (</w:t>
      </w:r>
      <w:r w:rsidR="007A0BE6">
        <w:t>G</w:t>
      </w:r>
      <w:r w:rsidR="00733C91">
        <w:t>TP in case of PGK)</w:t>
      </w:r>
      <w:r w:rsidR="004F2F49">
        <w:t xml:space="preserve"> </w:t>
      </w:r>
      <w:r w:rsidR="00733C91">
        <w:t>or the redox generation (reduced ferredoxin by PFOR) of the native pathway</w:t>
      </w:r>
      <w:r w:rsidR="007A0BE6">
        <w:t xml:space="preserve"> which negatively impacts pathway MDF.</w:t>
      </w:r>
      <w:r w:rsidR="00426014">
        <w:t xml:space="preserve"> </w:t>
      </w:r>
      <w:r w:rsidR="00F431F0">
        <w:t xml:space="preserve">It is noteworthy that studies </w:t>
      </w:r>
      <w:r w:rsidR="00F431F0" w:rsidRPr="00844887">
        <w:t xml:space="preserve">have shown a higher NADPH/NADP ratio compared to NADH/NAD ratio in </w:t>
      </w:r>
      <w:r w:rsidR="00F431F0" w:rsidRPr="00844887">
        <w:rPr>
          <w:i/>
        </w:rPr>
        <w:t xml:space="preserve">C. thermocellum </w:t>
      </w:r>
      <w:r w:rsidR="00F431F0" w:rsidRPr="00844887">
        <w:t xml:space="preserve">and thus NADPH linked reactions would </w:t>
      </w:r>
      <w:r w:rsidR="00844887" w:rsidRPr="00844887">
        <w:t xml:space="preserve">tend to have a </w:t>
      </w:r>
      <w:r w:rsidR="00426014" w:rsidRPr="00844887">
        <w:t xml:space="preserve">stronger driving force </w:t>
      </w:r>
      <w:r w:rsidR="00844887">
        <w:t xml:space="preserve">in engineered strains </w:t>
      </w:r>
      <w:r w:rsidR="00426014" w:rsidRPr="00844887">
        <w:fldChar w:fldCharType="begin">
          <w:fldData xml:space="preserve">PEVuZE5vdGU+PENpdGU+PEF1dGhvcj5CZXJpPC9BdXRob3I+PFllYXI+MjAxNjwvWWVhcj48UmVj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</w:fldData>
        </w:fldChar>
      </w:r>
      <w:r w:rsidR="007B3830">
        <w:instrText xml:space="preserve"> ADDIN EN.CITE </w:instrText>
      </w:r>
      <w:r w:rsidR="007B3830">
        <w:fldChar w:fldCharType="begin">
          <w:fldData xml:space="preserve">PEVuZE5vdGU+PENpdGU+PEF1dGhvcj5CZXJpPC9BdXRob3I+PFllYXI+MjAxNjwvWWVhcj48UmVj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</w:fldData>
        </w:fldChar>
      </w:r>
      <w:r w:rsidR="007B3830">
        <w:instrText xml:space="preserve"> ADDIN EN.CITE.DATA </w:instrText>
      </w:r>
      <w:r w:rsidR="007B3830">
        <w:fldChar w:fldCharType="end"/>
      </w:r>
      <w:r w:rsidR="00426014" w:rsidRPr="00844887">
        <w:fldChar w:fldCharType="separate"/>
      </w:r>
      <w:r w:rsidR="007B3830">
        <w:rPr>
          <w:noProof/>
        </w:rPr>
        <w:t>[24]</w:t>
      </w:r>
      <w:r w:rsidR="00426014" w:rsidRPr="00844887">
        <w:fldChar w:fldCharType="end"/>
      </w:r>
      <w:r w:rsidR="00426014" w:rsidRPr="00844887">
        <w:t>.</w:t>
      </w:r>
    </w:p>
    <w:p w14:paraId="1A830929" w14:textId="087B53B1" w:rsidR="00F60BC8" w:rsidRDefault="00E5405E" w:rsidP="009E3E15">
      <w:pPr>
        <w:spacing w:line="480" w:lineRule="auto"/>
        <w:jc w:val="both"/>
        <w:rPr>
          <w:ins w:id="514" w:author="Dan Olson" w:date="2019-02-06T23:12:00Z"/>
        </w:rPr>
      </w:pPr>
      <w:r>
        <w:t>T</w:t>
      </w:r>
      <w:r w:rsidR="00C51EDE">
        <w:t xml:space="preserve">he most useful genetic interventions are part of the </w:t>
      </w:r>
      <w:r w:rsidR="00637583">
        <w:t xml:space="preserve">type II </w:t>
      </w:r>
      <w:r w:rsidR="00C51EDE">
        <w:t>EFMs which retain ATP generation along with intermittent pathway MDF</w:t>
      </w:r>
      <w:r w:rsidR="00D02CB2">
        <w:t xml:space="preserve"> as shown in </w:t>
      </w:r>
      <w:r w:rsidR="00C51EDE">
        <w:t>Figure 3</w:t>
      </w:r>
      <w:r w:rsidR="00D02CB2">
        <w:t>.</w:t>
      </w:r>
      <w:r w:rsidR="00426014">
        <w:t xml:space="preserve"> </w:t>
      </w:r>
      <w:r w:rsidR="00715433">
        <w:t>All t</w:t>
      </w:r>
      <w:r w:rsidR="00D02CB2">
        <w:t>he</w:t>
      </w:r>
      <w:r w:rsidR="00B21869">
        <w:t xml:space="preserve"> high MDF type II </w:t>
      </w:r>
      <w:r w:rsidR="00C51EDE">
        <w:t xml:space="preserve">EFMs possess the </w:t>
      </w:r>
      <w:r w:rsidR="007B1A30">
        <w:t xml:space="preserve">ATP linked PFK reaction and the </w:t>
      </w:r>
      <w:r w:rsidR="00C51EDE">
        <w:t>NADPH linked ADH reaction</w:t>
      </w:r>
      <w:r w:rsidR="00061A1D">
        <w:t xml:space="preserve">. The best EFM has a minimum hamming distance of </w:t>
      </w:r>
      <w:r w:rsidR="004260E9">
        <w:t>2</w:t>
      </w:r>
      <w:r w:rsidR="00061A1D">
        <w:t xml:space="preserve"> indicating PFK-ATP and ADH-NADPH as the only changes from native pathway</w:t>
      </w:r>
      <w:r w:rsidR="00C51EDE">
        <w:t xml:space="preserve">. </w:t>
      </w:r>
      <w:r w:rsidR="007B1A30">
        <w:t xml:space="preserve">The ATP-PFK provides a stronger driving force </w:t>
      </w:r>
      <w:r w:rsidR="00586BA2">
        <w:t xml:space="preserve">at the cost of ATP generation (PPi is equivalent to 0.5 ATP </w:t>
      </w:r>
      <w:r w:rsidR="000B7B87">
        <w:fldChar w:fldCharType="begin"/>
      </w:r>
      <w:r w:rsidR="007B3830">
        <w:instrText xml:space="preserve"> ADDIN EN.CITE &lt;EndNote&gt;&lt;Cite&gt;&lt;Author&gt;Zhou&lt;/Author&gt;&lt;Year&gt;2013&lt;/Year&gt;&lt;RecNum&gt;344&lt;/RecNum&gt;&lt;DisplayText&gt;[25]&lt;/DisplayText&gt;&lt;record&gt;&lt;rec-number&gt;344&lt;/rec-number&gt;&lt;foreign-keys&gt;&lt;key app="EN" db-id="rde2ee5zc0dwsbez5pg5s2ztd5fdfsdpvexd" timestamp="1546727945"&gt;344&lt;/key&gt;&lt;/foreign-keys&gt;&lt;ref-type name="Journal Article"&gt;17&lt;/ref-type&gt;&lt;contributors&gt;&lt;authors&gt;&lt;author&gt;Zhou, J.&lt;/author&gt;&lt;author&gt;Olson, D. G.&lt;/author&gt;&lt;author&gt;Argyros, D. A.&lt;/author&gt;&lt;author&gt;Deng, Y.&lt;/author&gt;&lt;author&gt;van Gulik, W. M.&lt;/author&gt;&lt;author&gt;van Dijken, J. P.&lt;/author&gt;&lt;author&gt;Lynd, L. R.&lt;/author&gt;&lt;/authors&gt;&lt;/contributors&gt;&lt;auth-address&gt;Thayer School of Engineering, Dartmouth College, Hanover, New Hampshire, USA.&lt;/auth-address&gt;&lt;titles&gt;&lt;title&gt;Atypical glycolysis in Clostridium thermocellum&lt;/title&gt;&lt;secondary-title&gt;Appl Environ Microbiol&lt;/secondary-title&gt;&lt;/titles&gt;&lt;periodical&gt;&lt;full-title&gt;Appl Environ Microbiol&lt;/full-title&gt;&lt;/periodical&gt;&lt;pages&gt;3000-8&lt;/pages&gt;&lt;volume&gt;79&lt;/volume&gt;&lt;number&gt;9&lt;/number&gt;&lt;keywords&gt;&lt;keyword&gt;Adenosine Triphosphate/metabolism&lt;/keyword&gt;&lt;keyword&gt;Bacterial Proteins/genetics/*metabolism&lt;/keyword&gt;&lt;keyword&gt;Cellobiose/*metabolism&lt;/keyword&gt;&lt;keyword&gt;Clostridium thermocellum/*enzymology/genetics&lt;/keyword&gt;&lt;keyword&gt;Diphosphates/*metabolism&lt;/keyword&gt;&lt;keyword&gt;Enzymes/genetics/metabolism&lt;/keyword&gt;&lt;keyword&gt;Fermentation&lt;/keyword&gt;&lt;keyword&gt;Glucose/metabolism&lt;/keyword&gt;&lt;keyword&gt;Glycogen/metabolism&lt;/keyword&gt;&lt;keyword&gt;*Glycolysis&lt;/keyword&gt;&lt;keyword&gt;Guanosine Triphosphate/metabolism&lt;/keyword&gt;&lt;keyword&gt;Phosphorylation&lt;/keyword&gt;&lt;keyword&gt;Pyruvate, Orthophosphate Dikinase/genetics/metabolism&lt;/keyword&gt;&lt;keyword&gt;Sequence Deletion&lt;/keyword&gt;&lt;/keywords&gt;&lt;dates&gt;&lt;year&gt;2013&lt;/year&gt;&lt;pub-dates&gt;&lt;date&gt;May&lt;/date&gt;&lt;/pub-dates&gt;&lt;/dates&gt;&lt;isbn&gt;1098-5336 (Electronic)&amp;#xD;0099-2240 (Linking)&lt;/isbn&gt;&lt;accession-num&gt;23435896&lt;/accession-num&gt;&lt;urls&gt;&lt;related-urls&gt;&lt;url&gt;https://www.ncbi.nlm.nih.gov/pubmed/23435896&lt;/url&gt;&lt;/related-urls&gt;&lt;/urls&gt;&lt;custom2&gt;PMC3623140&lt;/custom2&gt;&lt;electronic-resource-num&gt;10.1128/AEM.04037-12&lt;/electronic-resource-num&gt;&lt;/record&gt;&lt;/Cite&gt;&lt;/EndNote&gt;</w:instrText>
      </w:r>
      <w:r w:rsidR="000B7B87">
        <w:fldChar w:fldCharType="separate"/>
      </w:r>
      <w:r w:rsidR="007B3830">
        <w:rPr>
          <w:noProof/>
        </w:rPr>
        <w:t>[25]</w:t>
      </w:r>
      <w:r w:rsidR="000B7B87">
        <w:fldChar w:fldCharType="end"/>
      </w:r>
      <w:r w:rsidR="00586BA2">
        <w:t xml:space="preserve">) while the NADPH </w:t>
      </w:r>
      <w:r w:rsidR="00267F35">
        <w:t xml:space="preserve">linked ADH reaction decouples the impact of rise in ethanol concentrations from NADH associated native reactions. Studies </w:t>
      </w:r>
      <w:r w:rsidR="00C51EDE">
        <w:t xml:space="preserve">have </w:t>
      </w:r>
      <w:r>
        <w:t xml:space="preserve">also </w:t>
      </w:r>
      <w:r w:rsidR="00267F35">
        <w:t>shown</w:t>
      </w:r>
      <w:r w:rsidR="00C51EDE">
        <w:t xml:space="preserve"> that the cofactor</w:t>
      </w:r>
      <w:r w:rsidR="00C51EDE" w:rsidRPr="009E3E15">
        <w:t xml:space="preserve"> specificity of alcohol dehydrogenase change</w:t>
      </w:r>
      <w:r w:rsidR="00535E05">
        <w:t>s</w:t>
      </w:r>
      <w:r w:rsidR="00C51EDE" w:rsidRPr="009E3E15">
        <w:t xml:space="preserve"> to NADPH from NADH in high ethanol yielding strains of </w:t>
      </w:r>
      <w:r w:rsidR="00C51EDE" w:rsidRPr="009E3E15">
        <w:rPr>
          <w:i/>
        </w:rPr>
        <w:t>C. thermocellum</w:t>
      </w:r>
      <w:r w:rsidR="00460A44">
        <w:rPr>
          <w:i/>
        </w:rPr>
        <w:t xml:space="preserve"> </w:t>
      </w:r>
      <w:r w:rsidR="00460A44" w:rsidRPr="00460A44">
        <w:fldChar w:fldCharType="begin">
          <w:fldData xml:space="preserve">PEVuZE5vdGU+PENpdGU+PEF1dGhvcj5aaGVuZzwvQXV0aG9yPjxZZWFyPjIwMTU8L1llYXI+PFJl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=
</w:fldData>
        </w:fldChar>
      </w:r>
      <w:r w:rsidR="007B3830">
        <w:instrText xml:space="preserve"> ADDIN EN.CITE </w:instrText>
      </w:r>
      <w:r w:rsidR="007B3830">
        <w:fldChar w:fldCharType="begin">
          <w:fldData xml:space="preserve">PEVuZE5vdGU+PENpdGU+PEF1dGhvcj5aaGVuZzwvQXV0aG9yPjxZZWFyPjIwMTU8L1llYXI+PFJl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=
</w:fldData>
        </w:fldChar>
      </w:r>
      <w:r w:rsidR="007B3830">
        <w:instrText xml:space="preserve"> ADDIN EN.CITE.DATA </w:instrText>
      </w:r>
      <w:r w:rsidR="007B3830">
        <w:fldChar w:fldCharType="end"/>
      </w:r>
      <w:r w:rsidR="00460A44" w:rsidRPr="00460A44">
        <w:fldChar w:fldCharType="separate"/>
      </w:r>
      <w:r w:rsidR="007B3830">
        <w:rPr>
          <w:noProof/>
        </w:rPr>
        <w:t>[26]</w:t>
      </w:r>
      <w:r w:rsidR="00460A44" w:rsidRPr="00460A44">
        <w:fldChar w:fldCharType="end"/>
      </w:r>
      <w:r w:rsidR="00C51EDE" w:rsidRPr="00460A44">
        <w:t>.</w:t>
      </w:r>
      <w:r w:rsidR="00C51EDE" w:rsidRPr="009E3E15">
        <w:t xml:space="preserve"> </w:t>
      </w:r>
      <w:r w:rsidR="00C51EDE">
        <w:t xml:space="preserve">We can thus conclude that </w:t>
      </w:r>
      <w:r w:rsidR="00267F35">
        <w:t>ATP-PFK and</w:t>
      </w:r>
      <w:r w:rsidR="00C51EDE">
        <w:t xml:space="preserve"> NADPH-ADH </w:t>
      </w:r>
      <w:r w:rsidR="00267F35">
        <w:t>are</w:t>
      </w:r>
      <w:r w:rsidR="00C51EDE">
        <w:t xml:space="preserve"> the most beneficial genetic intervention which can help us achieve high ethanol titers while sustaining cell growth. </w:t>
      </w:r>
    </w:p>
    <w:p w14:paraId="7E466844" w14:textId="442C942B" w:rsidR="00C80E25" w:rsidRDefault="00C80E25" w:rsidP="009E3E15">
      <w:pPr>
        <w:spacing w:line="480" w:lineRule="auto"/>
        <w:jc w:val="both"/>
        <w:rPr>
          <w:ins w:id="515" w:author="Dan Olson" w:date="2019-02-06T23:12:00Z"/>
        </w:rPr>
      </w:pPr>
    </w:p>
    <w:p w14:paraId="7D3D148D" w14:textId="373AA5B9" w:rsidR="00C80E25" w:rsidRDefault="00C80E25" w:rsidP="009E3E15">
      <w:pPr>
        <w:spacing w:line="480" w:lineRule="auto"/>
        <w:jc w:val="both"/>
        <w:rPr>
          <w:ins w:id="516" w:author="Dan Olson" w:date="2019-02-06T23:12:00Z"/>
        </w:rPr>
      </w:pPr>
    </w:p>
    <w:p w14:paraId="09CDBC1E" w14:textId="77777777" w:rsidR="00C80E25" w:rsidRPr="00EB043F" w:rsidRDefault="00C80E25" w:rsidP="00C80E25">
      <w:pPr>
        <w:pStyle w:val="Heading2"/>
        <w:rPr>
          <w:ins w:id="517" w:author="Dan Olson" w:date="2019-02-06T23:12:00Z"/>
        </w:rPr>
      </w:pPr>
      <w:commentRangeStart w:id="518"/>
      <w:ins w:id="519" w:author="Dan Olson" w:date="2019-02-06T23:12:00Z">
        <w:r w:rsidRPr="00EB043F">
          <w:t>PPDK vs malate shunt</w:t>
        </w:r>
        <w:commentRangeEnd w:id="518"/>
        <w:r>
          <w:rPr>
            <w:rStyle w:val="CommentReference"/>
            <w:rFonts w:ascii="Liberation Serif" w:hAnsi="Liberation Serif" w:cs="Mangal"/>
            <w:b w:val="0"/>
            <w:color w:val="00000A"/>
            <w:lang w:eastAsia="zh-CN" w:bidi="hi-IN"/>
          </w:rPr>
          <w:commentReference w:id="518"/>
        </w:r>
      </w:ins>
    </w:p>
    <w:p w14:paraId="34B69215" w14:textId="77777777" w:rsidR="00C80E25" w:rsidRPr="009E3E15" w:rsidRDefault="00C80E25" w:rsidP="00C80E25">
      <w:pPr>
        <w:spacing w:line="480" w:lineRule="auto"/>
        <w:jc w:val="both"/>
        <w:rPr>
          <w:ins w:id="520" w:author="Dan Olson" w:date="2019-02-06T23:12:00Z"/>
          <w:bCs/>
        </w:rPr>
      </w:pPr>
      <w:ins w:id="521" w:author="Dan Olson" w:date="2019-02-06T23:12:00Z">
        <w:r w:rsidRPr="009E3E15">
          <w:rPr>
            <w:bCs/>
            <w:i/>
          </w:rPr>
          <w:t>C. thermocellum</w:t>
        </w:r>
        <w:r w:rsidRPr="009E3E15">
          <w:rPr>
            <w:bCs/>
          </w:rPr>
          <w:t xml:space="preserve"> does not possess the conventi</w:t>
        </w:r>
        <w:r>
          <w:rPr>
            <w:bCs/>
          </w:rPr>
          <w:t xml:space="preserve">onal pyruvate kinase (PYK) enzyme, </w:t>
        </w:r>
        <w:r w:rsidRPr="009E3E15">
          <w:rPr>
            <w:bCs/>
          </w:rPr>
          <w:t xml:space="preserve">instead </w:t>
        </w:r>
        <w:r>
          <w:rPr>
            <w:bCs/>
          </w:rPr>
          <w:t>it uses</w:t>
        </w:r>
        <w:r w:rsidRPr="009E3E15">
          <w:rPr>
            <w:bCs/>
          </w:rPr>
          <w:t xml:space="preserve"> pyruva</w:t>
        </w:r>
        <w:r>
          <w:rPr>
            <w:bCs/>
          </w:rPr>
          <w:t>te phosphate dikinase (PPDK) and</w:t>
        </w:r>
        <w:r w:rsidRPr="009E3E15">
          <w:rPr>
            <w:bCs/>
          </w:rPr>
          <w:t xml:space="preserve"> phosphoenolpyruvate carboxykinase</w:t>
        </w:r>
        <w:r>
          <w:rPr>
            <w:bCs/>
          </w:rPr>
          <w:t xml:space="preserve"> (PEPCK)</w:t>
        </w:r>
        <w:r w:rsidRPr="009E3E15">
          <w:rPr>
            <w:bCs/>
          </w:rPr>
          <w:t xml:space="preserve"> with </w:t>
        </w:r>
        <w:r>
          <w:rPr>
            <w:bCs/>
          </w:rPr>
          <w:t xml:space="preserve">the </w:t>
        </w:r>
        <w:r w:rsidRPr="009E3E15">
          <w:rPr>
            <w:bCs/>
          </w:rPr>
          <w:t>malate shunt as two alternate pathways to generate pyruvate from phosphoenolpyr</w:t>
        </w:r>
        <w:r>
          <w:rPr>
            <w:bCs/>
          </w:rPr>
          <w:t>uvate (see F</w:t>
        </w:r>
        <w:r w:rsidRPr="009E3E15">
          <w:rPr>
            <w:bCs/>
          </w:rPr>
          <w:t>igure 1</w:t>
        </w:r>
        <w:r>
          <w:rPr>
            <w:bCs/>
          </w:rPr>
          <w:t>). The metabolic flux allocation</w:t>
        </w:r>
        <w:r w:rsidRPr="009E3E15">
          <w:rPr>
            <w:bCs/>
          </w:rPr>
          <w:t xml:space="preserve"> between these two pathways i</w:t>
        </w:r>
        <w:r>
          <w:rPr>
            <w:bCs/>
          </w:rPr>
          <w:t>s essential to characterize wild-type metabolism and</w:t>
        </w:r>
        <w:r w:rsidRPr="009E3E15">
          <w:rPr>
            <w:bCs/>
          </w:rPr>
          <w:t xml:space="preserve"> predict </w:t>
        </w:r>
        <w:r>
          <w:rPr>
            <w:bCs/>
          </w:rPr>
          <w:t>the impact of genetic perturbations on</w:t>
        </w:r>
        <w:r w:rsidRPr="009E3E15">
          <w:rPr>
            <w:bCs/>
          </w:rPr>
          <w:t xml:space="preserve"> metaboli</w:t>
        </w:r>
        <w:r>
          <w:rPr>
            <w:bCs/>
          </w:rPr>
          <w:t>sm using</w:t>
        </w:r>
        <w:r w:rsidRPr="009E3E15">
          <w:rPr>
            <w:bCs/>
          </w:rPr>
          <w:t xml:space="preserve"> kinetic models. Several studies hav</w:t>
        </w:r>
        <w:r>
          <w:rPr>
            <w:bCs/>
          </w:rPr>
          <w:t xml:space="preserve">e demonstrated that </w:t>
        </w:r>
        <w:r w:rsidRPr="00300545">
          <w:rPr>
            <w:bCs/>
          </w:rPr>
          <w:t>the flux ratio betwe</w:t>
        </w:r>
        <w:r>
          <w:rPr>
            <w:bCs/>
          </w:rPr>
          <w:t xml:space="preserve">en PPDK and malate shunt is tilted heavily towards PPDK [8, 13] suggesting the usefulness of malate shunt only for its transhydrogenase activity for anabolic processes </w:t>
        </w:r>
        <w:r>
          <w:rPr>
            <w:bCs/>
          </w:rPr>
          <w:fldChar w:fldCharType="begin">
            <w:fldData xml:space="preserve">PEVuZE5vdGU+PENpdGU+PEF1dGhvcj5PbHNvbjwvQXV0aG9yPjxZZWFyPjIwMTc8L1llYXI+PFJl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</w:fldData>
          </w:fldChar>
        </w:r>
        <w:r w:rsidRPr="00DD0435">
          <w:rPr>
            <w:bCs/>
          </w:rPr>
          <w:instrText xml:space="preserve"> ADDIN EN.CITE </w:instrText>
        </w:r>
        <w:r w:rsidRPr="00DD0435">
          <w:rPr>
            <w:bCs/>
          </w:rPr>
          <w:fldChar w:fldCharType="begin">
            <w:fldData xml:space="preserve">PEVuZE5vdGU+PENpdGU+PEF1dGhvcj5PbHNvbjwvQXV0aG9yPjxZZWFyPjIwMTc8L1llYXI+PFJl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</w:fldData>
          </w:fldChar>
        </w:r>
        <w:r w:rsidRPr="00DD0435">
          <w:rPr>
            <w:bCs/>
          </w:rPr>
          <w:instrText xml:space="preserve"> ADDIN EN.CITE.DATA </w:instrText>
        </w:r>
        <w:r w:rsidRPr="00DD0435">
          <w:rPr>
            <w:bCs/>
          </w:rPr>
        </w:r>
        <w:r w:rsidRPr="00DD0435">
          <w:rPr>
            <w:bCs/>
          </w:rPr>
          <w:fldChar w:fldCharType="end"/>
        </w:r>
        <w:r>
          <w:rPr>
            <w:bCs/>
          </w:rPr>
        </w:r>
        <w:r>
          <w:rPr>
            <w:bCs/>
          </w:rPr>
          <w:fldChar w:fldCharType="separate"/>
        </w:r>
        <w:r>
          <w:rPr>
            <w:bCs/>
            <w:noProof/>
          </w:rPr>
          <w:t>[20]</w:t>
        </w:r>
        <w:r>
          <w:rPr>
            <w:bCs/>
          </w:rPr>
          <w:fldChar w:fldCharType="end"/>
        </w:r>
        <w:r>
          <w:rPr>
            <w:bCs/>
          </w:rPr>
          <w:t xml:space="preserve">. In this study, we </w:t>
        </w:r>
        <w:r w:rsidRPr="009E3E15">
          <w:rPr>
            <w:bCs/>
          </w:rPr>
          <w:t xml:space="preserve">evaluate the driving force for the two pathways </w:t>
        </w:r>
        <w:r>
          <w:rPr>
            <w:bCs/>
          </w:rPr>
          <w:t>using</w:t>
        </w:r>
        <w:r w:rsidRPr="009E3E15">
          <w:rPr>
            <w:bCs/>
          </w:rPr>
          <w:t xml:space="preserve"> wild-type measurements under varying ethanol</w:t>
        </w:r>
        <w:r>
          <w:rPr>
            <w:bCs/>
          </w:rPr>
          <w:t xml:space="preserve"> concentrations. The results (</w:t>
        </w:r>
        <w:r w:rsidRPr="009E3E15">
          <w:rPr>
            <w:bCs/>
          </w:rPr>
          <w:t xml:space="preserve">shown in Figure </w:t>
        </w:r>
        <w:r>
          <w:rPr>
            <w:bCs/>
          </w:rPr>
          <w:t xml:space="preserve">2) </w:t>
        </w:r>
        <w:r w:rsidRPr="009E3E15">
          <w:rPr>
            <w:bCs/>
          </w:rPr>
          <w:t xml:space="preserve">clearly indicate that </w:t>
        </w:r>
        <w:r>
          <w:rPr>
            <w:bCs/>
          </w:rPr>
          <w:t xml:space="preserve">the </w:t>
        </w:r>
        <w:r w:rsidRPr="009E3E15">
          <w:rPr>
            <w:bCs/>
          </w:rPr>
          <w:t>thermodynamic driving</w:t>
        </w:r>
        <w:r>
          <w:rPr>
            <w:bCs/>
          </w:rPr>
          <w:t xml:space="preserve"> force is consistently positive </w:t>
        </w:r>
        <w:r w:rsidRPr="00300545">
          <w:rPr>
            <w:bCs/>
          </w:rPr>
          <w:t xml:space="preserve">for PPDK </w:t>
        </w:r>
        <w:r>
          <w:rPr>
            <w:bCs/>
          </w:rPr>
          <w:t>for ethanol concentrations up to 0.8M in contrast to the</w:t>
        </w:r>
        <w:r w:rsidRPr="009E3E15">
          <w:rPr>
            <w:bCs/>
          </w:rPr>
          <w:t xml:space="preserve"> malate shunt</w:t>
        </w:r>
        <w:r>
          <w:rPr>
            <w:bCs/>
          </w:rPr>
          <w:t xml:space="preserve"> which remains thermodynamically infeasible for the entire range of ethanol concentrations (0-1M)</w:t>
        </w:r>
        <w:r w:rsidRPr="009E3E15">
          <w:rPr>
            <w:bCs/>
          </w:rPr>
          <w:t xml:space="preserve">. </w:t>
        </w:r>
        <w:r>
          <w:rPr>
            <w:bCs/>
          </w:rPr>
          <w:t>This is because the malate shunt requires a high intracellular CO2 concentration (&gt;0.1M)</w:t>
        </w:r>
        <w:r w:rsidRPr="00661A4D">
          <w:rPr>
            <w:bCs/>
          </w:rPr>
          <w:t xml:space="preserve"> </w:t>
        </w:r>
        <w:r>
          <w:rPr>
            <w:bCs/>
          </w:rPr>
          <w:t xml:space="preserve">to ensure thermodynamic feasibility, but the CO2 concentration bounds are restricted (&lt;0.01mM) under on standard experimental conditions </w:t>
        </w:r>
        <w:r>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Pr>
            <w:bCs/>
          </w:rPr>
          <w:instrText xml:space="preserve"> ADDIN EN.CITE </w:instrText>
        </w:r>
        <w:r>
          <w:rPr>
            <w:bCs/>
          </w:rPr>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Pr>
            <w:bCs/>
          </w:rPr>
          <w:instrText xml:space="preserve"> ADDIN EN.CITE.DATA </w:instrText>
        </w:r>
        <w:r>
          <w:rPr>
            <w:bCs/>
          </w:rPr>
        </w:r>
        <w:r>
          <w:rPr>
            <w:bCs/>
          </w:rPr>
          <w:fldChar w:fldCharType="end"/>
        </w:r>
        <w:r>
          <w:rPr>
            <w:bCs/>
          </w:rPr>
        </w:r>
        <w:r>
          <w:rPr>
            <w:bCs/>
          </w:rPr>
          <w:fldChar w:fldCharType="separate"/>
        </w:r>
        <w:r>
          <w:rPr>
            <w:bCs/>
            <w:noProof/>
          </w:rPr>
          <w:t>[12]</w:t>
        </w:r>
        <w:r>
          <w:rPr>
            <w:bCs/>
          </w:rPr>
          <w:fldChar w:fldCharType="end"/>
        </w:r>
        <w:r>
          <w:rPr>
            <w:bCs/>
          </w:rPr>
          <w:t xml:space="preserve">. </w:t>
        </w:r>
        <w:r w:rsidRPr="00661A4D">
          <w:rPr>
            <w:bCs/>
          </w:rPr>
          <w:t xml:space="preserve">This alludes to </w:t>
        </w:r>
        <w:r>
          <w:rPr>
            <w:bCs/>
          </w:rPr>
          <w:t xml:space="preserve">a localized increase of </w:t>
        </w:r>
        <w:r w:rsidRPr="00661A4D">
          <w:rPr>
            <w:bCs/>
          </w:rPr>
          <w:t>CO2 concentration</w:t>
        </w:r>
        <w:r>
          <w:rPr>
            <w:bCs/>
          </w:rPr>
          <w:t xml:space="preserve"> in WT </w:t>
        </w:r>
        <w:r w:rsidRPr="00E370F6">
          <w:rPr>
            <w:bCs/>
            <w:i/>
          </w:rPr>
          <w:t>C. thermocellum</w:t>
        </w:r>
        <w:r>
          <w:rPr>
            <w:bCs/>
          </w:rPr>
          <w:t xml:space="preserve"> </w:t>
        </w:r>
        <w:r w:rsidRPr="00661A4D">
          <w:rPr>
            <w:bCs/>
          </w:rPr>
          <w:t>for PEPCK to be feasible</w:t>
        </w:r>
        <w:r>
          <w:rPr>
            <w:bCs/>
          </w:rPr>
          <w:t xml:space="preserve"> </w:t>
        </w:r>
        <w:proofErr w:type="gramStart"/>
        <w:r>
          <w:rPr>
            <w:bCs/>
          </w:rPr>
          <w:t>and also</w:t>
        </w:r>
        <w:proofErr w:type="gramEnd"/>
        <w:r>
          <w:rPr>
            <w:bCs/>
          </w:rPr>
          <w:t xml:space="preserve"> indicates close proximity of PEPCK to CO2 generating reactions such as </w:t>
        </w:r>
        <w:r w:rsidRPr="00CF1D64">
          <w:rPr>
            <w:bCs/>
          </w:rPr>
          <w:t>pyruvate: ferredoxin oxidoreductase</w:t>
        </w:r>
        <w:r>
          <w:rPr>
            <w:bCs/>
          </w:rPr>
          <w:t xml:space="preserve"> (PFOR), malate dehydrogenase (MDH) which should be probed experimentally. We also observe</w:t>
        </w:r>
        <w:r w:rsidRPr="009E3E15">
          <w:rPr>
            <w:bCs/>
          </w:rPr>
          <w:t xml:space="preserve"> accumulation of upper glycolysis metabolites especially sugar phosphates</w:t>
        </w:r>
        <w:r>
          <w:rPr>
            <w:bCs/>
          </w:rPr>
          <w:t xml:space="preserve"> (also observed in ethanol stress studies</w:t>
        </w:r>
        <w:r w:rsidRPr="009E3E15">
          <w:rPr>
            <w:bCs/>
          </w:rPr>
          <w:t xml:space="preserve"> </w:t>
        </w:r>
        <w:r w:rsidRPr="009E3E15">
          <w:rPr>
            <w:bCs/>
          </w:rPr>
          <w:fldChar w:fldCharType="begin">
            <w:fldData xml:space="preserve">PEVuZE5vdGU+PENpdGU+PEF1dGhvcj5ZYW5nPC9BdXRob3I+PFllYXI+MjAxMjwvWWVhcj48UmVj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</w:fldData>
          </w:fldChar>
        </w:r>
        <w:r>
          <w:rPr>
            <w:bCs/>
          </w:rPr>
          <w:instrText xml:space="preserve"> ADDIN EN.CITE </w:instrText>
        </w:r>
        <w:r>
          <w:rPr>
            <w:bCs/>
          </w:rPr>
          <w:fldChar w:fldCharType="begin">
            <w:fldData xml:space="preserve">PEVuZE5vdGU+PENpdGU+PEF1dGhvcj5ZYW5nPC9BdXRob3I+PFllYXI+MjAxMjwvWWVhcj48UmVj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</w:fldData>
          </w:fldChar>
        </w:r>
        <w:r>
          <w:rPr>
            <w:bCs/>
          </w:rPr>
          <w:instrText xml:space="preserve"> ADDIN EN.CITE.DATA </w:instrText>
        </w:r>
        <w:r>
          <w:rPr>
            <w:bCs/>
          </w:rPr>
        </w:r>
        <w:r>
          <w:rPr>
            <w:bCs/>
          </w:rPr>
          <w:fldChar w:fldCharType="end"/>
        </w:r>
        <w:r w:rsidRPr="009E3E15">
          <w:rPr>
            <w:bCs/>
          </w:rPr>
        </w:r>
        <w:r w:rsidRPr="009E3E15">
          <w:rPr>
            <w:bCs/>
          </w:rPr>
          <w:fldChar w:fldCharType="separate"/>
        </w:r>
        <w:r>
          <w:rPr>
            <w:bCs/>
            <w:noProof/>
          </w:rPr>
          <w:t>[1, 21]</w:t>
        </w:r>
        <w:r w:rsidRPr="009E3E15">
          <w:rPr>
            <w:bCs/>
          </w:rPr>
          <w:fldChar w:fldCharType="end"/>
        </w:r>
        <w:r w:rsidRPr="009E3E15">
          <w:rPr>
            <w:bCs/>
          </w:rPr>
          <w:t xml:space="preserve">) as a </w:t>
        </w:r>
        <w:r w:rsidRPr="002A1401">
          <w:rPr>
            <w:bCs/>
          </w:rPr>
          <w:t>consequence of GAPDH being a thermodynamic bottleneck</w:t>
        </w:r>
        <w:r>
          <w:rPr>
            <w:bCs/>
          </w:rPr>
          <w:t xml:space="preserve"> due to an increase in NADH pool under ethanol stress (Figure 2)</w:t>
        </w:r>
        <w:r w:rsidRPr="009E3E15">
          <w:rPr>
            <w:bCs/>
          </w:rPr>
          <w:t>.</w:t>
        </w:r>
      </w:ins>
    </w:p>
    <w:p w14:paraId="5FF4841F" w14:textId="77777777" w:rsidR="00C80E25" w:rsidRDefault="00C80E25" w:rsidP="009E3E15">
      <w:pPr>
        <w:spacing w:line="480" w:lineRule="auto"/>
        <w:jc w:val="both"/>
      </w:pPr>
    </w:p>
    <w:p w14:paraId="5B3F8BB7" w14:textId="77777777" w:rsidR="00C51EDE" w:rsidRDefault="00C51EDE" w:rsidP="009E3E15">
      <w:pPr>
        <w:spacing w:line="480" w:lineRule="auto"/>
        <w:jc w:val="both"/>
        <w:rPr>
          <w:b/>
          <w:bCs/>
        </w:rPr>
      </w:pPr>
    </w:p>
    <w:p w14:paraId="67F42B1E" w14:textId="61E7C6E3" w:rsidR="00666BF9" w:rsidRPr="00ED62F9" w:rsidRDefault="00B701B0" w:rsidP="002D5460">
      <w:pPr>
        <w:spacing w:line="480" w:lineRule="auto"/>
        <w:jc w:val="both"/>
        <w:outlineLvl w:val="0"/>
        <w:rPr>
          <w:b/>
          <w:bCs/>
          <w:sz w:val="28"/>
        </w:rPr>
      </w:pPr>
      <w:r w:rsidRPr="00ED62F9">
        <w:rPr>
          <w:b/>
          <w:bCs/>
          <w:sz w:val="28"/>
        </w:rPr>
        <w:t>Conclusion</w:t>
      </w:r>
      <w:r w:rsidR="006246BE" w:rsidRPr="00ED62F9">
        <w:rPr>
          <w:b/>
          <w:bCs/>
          <w:sz w:val="28"/>
        </w:rPr>
        <w:t>s</w:t>
      </w:r>
    </w:p>
    <w:p w14:paraId="6044D103" w14:textId="4714B4BC" w:rsidR="00CF3C7B" w:rsidRDefault="0080438C" w:rsidP="009E3E15">
      <w:pPr>
        <w:spacing w:line="480" w:lineRule="auto"/>
        <w:jc w:val="both"/>
        <w:rPr>
          <w:bCs/>
        </w:rPr>
      </w:pPr>
      <w:r w:rsidRPr="009E3E15">
        <w:rPr>
          <w:bCs/>
        </w:rPr>
        <w:t>This study analy</w:t>
      </w:r>
      <w:r w:rsidR="00535E05">
        <w:rPr>
          <w:bCs/>
        </w:rPr>
        <w:t>z</w:t>
      </w:r>
      <w:r w:rsidRPr="009E3E15">
        <w:rPr>
          <w:bCs/>
        </w:rPr>
        <w:t xml:space="preserve">es wild-type </w:t>
      </w:r>
      <w:r w:rsidRPr="009E3E15">
        <w:rPr>
          <w:bCs/>
          <w:i/>
        </w:rPr>
        <w:t>C. thermocellum</w:t>
      </w:r>
      <w:r w:rsidRPr="009E3E15">
        <w:rPr>
          <w:bCs/>
        </w:rPr>
        <w:t xml:space="preserve"> glycolysis using experimentally measured concertation datasets to understand the impact of increasing ethanol concertation. </w:t>
      </w:r>
      <w:r w:rsidR="00CF3C7B">
        <w:rPr>
          <w:bCs/>
        </w:rPr>
        <w:t xml:space="preserve">GAPDH was </w:t>
      </w:r>
      <w:r w:rsidR="00D51B2B">
        <w:rPr>
          <w:bCs/>
        </w:rPr>
        <w:t>revealed</w:t>
      </w:r>
      <w:r w:rsidR="00CF3C7B">
        <w:rPr>
          <w:bCs/>
        </w:rPr>
        <w:t xml:space="preserve"> as the </w:t>
      </w:r>
      <w:r w:rsidR="00535E05">
        <w:rPr>
          <w:bCs/>
        </w:rPr>
        <w:t xml:space="preserve">major </w:t>
      </w:r>
      <w:r w:rsidR="00D51B2B">
        <w:rPr>
          <w:bCs/>
        </w:rPr>
        <w:t xml:space="preserve">thermodynamic bottleneck at high ethanol concentrations which renders ethanol production infeasible. EFMs of plausible genetic interventions </w:t>
      </w:r>
      <w:r w:rsidR="000A329E">
        <w:rPr>
          <w:bCs/>
        </w:rPr>
        <w:t xml:space="preserve">showed the infeasibility of malate shunt under physiological CO2 concentrations and the benefits of having the GAPN reaction which generates high MDF by resolving the GAPDH bottleneck </w:t>
      </w:r>
      <w:r w:rsidR="00263CE0">
        <w:rPr>
          <w:bCs/>
        </w:rPr>
        <w:t xml:space="preserve">but with reduced ATP </w:t>
      </w:r>
      <w:r w:rsidR="00432CCD">
        <w:rPr>
          <w:bCs/>
        </w:rPr>
        <w:t xml:space="preserve">generation </w:t>
      </w:r>
      <w:r w:rsidR="000A329E">
        <w:rPr>
          <w:bCs/>
        </w:rPr>
        <w:t>at high ethanol concentrations.</w:t>
      </w:r>
      <w:r w:rsidR="00432CCD">
        <w:rPr>
          <w:bCs/>
        </w:rPr>
        <w:t xml:space="preserve"> The best genetic intervention which retains ATP generation with a high driving force is the </w:t>
      </w:r>
      <w:r w:rsidR="004260E9">
        <w:rPr>
          <w:bCs/>
        </w:rPr>
        <w:t xml:space="preserve">combination of ATP linked PFK and </w:t>
      </w:r>
      <w:r w:rsidR="00432CCD">
        <w:rPr>
          <w:bCs/>
        </w:rPr>
        <w:t xml:space="preserve">NADPH linked ADH reaction which has also been shown to </w:t>
      </w:r>
      <w:r w:rsidR="00F13CC0">
        <w:rPr>
          <w:bCs/>
        </w:rPr>
        <w:t>occur</w:t>
      </w:r>
      <w:r w:rsidR="00432CCD">
        <w:rPr>
          <w:bCs/>
        </w:rPr>
        <w:t xml:space="preserve"> in high ethanol yielding </w:t>
      </w:r>
      <w:r w:rsidR="00432CCD" w:rsidRPr="00432CCD">
        <w:rPr>
          <w:bCs/>
          <w:i/>
        </w:rPr>
        <w:t>C. thermocellum</w:t>
      </w:r>
      <w:r w:rsidR="00432CCD">
        <w:rPr>
          <w:bCs/>
        </w:rPr>
        <w:t xml:space="preserve"> strains</w:t>
      </w:r>
      <w:r w:rsidR="00F13CC0">
        <w:rPr>
          <w:bCs/>
        </w:rPr>
        <w:t xml:space="preserve"> </w:t>
      </w:r>
      <w:r w:rsidR="00F13CC0" w:rsidRPr="00460A44">
        <w:fldChar w:fldCharType="begin">
          <w:fldData xml:space="preserve">PEVuZE5vdGU+PENpdGU+PEF1dGhvcj5aaGVuZzwvQXV0aG9yPjxZZWFyPjIwMTU8L1llYXI+PFJl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=
</w:fldData>
        </w:fldChar>
      </w:r>
      <w:r w:rsidR="00F13CC0">
        <w:instrText xml:space="preserve"> ADDIN EN.CITE </w:instrText>
      </w:r>
      <w:r w:rsidR="00F13CC0">
        <w:fldChar w:fldCharType="begin">
          <w:fldData xml:space="preserve">PEVuZE5vdGU+PENpdGU+PEF1dGhvcj5aaGVuZzwvQXV0aG9yPjxZZWFyPjIwMTU8L1llYXI+PFJl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=
</w:fldData>
        </w:fldChar>
      </w:r>
      <w:r w:rsidR="00F13CC0">
        <w:instrText xml:space="preserve"> ADDIN EN.CITE.DATA </w:instrText>
      </w:r>
      <w:r w:rsidR="00F13CC0">
        <w:fldChar w:fldCharType="end"/>
      </w:r>
      <w:r w:rsidR="00F13CC0" w:rsidRPr="00460A44">
        <w:fldChar w:fldCharType="separate"/>
      </w:r>
      <w:r w:rsidR="00F13CC0">
        <w:rPr>
          <w:noProof/>
        </w:rPr>
        <w:t>[26]</w:t>
      </w:r>
      <w:r w:rsidR="00F13CC0" w:rsidRPr="00460A44">
        <w:fldChar w:fldCharType="end"/>
      </w:r>
      <w:r w:rsidR="00432CCD">
        <w:rPr>
          <w:bCs/>
        </w:rPr>
        <w:t xml:space="preserve">. </w:t>
      </w:r>
      <w:r w:rsidR="000A329E">
        <w:rPr>
          <w:bCs/>
        </w:rPr>
        <w:t xml:space="preserve"> </w:t>
      </w:r>
    </w:p>
    <w:p w14:paraId="0795F608" w14:textId="77777777" w:rsidR="004260E9" w:rsidRDefault="004260E9" w:rsidP="008F1AE1">
      <w:pPr>
        <w:spacing w:line="480" w:lineRule="auto"/>
        <w:jc w:val="both"/>
        <w:rPr>
          <w:bCs/>
        </w:rPr>
      </w:pPr>
    </w:p>
    <w:p w14:paraId="73573734" w14:textId="4081E12F" w:rsidR="008F1AE1" w:rsidRPr="00AE728A" w:rsidRDefault="0080438C" w:rsidP="008F1AE1">
      <w:pPr>
        <w:spacing w:line="480" w:lineRule="auto"/>
        <w:jc w:val="both"/>
        <w:rPr>
          <w:bCs/>
        </w:rPr>
      </w:pPr>
      <w:r w:rsidRPr="009E3E15">
        <w:rPr>
          <w:bCs/>
        </w:rPr>
        <w:t xml:space="preserve">Conventional studies have explored high yield target phenotypes by manipulating networks to improve desired fluxes. This study shows that a fundamental analysis of pathway thermodynamics can augment our arguments for a given genetic perturbation by providing a mechanistic detail of the mutant </w:t>
      </w:r>
      <w:r w:rsidR="003407D1" w:rsidRPr="009E3E15">
        <w:rPr>
          <w:bCs/>
        </w:rPr>
        <w:t xml:space="preserve">phenotype </w:t>
      </w:r>
      <w:r w:rsidR="003407D1">
        <w:rPr>
          <w:bCs/>
        </w:rPr>
        <w:t>and</w:t>
      </w:r>
      <w:r w:rsidRPr="009E3E15">
        <w:rPr>
          <w:bCs/>
        </w:rPr>
        <w:t xml:space="preserve"> help us weed out thermodynamically infeasible designs in our search for overproducing strains.</w:t>
      </w:r>
      <w:r w:rsidR="00AB6B7D">
        <w:rPr>
          <w:bCs/>
        </w:rPr>
        <w:t xml:space="preserve"> However, we should </w:t>
      </w:r>
      <w:r w:rsidR="00EA47F2">
        <w:rPr>
          <w:bCs/>
        </w:rPr>
        <w:t xml:space="preserve">be careful about the simplified assumptions which were essential for this study but would play vital role in real world scenarios. </w:t>
      </w:r>
      <w:r w:rsidR="00ED6E89">
        <w:rPr>
          <w:bCs/>
        </w:rPr>
        <w:t xml:space="preserve">Cellulose degradation has not been considered in this study, but there are several challenges associated with this step including enzyme kinetics, cellulosome availability, and most of all recalcitrance.  Enzyme kinetics are also essential to accurately estimate the impact of changes in </w:t>
      </w:r>
      <w:r w:rsidR="00AE728A">
        <w:rPr>
          <w:bCs/>
        </w:rPr>
        <w:t xml:space="preserve">metabolite and regulator </w:t>
      </w:r>
      <w:r w:rsidR="00ED6E89">
        <w:rPr>
          <w:bCs/>
        </w:rPr>
        <w:t xml:space="preserve">pools on reaction fluxes through allosteric and feedback regulations. </w:t>
      </w:r>
      <w:r w:rsidR="0096415A">
        <w:rPr>
          <w:bCs/>
        </w:rPr>
        <w:t xml:space="preserve"> </w:t>
      </w:r>
      <w:r w:rsidR="00AE728A">
        <w:rPr>
          <w:bCs/>
        </w:rPr>
        <w:t>I</w:t>
      </w:r>
      <w:r w:rsidR="0077461B">
        <w:rPr>
          <w:bCs/>
        </w:rPr>
        <w:t>n this study</w:t>
      </w:r>
      <w:r w:rsidR="00AE728A">
        <w:rPr>
          <w:bCs/>
        </w:rPr>
        <w:t xml:space="preserve">, we also assumed </w:t>
      </w:r>
      <w:r w:rsidR="008F1AE1" w:rsidRPr="00F172B5">
        <w:t xml:space="preserve">the intracellular concentration </w:t>
      </w:r>
      <w:r w:rsidR="00AE728A">
        <w:t xml:space="preserve">of </w:t>
      </w:r>
      <w:r w:rsidR="00AE728A" w:rsidRPr="00F172B5">
        <w:t>ethanol</w:t>
      </w:r>
      <w:r w:rsidR="008F1AE1" w:rsidRPr="00F172B5">
        <w:t xml:space="preserve"> to be the same as the extracellular concentration, since the cytoplasmic membrane is not thought to be a barrier to ethanol </w:t>
      </w:r>
      <w:r w:rsidR="008F1AE1" w:rsidRPr="00F172B5">
        <w:lastRenderedPageBreak/>
        <w:t>diffusion</w:t>
      </w:r>
      <w:r w:rsidR="008F1AE1">
        <w:t xml:space="preserve"> </w:t>
      </w:r>
      <w:r w:rsidR="008F1AE1">
        <w:fldChar w:fldCharType="begin"/>
      </w:r>
      <w:r w:rsidR="007B3830">
        <w:instrText xml:space="preserve"> ADDIN EN.CITE &lt;EndNote&gt;&lt;Cite&gt;&lt;Author&gt;Shinoda&lt;/Author&gt;&lt;Year&gt;2016&lt;/Year&gt;&lt;RecNum&gt;411&lt;/RecNum&gt;&lt;DisplayText&gt;[27]&lt;/DisplayText&gt;&lt;record&gt;&lt;rec-number&gt;411&lt;/rec-number&gt;&lt;foreign-keys&gt;&lt;key app="EN" db-id="rde2ee5zc0dwsbez5pg5s2ztd5fdfsdpvexd" timestamp="1548877484"&gt;411&lt;/key&gt;&lt;/foreign-keys&gt;&lt;ref-type name="Journal Article"&gt;17&lt;/ref-type&gt;&lt;contributors&gt;&lt;authors&gt;&lt;author&gt;Shinoda, W.&lt;/author&gt;&lt;/authors&gt;&lt;/contributors&gt;&lt;auth-address&gt;Nagoya Univ, Dept Appl Chem, Chikusa Ku, Furo Cho, Nagoya, Aichi 4648603, Japan&lt;/auth-address&gt;&lt;titles&gt;&lt;title&gt;Permeability across lipid membranes&lt;/title&gt;&lt;secondary-title&gt;Biochimica Et Biophysica Acta-Biomembranes&lt;/secondary-title&gt;&lt;alt-title&gt;Bba-Biomembranes&lt;/alt-title&gt;&lt;/titles&gt;&lt;periodical&gt;&lt;full-title&gt;Biochimica Et Biophysica Acta-Biomembranes&lt;/full-title&gt;&lt;abbr-1&gt;Bba-Biomembranes&lt;/abbr-1&gt;&lt;/periodical&gt;&lt;alt-periodical&gt;&lt;full-title&gt;Biochimica Et Biophysica Acta-Biomembranes&lt;/full-title&gt;&lt;abbr-1&gt;Bba-Biomembranes&lt;/abbr-1&gt;&lt;/alt-periodical&gt;&lt;pages&gt;2254-2265&lt;/pages&gt;&lt;volume&gt;1858&lt;/volume&gt;&lt;number&gt;10&lt;/number&gt;&lt;keywords&gt;&lt;keyword&gt;permeability&lt;/keyword&gt;&lt;keyword&gt;lipid membrane&lt;/keyword&gt;&lt;keyword&gt;molecular dynamics simulation&lt;/keyword&gt;&lt;keyword&gt;free energy profile&lt;/keyword&gt;&lt;keyword&gt;molecular-dynamics simulations&lt;/keyword&gt;&lt;keyword&gt;free-energy profile&lt;/keyword&gt;&lt;keyword&gt;nonsteroidal antiinflammatory drugs&lt;/keyword&gt;&lt;keyword&gt;polarizable force-fields&lt;/keyword&gt;&lt;keyword&gt;coarse-grained model&lt;/keyword&gt;&lt;keyword&gt;phospholipid-bilayers&lt;/keyword&gt;&lt;keyword&gt;water permeability&lt;/keyword&gt;&lt;keyword&gt;flip-flop&lt;/keyword&gt;&lt;keyword&gt;conformational flexibility&lt;/keyword&gt;&lt;keyword&gt;biomolecular simulations&lt;/keyword&gt;&lt;/keywords&gt;&lt;dates&gt;&lt;year&gt;2016&lt;/year&gt;&lt;pub-dates&gt;&lt;date&gt;Oct&lt;/date&gt;&lt;/pub-dates&gt;&lt;/dates&gt;&lt;isbn&gt;0005-2736&lt;/isbn&gt;&lt;accession-num&gt;WOS:000382340100002&lt;/accession-num&gt;&lt;urls&gt;&lt;related-urls&gt;&lt;url&gt;&amp;lt;Go to ISI&amp;gt;://WOS:000382340100002&lt;/url&gt;&lt;/related-urls&gt;&lt;/urls&gt;&lt;electronic-resource-num&gt;10.1016/j.bbamem.2016.03.032&lt;/electronic-resource-num&gt;&lt;language&gt;English&lt;/language&gt;&lt;/record&gt;&lt;/Cite&gt;&lt;/EndNote&gt;</w:instrText>
      </w:r>
      <w:r w:rsidR="008F1AE1">
        <w:fldChar w:fldCharType="separate"/>
      </w:r>
      <w:r w:rsidR="007B3830">
        <w:rPr>
          <w:noProof/>
        </w:rPr>
        <w:t>[27]</w:t>
      </w:r>
      <w:r w:rsidR="008F1AE1">
        <w:fldChar w:fldCharType="end"/>
      </w:r>
      <w:r w:rsidR="008F1AE1">
        <w:t>, however, this assumption may not hold true for other potential biofuels such as butanol  and would require intracellular measurements for accurate quantification</w:t>
      </w:r>
      <w:r w:rsidR="008F1AE1" w:rsidRPr="00F172B5">
        <w:t>.</w:t>
      </w:r>
      <w:r w:rsidR="00CC059A">
        <w:t xml:space="preserve"> Despite all these simplifications</w:t>
      </w:r>
      <w:r w:rsidR="00AA532A">
        <w:t xml:space="preserve">, </w:t>
      </w:r>
      <w:r w:rsidR="00244743">
        <w:t xml:space="preserve">our results show that </w:t>
      </w:r>
      <w:r w:rsidR="00AA532A">
        <w:t xml:space="preserve">thermodynamic pathway analysis </w:t>
      </w:r>
      <w:r w:rsidR="00C574DB">
        <w:t>remains a</w:t>
      </w:r>
      <w:r w:rsidR="00AA532A">
        <w:t xml:space="preserve"> vital tool to </w:t>
      </w:r>
      <w:r w:rsidR="00C574DB">
        <w:t xml:space="preserve">prune potential strain design strategies. </w:t>
      </w:r>
      <w:r w:rsidR="00CC059A">
        <w:t xml:space="preserve"> </w:t>
      </w:r>
    </w:p>
    <w:p w14:paraId="0A25BD32" w14:textId="45268F60" w:rsidR="009351CE" w:rsidRPr="009E3E15" w:rsidRDefault="009351CE" w:rsidP="009E3E15">
      <w:pPr>
        <w:spacing w:line="480" w:lineRule="auto"/>
        <w:jc w:val="both"/>
        <w:rPr>
          <w:bCs/>
        </w:rPr>
      </w:pPr>
    </w:p>
    <w:p w14:paraId="30162B1A" w14:textId="77777777" w:rsidR="0080438C" w:rsidRPr="009E3E15" w:rsidRDefault="0080438C" w:rsidP="009E3E15">
      <w:pPr>
        <w:spacing w:line="480" w:lineRule="auto"/>
        <w:jc w:val="both"/>
        <w:rPr>
          <w:b/>
          <w:bCs/>
        </w:rPr>
      </w:pPr>
    </w:p>
    <w:p w14:paraId="51D0441F" w14:textId="77777777" w:rsidR="00F172B5" w:rsidRDefault="00F172B5" w:rsidP="002D5460">
      <w:pPr>
        <w:pStyle w:val="Heading1"/>
        <w:numPr>
          <w:ilvl w:val="0"/>
          <w:numId w:val="0"/>
        </w:numPr>
      </w:pPr>
      <w:r>
        <w:t>Materials and methods</w:t>
      </w:r>
    </w:p>
    <w:p w14:paraId="3DD228B0" w14:textId="717094C3" w:rsidR="00F172B5" w:rsidRDefault="00F172B5" w:rsidP="00DB0E8D">
      <w:pPr>
        <w:pStyle w:val="Heading2"/>
      </w:pPr>
      <w:r>
        <w:t>Metabolite quantification (Texts from Dan)</w:t>
      </w:r>
    </w:p>
    <w:p w14:paraId="726A8CA2" w14:textId="17137557" w:rsidR="00F172B5" w:rsidRPr="00F172B5" w:rsidRDefault="004767F0" w:rsidP="004767F0">
      <w:pPr>
        <w:spacing w:line="480" w:lineRule="auto"/>
        <w:jc w:val="both"/>
      </w:pPr>
      <w:r>
        <w:t>A</w:t>
      </w:r>
      <w:r w:rsidR="00F172B5" w:rsidRPr="00F172B5">
        <w:t xml:space="preserve"> single 200 ml culture was grown to an OD</w:t>
      </w:r>
      <w:r w:rsidR="00F172B5" w:rsidRPr="00F172B5">
        <w:rPr>
          <w:vertAlign w:val="subscript"/>
        </w:rPr>
        <w:t>600</w:t>
      </w:r>
      <w:r w:rsidR="00F172B5" w:rsidRPr="00F172B5">
        <w:t xml:space="preserve"> of 0.1, the culture was split in half. Starting at 2 hours (</w:t>
      </w:r>
      <w:r w:rsidRPr="00F172B5">
        <w:t>post-split</w:t>
      </w:r>
      <w:r w:rsidR="00F172B5" w:rsidRPr="00F172B5">
        <w:t xml:space="preserve">), ethanol was added to one culture at a rate of about 9 g/L/h. No ethanol was added to the other culture. At </w:t>
      </w:r>
      <w:r w:rsidR="00880D83">
        <w:t>three</w:t>
      </w:r>
      <w:r w:rsidR="00F172B5" w:rsidRPr="00F172B5">
        <w:t xml:space="preserve"> timepoints (T=2.0h, 3.8h and 5.9h), each culture was sampled twice for intracellular metabolites using previously described protocols</w:t>
      </w:r>
      <w:r>
        <w:t xml:space="preserve"> </w:t>
      </w:r>
      <w:r>
        <w:fldChar w:fldCharType="begin">
          <w:fldData xml:space="preserve">PEVuZE5vdGU+PENpdGU+PEF1dGhvcj5CZXJpPC9BdXRob3I+PFllYXI+MjAxNjwvWWVhcj48UmVj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</w:fldData>
        </w:fldChar>
      </w:r>
      <w:r w:rsidR="007B3830">
        <w:instrText xml:space="preserve"> ADDIN EN.CITE </w:instrText>
      </w:r>
      <w:r w:rsidR="007B3830">
        <w:fldChar w:fldCharType="begin">
          <w:fldData xml:space="preserve">PEVuZE5vdGU+PENpdGU+PEF1dGhvcj5CZXJpPC9BdXRob3I+PFllYXI+MjAxNjwvWWVhcj48UmVj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</w:fldData>
        </w:fldChar>
      </w:r>
      <w:r w:rsidR="007B3830">
        <w:instrText xml:space="preserve"> ADDIN EN.CITE.DATA </w:instrText>
      </w:r>
      <w:r w:rsidR="007B3830">
        <w:fldChar w:fldCharType="end"/>
      </w:r>
      <w:r>
        <w:fldChar w:fldCharType="separate"/>
      </w:r>
      <w:r w:rsidR="007B3830">
        <w:rPr>
          <w:noProof/>
        </w:rPr>
        <w:t>[1, 24, 28]</w:t>
      </w:r>
      <w:r>
        <w:fldChar w:fldCharType="end"/>
      </w:r>
      <w:r w:rsidR="00F172B5" w:rsidRPr="00F172B5">
        <w:t xml:space="preserve">, and once for extracellular metabolites </w:t>
      </w:r>
      <w:r w:rsidR="00F172B5" w:rsidRPr="004B4F6B">
        <w:t>(supplemental table BBB).</w:t>
      </w:r>
      <w:r w:rsidRPr="004B4F6B">
        <w:t xml:space="preserve"> </w:t>
      </w:r>
      <w:r w:rsidR="00F172B5" w:rsidRPr="004B4F6B">
        <w:t>The raw data was re-processed with El-Maven 0.5.0 and quantified using external standards (supplemental figure AAA). Since the response was not linear over the full range of the standards (0.1 µM to 100 µM), quantification was performed by piecewise linear interpolation (supplemental figure DDD). Based</w:t>
      </w:r>
      <w:r w:rsidR="00F172B5" w:rsidRPr="00F172B5">
        <w:t xml:space="preserve"> on </w:t>
      </w:r>
      <w:r w:rsidR="00C0006C">
        <w:t>four</w:t>
      </w:r>
      <w:r w:rsidR="00F172B5" w:rsidRPr="00F172B5">
        <w:t xml:space="preserve"> measurements of our standard curves, </w:t>
      </w:r>
      <w:r>
        <w:t xml:space="preserve">we used an uncertainty factor of 1.5 during our simulations. </w:t>
      </w:r>
      <w:r w:rsidR="00F172B5" w:rsidRPr="00F172B5">
        <w:t xml:space="preserve">One significant change that we observed from the absolute quantification is that the energy charge (ATP or GTP, calculated using Equation </w:t>
      </w:r>
      <w:r w:rsidR="000746D9">
        <w:t>(</w:t>
      </w:r>
      <w:r w:rsidR="00F172B5" w:rsidRPr="00F172B5">
        <w:t>1</w:t>
      </w:r>
      <w:r w:rsidR="000746D9">
        <w:t>)</w:t>
      </w:r>
      <w:r w:rsidR="00F172B5" w:rsidRPr="00F172B5">
        <w:t>) values which had previously been calculated to be around 0.9, were actually much lower, in the range of 0 to 0.15, which is much lower than expected</w:t>
      </w:r>
      <w:r>
        <w:t xml:space="preserve"> </w:t>
      </w:r>
      <w:r>
        <w:fldChar w:fldCharType="begin"/>
      </w:r>
      <w:r w:rsidR="007B3830">
        <w:instrText xml:space="preserve"> ADDIN EN.CITE &lt;EndNote&gt;&lt;Cite&gt;&lt;Author&gt;Rabinowitz&lt;/Author&gt;&lt;Year&gt;2007&lt;/Year&gt;&lt;RecNum&gt;513&lt;/RecNum&gt;&lt;DisplayText&gt;[28]&lt;/DisplayText&gt;&lt;record&gt;&lt;rec-number&gt;513&lt;/rec-number&gt;&lt;foreign-keys&gt;&lt;key app="EN" db-id="rde2ee5zc0dwsbez5pg5s2ztd5fdfsdpvexd" timestamp="1549151806"&gt;513&lt;/key&gt;&lt;/foreign-keys&gt;&lt;ref-type name="Journal Article"&gt;17&lt;/ref-type&gt;&lt;contributors&gt;&lt;authors&gt;&lt;author&gt;Rabinowitz, J. D.&lt;/author&gt;&lt;author&gt;Kimball, E.&lt;/author&gt;&lt;/authors&gt;&lt;/contributors&gt;&lt;auth-address&gt;Princeton Univ, Dept Chem, Princeton, NJ 08544 USA&amp;#xD;Princeton Univ, Lewis Sigler Inst Integrat Genom, Princeton, NJ 08544 USA&lt;/auth-address&gt;&lt;titles&gt;&lt;title&gt;Acidic acetonitrile for cellular metabolome extraction from Escherichia coli&lt;/title&gt;&lt;secondary-title&gt;Analytical Chemistry&lt;/secondary-title&gt;&lt;alt-title&gt;Anal Chem&lt;/alt-title&gt;&lt;/titles&gt;&lt;alt-periodical&gt;&lt;full-title&gt;Anal Chem&lt;/full-title&gt;&lt;/alt-periodical&gt;&lt;pages&gt;6167-6173&lt;/pages&gt;&lt;volume&gt;79&lt;/volume&gt;&lt;number&gt;16&lt;/number&gt;&lt;keywords&gt;&lt;keyword&gt;tandem mass-spectrometry&lt;/keyword&gt;&lt;keyword&gt;intracellular metabolites&lt;/keyword&gt;&lt;keyword&gt;quantification&lt;/keyword&gt;&lt;keyword&gt;quantitation&lt;/keyword&gt;&lt;keyword&gt;nucleotides&lt;/keyword&gt;&lt;keyword&gt;expression&lt;/keyword&gt;&lt;/keywords&gt;&lt;dates&gt;&lt;year&gt;2007&lt;/year&gt;&lt;pub-dates&gt;&lt;date&gt;Aug 15&lt;/date&gt;&lt;/pub-dates&gt;&lt;/dates&gt;&lt;isbn&gt;0003-2700&lt;/isbn&gt;&lt;accession-num&gt;WOS:000248993300015&lt;/accession-num&gt;&lt;urls&gt;&lt;related-urls&gt;&lt;url&gt;&amp;lt;Go to ISI&amp;gt;://WOS:000248993300015&lt;/url&gt;&lt;/related-urls&gt;&lt;/urls&gt;&lt;electronic-resource-num&gt;DOI 10.1021/ac070470c&lt;/electronic-resource-num&gt;&lt;language&gt;English&lt;/language&gt;&lt;/record&gt;&lt;/Cite&gt;&lt;/EndNote&gt;</w:instrText>
      </w:r>
      <w:r>
        <w:fldChar w:fldCharType="separate"/>
      </w:r>
      <w:r w:rsidR="007B3830">
        <w:rPr>
          <w:noProof/>
        </w:rPr>
        <w:t>[28]</w:t>
      </w:r>
      <w:r>
        <w:fldChar w:fldCharType="end"/>
      </w:r>
      <w:r w:rsidR="00F172B5" w:rsidRPr="00F172B5">
        <w:t xml:space="preserve">, and </w:t>
      </w:r>
      <w:r w:rsidR="00C0006C">
        <w:t xml:space="preserve">thus </w:t>
      </w:r>
      <w:r w:rsidR="008B5B74">
        <w:t xml:space="preserve">datasets with 0 energy charge </w:t>
      </w:r>
      <w:r w:rsidR="00F172B5" w:rsidRPr="00F172B5">
        <w:t>were excluded from analysis.</w:t>
      </w:r>
    </w:p>
    <w:p w14:paraId="7CA20814" w14:textId="3D445FF5" w:rsidR="00F172B5" w:rsidRPr="00F172B5" w:rsidRDefault="004767F0" w:rsidP="004767F0">
      <w:pPr>
        <w:spacing w:line="480" w:lineRule="auto"/>
        <w:jc w:val="both"/>
        <w:rPr>
          <w:rFonts w:eastAsiaTheme="minorEastAsia"/>
        </w:rPr>
      </w:pPr>
      <m:oMath>
        <m:r>
          <w:rPr>
            <w:rFonts w:ascii="Cambria Math" w:hAnsi="Cambria Math"/>
            <w:sz w:val="22"/>
          </w:rPr>
          <m:t xml:space="preserve">Energy charge= </m:t>
        </m:r>
        <m:f>
          <m:fPr>
            <m:ctrlPr>
              <w:rPr>
                <w:rFonts w:ascii="Cambria Math" w:hAnsi="Cambria Math"/>
                <w:i/>
                <w:sz w:val="22"/>
              </w:rPr>
            </m:ctrlPr>
          </m:fPr>
          <m:num>
            <m:r>
              <w:rPr>
                <w:rFonts w:ascii="Cambria Math" w:hAnsi="Cambria Math"/>
                <w:sz w:val="22"/>
              </w:rPr>
              <m:t xml:space="preserve">nTP+ </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r>
              <w:rPr>
                <w:rFonts w:ascii="Cambria Math" w:hAnsi="Cambria Math"/>
                <w:sz w:val="22"/>
              </w:rPr>
              <m:t>nDP</m:t>
            </m:r>
          </m:num>
          <m:den>
            <m:r>
              <w:rPr>
                <w:rFonts w:ascii="Cambria Math" w:hAnsi="Cambria Math"/>
                <w:sz w:val="22"/>
              </w:rPr>
              <m:t>nTP+nDP+nMP</m:t>
            </m:r>
          </m:den>
        </m:f>
      </m:oMath>
      <w:r w:rsidR="00F172B5" w:rsidRPr="00F172B5">
        <w:rPr>
          <w:rFonts w:eastAsiaTheme="minorEastAsia"/>
        </w:rPr>
        <w:t xml:space="preserve"> </w:t>
      </w:r>
      <w:r w:rsidR="00F172B5" w:rsidRPr="00F172B5">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0746D9">
        <w:rPr>
          <w:rFonts w:eastAsiaTheme="minorEastAsia"/>
        </w:rPr>
        <w:tab/>
      </w:r>
      <w:r w:rsidR="00F172B5" w:rsidRPr="00F172B5">
        <w:rPr>
          <w:rFonts w:eastAsiaTheme="minorEastAsia"/>
        </w:rPr>
        <w:t>(1)</w:t>
      </w:r>
    </w:p>
    <w:p w14:paraId="3F73602C" w14:textId="03221C77" w:rsidR="00F172B5" w:rsidRPr="00F172B5" w:rsidRDefault="00F172B5" w:rsidP="004767F0">
      <w:pPr>
        <w:spacing w:line="480" w:lineRule="auto"/>
        <w:jc w:val="both"/>
      </w:pPr>
      <w:r w:rsidRPr="00F172B5">
        <w:t xml:space="preserve">In addition, NADH was not observed for the no ethanol control cultures. Since NADH and NAD+ form a cofactor pair, both metabolites were excluded from analysis. Since metabolites are typically diluted </w:t>
      </w:r>
      <w:r w:rsidRPr="00F172B5">
        <w:lastRenderedPageBreak/>
        <w:t xml:space="preserve">during the quenching and extraction process, to determine the </w:t>
      </w:r>
      <w:r w:rsidRPr="00F172B5">
        <w:rPr>
          <w:i/>
        </w:rPr>
        <w:t>intracellular</w:t>
      </w:r>
      <w:r w:rsidRPr="00F172B5">
        <w:t xml:space="preserve"> concentration of metabolites, the measured concentration was adjusted using Equation </w:t>
      </w:r>
      <w:r w:rsidR="000746D9">
        <w:t>(</w:t>
      </w:r>
      <w:r w:rsidRPr="00F172B5">
        <w:t>2</w:t>
      </w:r>
      <w:r w:rsidR="000746D9">
        <w:t>)</w:t>
      </w:r>
      <w:r w:rsidRPr="00F172B5">
        <w:t>.</w:t>
      </w:r>
    </w:p>
    <w:p w14:paraId="483D5BB7" w14:textId="0D600148" w:rsidR="00F172B5" w:rsidRPr="00F172B5" w:rsidRDefault="00F172B5" w:rsidP="004767F0">
      <w:pPr>
        <w:spacing w:line="480" w:lineRule="auto"/>
        <w:jc w:val="both"/>
        <w:rPr>
          <w:rFonts w:eastAsiaTheme="minorEastAsia"/>
        </w:rPr>
      </w:pPr>
      <m:oMath>
        <m:r>
          <w:rPr>
            <w:rFonts w:ascii="Cambria Math" w:hAnsi="Cambria Math"/>
          </w:rPr>
          <m:t>c</m:t>
        </m:r>
        <m:r>
          <w:rPr>
            <w:rFonts w:ascii="Cambria Math" w:hAnsi="Cambria Math"/>
            <w:sz w:val="22"/>
          </w:rPr>
          <m:t>oncentration ×</m:t>
        </m:r>
        <m:f>
          <m:fPr>
            <m:ctrlPr>
              <w:rPr>
                <w:rFonts w:ascii="Cambria Math" w:hAnsi="Cambria Math"/>
                <w:i/>
                <w:sz w:val="22"/>
              </w:rPr>
            </m:ctrlPr>
          </m:fPr>
          <m:num>
            <m:r>
              <w:rPr>
                <w:rFonts w:ascii="Cambria Math" w:hAnsi="Cambria Math"/>
                <w:sz w:val="22"/>
              </w:rPr>
              <m:t>1500 ul extraction solvent volume</m:t>
            </m:r>
          </m:num>
          <m:den>
            <m:r>
              <w:rPr>
                <w:rFonts w:ascii="Cambria Math" w:hAnsi="Cambria Math"/>
                <w:sz w:val="22"/>
              </w:rPr>
              <m:t xml:space="preserve">intracellular volume </m:t>
            </m:r>
            <m:d>
              <m:dPr>
                <m:ctrlPr>
                  <w:rPr>
                    <w:rFonts w:ascii="Cambria Math" w:hAnsi="Cambria Math"/>
                    <w:i/>
                    <w:sz w:val="22"/>
                  </w:rPr>
                </m:ctrlPr>
              </m:dPr>
              <m:e>
                <m:r>
                  <w:rPr>
                    <w:rFonts w:ascii="Cambria Math" w:hAnsi="Cambria Math"/>
                    <w:sz w:val="22"/>
                  </w:rPr>
                  <m:t>ul</m:t>
                </m:r>
              </m:e>
            </m:d>
          </m:den>
        </m:f>
        <m:r>
          <w:rPr>
            <w:rFonts w:ascii="Cambria Math" w:hAnsi="Cambria Math"/>
            <w:sz w:val="22"/>
          </w:rPr>
          <m:t xml:space="preserve"> × </m:t>
        </m:r>
        <m:f>
          <m:fPr>
            <m:ctrlPr>
              <w:rPr>
                <w:rFonts w:ascii="Cambria Math" w:hAnsi="Cambria Math"/>
                <w:i/>
                <w:sz w:val="22"/>
              </w:rPr>
            </m:ctrlPr>
          </m:fPr>
          <m:num>
            <m:r>
              <w:rPr>
                <w:rFonts w:ascii="Cambria Math" w:hAnsi="Cambria Math"/>
                <w:sz w:val="22"/>
              </w:rPr>
              <m:t>100 ul resuspension volume</m:t>
            </m:r>
          </m:num>
          <m:den>
            <m:r>
              <w:rPr>
                <w:rFonts w:ascii="Cambria Math" w:hAnsi="Cambria Math"/>
                <w:sz w:val="22"/>
              </w:rPr>
              <m:t>300 ul extraction solvent</m:t>
            </m:r>
          </m:den>
        </m:f>
        <m:r>
          <w:rPr>
            <w:rFonts w:ascii="Cambria Math" w:hAnsi="Cambria Math"/>
            <w:sz w:val="22"/>
          </w:rPr>
          <m:t>=intracellular concentration</m:t>
        </m:r>
      </m:oMath>
      <w:r w:rsidR="00AC2347">
        <w:rPr>
          <w:rFonts w:eastAsiaTheme="minorEastAsia"/>
        </w:rPr>
        <w:t xml:space="preserve"> </w:t>
      </w:r>
      <w:r w:rsidRPr="00F172B5">
        <w:rPr>
          <w:rFonts w:eastAsiaTheme="minorEastAsia"/>
        </w:rPr>
        <w:t>(2)</w:t>
      </w:r>
    </w:p>
    <w:p w14:paraId="5B1E2C1C" w14:textId="3BA09EA6" w:rsidR="00F172B5" w:rsidRPr="00F172B5" w:rsidRDefault="00F172B5" w:rsidP="004767F0">
      <w:pPr>
        <w:spacing w:line="480" w:lineRule="auto"/>
        <w:jc w:val="both"/>
      </w:pPr>
      <w:r w:rsidRPr="00F172B5">
        <w:t>The intracellular volume is assumed to be 3.9 µL for 1 ml of a culture at an OD</w:t>
      </w:r>
      <w:r w:rsidRPr="00F172B5">
        <w:rPr>
          <w:vertAlign w:val="subscript"/>
        </w:rPr>
        <w:t>600</w:t>
      </w:r>
      <w:r w:rsidRPr="00F172B5">
        <w:t xml:space="preserve"> density of 1</w:t>
      </w:r>
      <w:r w:rsidR="004767F0">
        <w:t xml:space="preserve"> </w:t>
      </w:r>
      <w:r w:rsidR="004767F0">
        <w:fldChar w:fldCharType="begin"/>
      </w:r>
      <w:r w:rsidR="007B3830">
        <w:instrText xml:space="preserve"> ADDIN EN.CITE &lt;EndNote&gt;&lt;Cite&gt;&lt;Author&gt;Volkmer&lt;/Author&gt;&lt;Year&gt;2011&lt;/Year&gt;&lt;RecNum&gt;440&lt;/RecNum&gt;&lt;DisplayText&gt;[29]&lt;/DisplayText&gt;&lt;record&gt;&lt;rec-number&gt;440&lt;/rec-number&gt;&lt;foreign-keys&gt;&lt;key app="EN" db-id="rde2ee5zc0dwsbez5pg5s2ztd5fdfsdpvexd" timestamp="1549151296"&gt;440&lt;/key&gt;&lt;/foreign-keys&gt;&lt;ref-type name="Journal Article"&gt;17&lt;/ref-type&gt;&lt;contributors&gt;&lt;authors&gt;&lt;author&gt;Volkmer, B.&lt;/author&gt;&lt;author&gt;Heinemann, M.&lt;/author&gt;&lt;/authors&gt;&lt;/contributors&gt;&lt;auth-address&gt;Swiss Fed Inst Technol, Inst Mol Syst Biol, Zurich, Switzerland&amp;#xD;Univ Groningen, Groningen Biomol Sci &amp;amp; Biotechnol Inst, Groningen, Netherlands&amp;#xD;Life Sci Zurich PhD Program Syst Biol Complex Dis, Zurich, Switzerland&lt;/auth-address&gt;&lt;titles&gt;&lt;title&gt;Condition-Dependent Cell Volume and Concentration of Escherichia coli to Facilitate Data Conversion for Systems Biology Modeling&lt;/title&gt;&lt;secondary-title&gt;Plos One&lt;/secondary-title&gt;&lt;alt-title&gt;Plos One&lt;/alt-title&gt;&lt;/titles&gt;&lt;periodical&gt;&lt;full-title&gt;PLoS One&lt;/full-title&gt;&lt;/periodical&gt;&lt;alt-periodical&gt;&lt;full-title&gt;PLoS One&lt;/full-title&gt;&lt;/alt-periodical&gt;&lt;volume&gt;6&lt;/volume&gt;&lt;number&gt;7&lt;/number&gt;&lt;keywords&gt;&lt;keyword&gt;flow-cytometry&lt;/keyword&gt;&lt;keyword&gt;growth-rate&lt;/keyword&gt;&lt;keyword&gt;bacteria&lt;/keyword&gt;&lt;keyword&gt;size&lt;/keyword&gt;&lt;keyword&gt;metabolomics&lt;/keyword&gt;&lt;keyword&gt;dimensions&lt;/keyword&gt;&lt;keyword&gt;cultures&lt;/keyword&gt;&lt;keyword&gt;fluxes&lt;/keyword&gt;&lt;/keywords&gt;&lt;dates&gt;&lt;year&gt;2011&lt;/year&gt;&lt;pub-dates&gt;&lt;date&gt;Jul 29&lt;/date&gt;&lt;/pub-dates&gt;&lt;/dates&gt;&lt;isbn&gt;1932-6203&lt;/isbn&gt;&lt;accession-num&gt;WOS:000293286500077&lt;/accession-num&gt;&lt;urls&gt;&lt;related-urls&gt;&lt;url&gt;&amp;lt;Go to ISI&amp;gt;://WOS:000293286500077&lt;/url&gt;&lt;/related-urls&gt;&lt;/urls&gt;&lt;electronic-resource-num&gt;ARTN e23126&amp;#xD;10.1371/journal.pone.0023126&lt;/electronic-resource-num&gt;&lt;language&gt;English&lt;/language&gt;&lt;/record&gt;&lt;/Cite&gt;&lt;/EndNote&gt;</w:instrText>
      </w:r>
      <w:r w:rsidR="004767F0">
        <w:fldChar w:fldCharType="separate"/>
      </w:r>
      <w:r w:rsidR="007B3830">
        <w:rPr>
          <w:noProof/>
        </w:rPr>
        <w:t>[29]</w:t>
      </w:r>
      <w:r w:rsidR="004767F0">
        <w:fldChar w:fldCharType="end"/>
      </w:r>
      <w:r w:rsidRPr="00F172B5">
        <w:t>. The concentration factor was calculated separately for each extraction, based on the measured OD600 and sample volume. The target cell density (OD</w:t>
      </w:r>
      <w:r w:rsidRPr="00F172B5">
        <w:rPr>
          <w:vertAlign w:val="subscript"/>
        </w:rPr>
        <w:t>600</w:t>
      </w:r>
      <w:r w:rsidRPr="00F172B5">
        <w:t xml:space="preserve"> x ml) was 2.0, but varied from 1.6 to 2.1 (supplemental table CCC).</w:t>
      </w:r>
      <w:r w:rsidR="00AC2347">
        <w:t xml:space="preserve"> </w:t>
      </w:r>
      <w:r w:rsidRPr="00F172B5">
        <w:t>For ethanol, the intracellular concentration was assumed to be the same as the extracellular concentration, since the cytoplasmic membrane is not thought to be a barrier to ethanol diffusion</w:t>
      </w:r>
      <w:r w:rsidR="00CA026A">
        <w:t xml:space="preserve"> </w:t>
      </w:r>
      <w:r w:rsidR="000729B0">
        <w:fldChar w:fldCharType="begin"/>
      </w:r>
      <w:r w:rsidR="007B3830">
        <w:instrText xml:space="preserve"> ADDIN EN.CITE &lt;EndNote&gt;&lt;Cite&gt;&lt;Author&gt;Shinoda&lt;/Author&gt;&lt;Year&gt;2016&lt;/Year&gt;&lt;RecNum&gt;411&lt;/RecNum&gt;&lt;DisplayText&gt;[27]&lt;/DisplayText&gt;&lt;record&gt;&lt;rec-number&gt;411&lt;/rec-number&gt;&lt;foreign-keys&gt;&lt;key app="EN" db-id="rde2ee5zc0dwsbez5pg5s2ztd5fdfsdpvexd" timestamp="1548877484"&gt;411&lt;/key&gt;&lt;/foreign-keys&gt;&lt;ref-type name="Journal Article"&gt;17&lt;/ref-type&gt;&lt;contributors&gt;&lt;authors&gt;&lt;author&gt;Shinoda, W.&lt;/author&gt;&lt;/authors&gt;&lt;/contributors&gt;&lt;auth-address&gt;Nagoya Univ, Dept Appl Chem, Chikusa Ku, Furo Cho, Nagoya, Aichi 4648603, Japan&lt;/auth-address&gt;&lt;titles&gt;&lt;title&gt;Permeability across lipid membranes&lt;/title&gt;&lt;secondary-title&gt;Biochimica Et Biophysica Acta-Biomembranes&lt;/secondary-title&gt;&lt;alt-title&gt;Bba-Biomembranes&lt;/alt-title&gt;&lt;/titles&gt;&lt;periodical&gt;&lt;full-title&gt;Biochimica Et Biophysica Acta-Biomembranes&lt;/full-title&gt;&lt;abbr-1&gt;Bba-Biomembranes&lt;/abbr-1&gt;&lt;/periodical&gt;&lt;alt-periodical&gt;&lt;full-title&gt;Biochimica Et Biophysica Acta-Biomembranes&lt;/full-title&gt;&lt;abbr-1&gt;Bba-Biomembranes&lt;/abbr-1&gt;&lt;/alt-periodical&gt;&lt;pages&gt;2254-2265&lt;/pages&gt;&lt;volume&gt;1858&lt;/volume&gt;&lt;number&gt;10&lt;/number&gt;&lt;keywords&gt;&lt;keyword&gt;permeability&lt;/keyword&gt;&lt;keyword&gt;lipid membrane&lt;/keyword&gt;&lt;keyword&gt;molecular dynamics simulation&lt;/keyword&gt;&lt;keyword&gt;free energy profile&lt;/keyword&gt;&lt;keyword&gt;molecular-dynamics simulations&lt;/keyword&gt;&lt;keyword&gt;free-energy profile&lt;/keyword&gt;&lt;keyword&gt;nonsteroidal antiinflammatory drugs&lt;/keyword&gt;&lt;keyword&gt;polarizable force-fields&lt;/keyword&gt;&lt;keyword&gt;coarse-grained model&lt;/keyword&gt;&lt;keyword&gt;phospholipid-bilayers&lt;/keyword&gt;&lt;keyword&gt;water permeability&lt;/keyword&gt;&lt;keyword&gt;flip-flop&lt;/keyword&gt;&lt;keyword&gt;conformational flexibility&lt;/keyword&gt;&lt;keyword&gt;biomolecular simulations&lt;/keyword&gt;&lt;/keywords&gt;&lt;dates&gt;&lt;year&gt;2016&lt;/year&gt;&lt;pub-dates&gt;&lt;date&gt;Oct&lt;/date&gt;&lt;/pub-dates&gt;&lt;/dates&gt;&lt;isbn&gt;0005-2736&lt;/isbn&gt;&lt;accession-num&gt;WOS:000382340100002&lt;/accession-num&gt;&lt;urls&gt;&lt;related-urls&gt;&lt;url&gt;&amp;lt;Go to ISI&amp;gt;://WOS:000382340100002&lt;/url&gt;&lt;/related-urls&gt;&lt;/urls&gt;&lt;electronic-resource-num&gt;10.1016/j.bbamem.2016.03.032&lt;/electronic-resource-num&gt;&lt;language&gt;English&lt;/language&gt;&lt;/record&gt;&lt;/Cite&gt;&lt;/EndNote&gt;</w:instrText>
      </w:r>
      <w:r w:rsidR="000729B0">
        <w:fldChar w:fldCharType="separate"/>
      </w:r>
      <w:r w:rsidR="007B3830">
        <w:rPr>
          <w:noProof/>
        </w:rPr>
        <w:t>[27]</w:t>
      </w:r>
      <w:r w:rsidR="000729B0">
        <w:fldChar w:fldCharType="end"/>
      </w:r>
      <w:r w:rsidRPr="00F172B5">
        <w:t>.</w:t>
      </w:r>
    </w:p>
    <w:p w14:paraId="736DBCA2" w14:textId="43D8CEE5" w:rsidR="0004660E" w:rsidRPr="009E3E15" w:rsidRDefault="0004660E">
      <w:pPr>
        <w:pStyle w:val="Heading2"/>
        <w:pPrChange w:id="522" w:author="Dan Olson" w:date="2019-02-06T15:15:00Z">
          <w:pPr>
            <w:pStyle w:val="Heading2"/>
            <w:spacing w:line="480" w:lineRule="auto"/>
            <w:ind w:left="360" w:hanging="360"/>
          </w:pPr>
        </w:pPrChange>
      </w:pPr>
      <w:r w:rsidRPr="009E3E15">
        <w:t>Assessing the thermodynamic feasibility of a pathway</w:t>
      </w:r>
    </w:p>
    <w:p w14:paraId="34610D4F" w14:textId="1F6497A4" w:rsidR="0004660E" w:rsidRPr="009E3E15" w:rsidRDefault="0004660E" w:rsidP="009E3E15">
      <w:pPr>
        <w:spacing w:line="480" w:lineRule="auto"/>
        <w:jc w:val="both"/>
      </w:pPr>
      <w:r w:rsidRPr="009E3E15">
        <w:t xml:space="preserve">The thermodynamic feasibility of </w:t>
      </w:r>
      <w:r w:rsidR="00796C84" w:rsidRPr="009E3E15">
        <w:t>a given</w:t>
      </w:r>
      <w:r w:rsidRPr="009E3E15">
        <w:t xml:space="preserve"> pathway </w:t>
      </w:r>
      <w:r w:rsidR="00796C84" w:rsidRPr="009E3E15">
        <w:t>is</w:t>
      </w:r>
      <w:r w:rsidRPr="009E3E15">
        <w:t xml:space="preserve"> assessed using the max-min driving force (MDF) formulation </w:t>
      </w:r>
      <w:r w:rsidRPr="009E3E15">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 </w:instrText>
      </w:r>
      <w:r w:rsidR="000D6D71">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EN.CITE.DATA </w:instrText>
      </w:r>
      <w:r w:rsidR="000D6D71">
        <w:fldChar w:fldCharType="end"/>
      </w:r>
      <w:r w:rsidRPr="009E3E15">
        <w:fldChar w:fldCharType="separate"/>
      </w:r>
      <w:r w:rsidR="000D6D71">
        <w:rPr>
          <w:noProof/>
        </w:rPr>
        <w:t>[12]</w:t>
      </w:r>
      <w:r w:rsidRPr="009E3E15">
        <w:fldChar w:fldCharType="end"/>
      </w:r>
      <w:r w:rsidRPr="009E3E15">
        <w:t xml:space="preserve">. The MDF </w:t>
      </w:r>
      <w:r w:rsidRPr="009E3E15">
        <w:rPr>
          <w:noProof/>
        </w:rPr>
        <w:t xml:space="preserve">formulation </w:t>
      </w:r>
      <w:r w:rsidRPr="009E3E15">
        <w:t>identif</w:t>
      </w:r>
      <w:r w:rsidR="00796C84" w:rsidRPr="009E3E15">
        <w:t>ies</w:t>
      </w:r>
      <w:r w:rsidRPr="009E3E15">
        <w:t xml:space="preserve"> a set of metabolite concentrations that ensure the lowest free energy changes for all the reactions in a pathway. The MDF problem minimizes the maximum </w:t>
      </w:r>
      <m:oMath>
        <m:sSub>
          <m:sSubPr>
            <m:ctrlPr>
              <w:rPr>
                <w:rFonts w:ascii="Cambria Math" w:hAnsi="Cambria Math"/>
                <w:i/>
              </w:rPr>
            </m:ctrlPr>
          </m:sSubPr>
          <m:e>
            <m: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oMath>
      <w:r w:rsidRPr="009E3E15">
        <w:t xml:space="preserve"> of a pathway by optimizing over the concentrations of all metabolites in the pathway. The formulation 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706"/>
      </w:tblGrid>
      <w:tr w:rsidR="0004660E" w:rsidRPr="009E3E15" w14:paraId="10F453F6" w14:textId="77777777" w:rsidTr="0004660E">
        <w:tc>
          <w:tcPr>
            <w:tcW w:w="715" w:type="dxa"/>
          </w:tcPr>
          <w:p w14:paraId="0A485B01" w14:textId="77777777" w:rsidR="0004660E" w:rsidRPr="009E3E15" w:rsidRDefault="0004660E" w:rsidP="009E3E15">
            <w:pPr>
              <w:spacing w:line="480" w:lineRule="auto"/>
            </w:pPr>
          </w:p>
        </w:tc>
        <w:tc>
          <w:tcPr>
            <w:tcW w:w="7920" w:type="dxa"/>
          </w:tcPr>
          <w:p w14:paraId="14D7FDE6" w14:textId="77331DE1" w:rsidR="0004660E" w:rsidRPr="009E3E15" w:rsidRDefault="00506DFF" w:rsidP="009E3E15">
            <w:pPr>
              <w:spacing w:line="480" w:lineRule="auto"/>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c</m:t>
                          </m:r>
                        </m:e>
                        <m:sub>
                          <m:r>
                            <w:rPr>
                              <w:rFonts w:ascii="Cambria Math" w:hAnsi="Cambria Math"/>
                            </w:rPr>
                            <m:t>i</m:t>
                          </m:r>
                        </m:sub>
                      </m:sSub>
                    </m:lim>
                  </m:limLow>
                  <m:r>
                    <m:rPr>
                      <m:sty m:val="p"/>
                    </m:rPr>
                    <w:rPr>
                      <w:rFonts w:ascii="Cambria Math" w:hAnsi="Cambria Math"/>
                    </w:rPr>
                    <m:t xml:space="preserve"> </m:t>
                  </m:r>
                </m:fName>
                <m:e>
                  <m:func>
                    <m:funcPr>
                      <m:ctrlPr>
                        <w:rPr>
                          <w:rFonts w:ascii="Cambria Math" w:hAnsi="Cambria Math"/>
                        </w:rPr>
                      </m:ctrlPr>
                    </m:funcPr>
                    <m:fName>
                      <m:r>
                        <w:rPr>
                          <w:rFonts w:ascii="Cambria Math" w:hAnsi="Cambria Math"/>
                        </w:rPr>
                        <m:t xml:space="preserve">          </m:t>
                      </m:r>
                      <m:limLow>
                        <m:limLowPr>
                          <m:ctrlPr>
                            <w:rPr>
                              <w:rFonts w:ascii="Cambria Math" w:hAnsi="Cambria Math"/>
                            </w:rPr>
                          </m:ctrlPr>
                        </m:limLowPr>
                        <m:e>
                          <m:r>
                            <m:rPr>
                              <m:nor/>
                            </m:rPr>
                            <m:t>max</m:t>
                          </m:r>
                        </m:e>
                        <m:lim>
                          <m:r>
                            <w:rPr>
                              <w:rFonts w:ascii="Cambria Math" w:hAnsi="Cambria Math"/>
                            </w:rPr>
                            <m:t>j</m:t>
                          </m:r>
                        </m:lim>
                      </m:limLow>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e>
                      </m:d>
                      <m:r>
                        <w:rPr>
                          <w:rFonts w:ascii="Cambria Math" w:hAnsi="Cambria Math"/>
                        </w:rPr>
                        <m:t xml:space="preserve">                                  </m:t>
                      </m:r>
                      <m:ctrlPr>
                        <w:rPr>
                          <w:rFonts w:ascii="Cambria Math" w:hAnsi="Cambria Math"/>
                          <w:i/>
                        </w:rPr>
                      </m:ctrlPr>
                    </m:e>
                  </m:func>
                </m:e>
              </m:func>
            </m:oMath>
            <w:r w:rsidR="0004660E" w:rsidRPr="009E3E15">
              <w:t xml:space="preserve">           </w:t>
            </w:r>
            <w:r w:rsidR="00493BFD" w:rsidRPr="009E3E15">
              <w:t>(-MDF)</w:t>
            </w:r>
          </w:p>
        </w:tc>
        <w:tc>
          <w:tcPr>
            <w:tcW w:w="706" w:type="dxa"/>
          </w:tcPr>
          <w:p w14:paraId="3D340D70" w14:textId="648CF37F" w:rsidR="0004660E" w:rsidRPr="009E3E15" w:rsidRDefault="0004660E" w:rsidP="000746D9">
            <w:pPr>
              <w:spacing w:line="480" w:lineRule="auto"/>
              <w:jc w:val="right"/>
            </w:pPr>
            <w:bookmarkStart w:id="523" w:name="method_3_2_18"/>
            <w:r w:rsidRPr="009E3E15">
              <w:t>(</w:t>
            </w:r>
            <w:r w:rsidR="000746D9">
              <w:t>3</w:t>
            </w:r>
            <w:r w:rsidRPr="009E3E15">
              <w:t>)</w:t>
            </w:r>
            <w:bookmarkEnd w:id="523"/>
          </w:p>
        </w:tc>
      </w:tr>
      <w:tr w:rsidR="0004660E" w:rsidRPr="009E3E15" w14:paraId="079160B9" w14:textId="77777777" w:rsidTr="0004660E">
        <w:tc>
          <w:tcPr>
            <w:tcW w:w="715" w:type="dxa"/>
          </w:tcPr>
          <w:p w14:paraId="0845C8C8" w14:textId="77777777" w:rsidR="0004660E" w:rsidRPr="009E3E15" w:rsidRDefault="0004660E" w:rsidP="009E3E15">
            <w:pPr>
              <w:spacing w:line="480" w:lineRule="auto"/>
            </w:pPr>
          </w:p>
        </w:tc>
        <w:tc>
          <w:tcPr>
            <w:tcW w:w="7920" w:type="dxa"/>
          </w:tcPr>
          <w:p w14:paraId="78344DE9" w14:textId="03F4BC6F" w:rsidR="0004660E" w:rsidRPr="009E3E15" w:rsidRDefault="0004660E" w:rsidP="000B533F">
            <w:pPr>
              <w:spacing w:line="480" w:lineRule="auto"/>
              <w:jc w:val="center"/>
            </w:pPr>
            <m:oMathPara>
              <m:oMathParaPr>
                <m:jc m:val="left"/>
              </m:oMathParaPr>
              <m:oMath>
                <m:r>
                  <w:rPr>
                    <w:rFonts w:ascii="Cambria Math" w:hAnsi="Cambria Math"/>
                  </w:rPr>
                  <m:t xml:space="preserve">subject to </m:t>
                </m:r>
                <m:sSub>
                  <m:sSubPr>
                    <m:ctrlPr>
                      <w:rPr>
                        <w:rFonts w:ascii="Cambria Math" w:hAnsi="Cambria Math"/>
                        <w:i/>
                      </w:rPr>
                    </m:ctrlPr>
                  </m:sSubPr>
                  <m:e>
                    <m:r>
                      <w:rPr>
                        <w:rFonts w:ascii="Cambria Math" w:hAnsi="Cambria Math"/>
                      </w:rPr>
                      <m:t xml:space="preserve"> ∆</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rPr>
                    </m:ctrlPr>
                  </m:sSubPr>
                  <m:e>
                    <m:r>
                      <m:rPr>
                        <m:sty m:val="p"/>
                      </m:rP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m:rPr>
                        <m:sty m:val="p"/>
                      </m:rPr>
                      <w:rPr>
                        <w:rFonts w:ascii="Cambria Math" w:hAnsi="Cambria Math"/>
                      </w:rPr>
                      <m:t>'</m:t>
                    </m:r>
                    <m:ctrlPr>
                      <w:rPr>
                        <w:rFonts w:ascii="Cambria Math" w:hAnsi="Cambria Math"/>
                      </w:rPr>
                    </m:ctrlPr>
                  </m:sup>
                </m:sSubSup>
                <m:r>
                  <m:rPr>
                    <m:sty m:val="p"/>
                  </m:rPr>
                  <w:rPr>
                    <w:rFonts w:ascii="Cambria Math" w:hAnsi="Cambria Math"/>
                  </w:rPr>
                  <m:t>°</m:t>
                </m:r>
                <m:r>
                  <w:rPr>
                    <w:rFonts w:ascii="Cambria Math" w:hAnsi="Cambria Math"/>
                  </w:rPr>
                  <m:t>+RT</m:t>
                </m:r>
                <m:nary>
                  <m:naryPr>
                    <m:chr m:val="∑"/>
                    <m:supHide m:val="1"/>
                    <m:ctrlPr>
                      <w:rPr>
                        <w:rFonts w:ascii="Cambria Math" w:hAnsi="Cambria Math"/>
                        <w:i/>
                      </w:rPr>
                    </m:ctrlPr>
                  </m:naryPr>
                  <m:sub>
                    <m:r>
                      <w:rPr>
                        <w:rFonts w:ascii="Cambria Math" w:hAnsi="Cambria Math"/>
                      </w:rPr>
                      <m:t>i∈I</m:t>
                    </m:r>
                  </m:sub>
                  <m:sup/>
                  <m:e>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T</m:t>
                        </m:r>
                      </m:sup>
                    </m:sSubSup>
                    <m:sSub>
                      <m:sSubPr>
                        <m:ctrlPr>
                          <w:rPr>
                            <w:rFonts w:ascii="Cambria Math" w:hAnsi="Cambria Math"/>
                            <w:i/>
                          </w:rPr>
                        </m:ctrlPr>
                      </m:sSubPr>
                      <m:e>
                        <m:r>
                          <w:rPr>
                            <w:rFonts w:ascii="Cambria Math" w:hAnsi="Cambria Math"/>
                          </w:rPr>
                          <m:t xml:space="preserve"> </m:t>
                        </m:r>
                        <m:r>
                          <m:rPr>
                            <m:sty m:val="p"/>
                          </m:rPr>
                          <w:rPr>
                            <w:rFonts w:ascii="Cambria Math" w:hAnsi="Cambria Math"/>
                          </w:rPr>
                          <m:t>ln⁡c</m:t>
                        </m:r>
                      </m:e>
                      <m:sub>
                        <m:r>
                          <w:rPr>
                            <w:rFonts w:ascii="Cambria Math" w:hAnsi="Cambria Math"/>
                          </w:rPr>
                          <m:t>i</m:t>
                        </m:r>
                      </m:sub>
                    </m:sSub>
                  </m:e>
                </m:nary>
                <m:r>
                  <w:rPr>
                    <w:rFonts w:ascii="Cambria Math" w:hAnsi="Cambria Math"/>
                  </w:rPr>
                  <m:t>,  ∀ j∈</m:t>
                </m:r>
                <m:r>
                  <m:rPr>
                    <m:sty m:val="bi"/>
                  </m:rPr>
                  <w:rPr>
                    <w:rFonts w:ascii="Cambria Math" w:hAnsi="Cambria Math"/>
                  </w:rPr>
                  <m:t>J</m:t>
                </m:r>
              </m:oMath>
            </m:oMathPara>
          </w:p>
        </w:tc>
        <w:tc>
          <w:tcPr>
            <w:tcW w:w="706" w:type="dxa"/>
          </w:tcPr>
          <w:p w14:paraId="099DD8C3" w14:textId="78D9E6C4" w:rsidR="0004660E" w:rsidRPr="009E3E15" w:rsidRDefault="0004660E" w:rsidP="000746D9">
            <w:pPr>
              <w:spacing w:line="480" w:lineRule="auto"/>
              <w:jc w:val="right"/>
            </w:pPr>
            <w:bookmarkStart w:id="524" w:name="method_3_2_19"/>
            <w:r w:rsidRPr="009E3E15">
              <w:t>(</w:t>
            </w:r>
            <w:r w:rsidR="000746D9">
              <w:t>4</w:t>
            </w:r>
            <w:r w:rsidRPr="009E3E15">
              <w:t>)</w:t>
            </w:r>
            <w:bookmarkEnd w:id="524"/>
          </w:p>
        </w:tc>
      </w:tr>
      <w:tr w:rsidR="0004660E" w:rsidRPr="009E3E15" w14:paraId="59DE49FC" w14:textId="77777777" w:rsidTr="0004660E">
        <w:tc>
          <w:tcPr>
            <w:tcW w:w="715" w:type="dxa"/>
          </w:tcPr>
          <w:p w14:paraId="6F384F4D" w14:textId="77777777" w:rsidR="0004660E" w:rsidRPr="009E3E15" w:rsidRDefault="0004660E" w:rsidP="009E3E15">
            <w:pPr>
              <w:spacing w:line="480" w:lineRule="auto"/>
            </w:pPr>
          </w:p>
        </w:tc>
        <w:tc>
          <w:tcPr>
            <w:tcW w:w="7920" w:type="dxa"/>
          </w:tcPr>
          <w:p w14:paraId="5E4742B8" w14:textId="6C6EA464" w:rsidR="0004660E" w:rsidRPr="009E3E15" w:rsidRDefault="0004660E" w:rsidP="000B533F">
            <w:pPr>
              <w:spacing w:line="480" w:lineRule="auto"/>
              <w:jc w:val="center"/>
            </w:pPr>
            <m:oMathPara>
              <m:oMathParaPr>
                <m:jc m:val="left"/>
              </m:oMathParaPr>
              <m:oMath>
                <m:r>
                  <w:rPr>
                    <w:rFonts w:ascii="Cambria Math" w:hAnsi="Cambria Math"/>
                  </w:rPr>
                  <m:t xml:space="preserve">                        </m:t>
                </m:r>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min</m:t>
                        </m:r>
                      </m:sup>
                    </m:sSubSup>
                    <m:r>
                      <w:rPr>
                        <w:rFonts w:ascii="Cambria Math" w:hAnsi="Cambria Math"/>
                      </w:rPr>
                      <m:t xml:space="preserve"> </m:t>
                    </m:r>
                  </m:e>
                </m:func>
                <m:sSub>
                  <m:sSubPr>
                    <m:ctrlPr>
                      <w:rPr>
                        <w:rFonts w:ascii="Cambria Math" w:hAnsi="Cambria Math"/>
                        <w:i/>
                      </w:rPr>
                    </m:ctrlPr>
                  </m:sSubPr>
                  <m:e>
                    <m:r>
                      <w:rPr>
                        <w:rFonts w:ascii="Cambria Math" w:hAnsi="Cambria Math"/>
                      </w:rPr>
                      <m:t xml:space="preserve"> ≤</m:t>
                    </m:r>
                    <m:r>
                      <m:rPr>
                        <m:sty m:val="p"/>
                      </m:rPr>
                      <w:rPr>
                        <w:rFonts w:ascii="Cambria Math" w:hAnsi="Cambria Math"/>
                      </w:rPr>
                      <m:t>ln⁡c</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max</m:t>
                        </m:r>
                      </m:sup>
                    </m:sSubSup>
                  </m:e>
                </m:func>
                <m:r>
                  <w:rPr>
                    <w:rFonts w:ascii="Cambria Math" w:hAnsi="Cambria Math"/>
                  </w:rPr>
                  <m:t>,  ∀ i∈</m:t>
                </m:r>
                <m:r>
                  <m:rPr>
                    <m:sty m:val="bi"/>
                  </m:rPr>
                  <w:rPr>
                    <w:rFonts w:ascii="Cambria Math" w:hAnsi="Cambria Math"/>
                  </w:rPr>
                  <m:t>I</m:t>
                </m:r>
              </m:oMath>
            </m:oMathPara>
          </w:p>
        </w:tc>
        <w:tc>
          <w:tcPr>
            <w:tcW w:w="706" w:type="dxa"/>
          </w:tcPr>
          <w:p w14:paraId="6ED76F86" w14:textId="324DF5BF" w:rsidR="0004660E" w:rsidRPr="009E3E15" w:rsidRDefault="0004660E" w:rsidP="000746D9">
            <w:pPr>
              <w:spacing w:line="480" w:lineRule="auto"/>
              <w:jc w:val="right"/>
            </w:pPr>
            <w:bookmarkStart w:id="525" w:name="method_3_2_20"/>
            <w:r w:rsidRPr="009E3E15">
              <w:t>(</w:t>
            </w:r>
            <w:r w:rsidR="000746D9">
              <w:t>5</w:t>
            </w:r>
            <w:r w:rsidRPr="009E3E15">
              <w:t>)</w:t>
            </w:r>
            <w:bookmarkEnd w:id="525"/>
          </w:p>
        </w:tc>
      </w:tr>
      <w:tr w:rsidR="0004660E" w:rsidRPr="009E3E15" w14:paraId="43435FFA" w14:textId="77777777" w:rsidTr="0004660E">
        <w:tc>
          <w:tcPr>
            <w:tcW w:w="715" w:type="dxa"/>
          </w:tcPr>
          <w:p w14:paraId="3FC92E60" w14:textId="77777777" w:rsidR="0004660E" w:rsidRPr="009E3E15" w:rsidRDefault="0004660E" w:rsidP="009E3E15">
            <w:pPr>
              <w:spacing w:line="480" w:lineRule="auto"/>
            </w:pPr>
          </w:p>
        </w:tc>
        <w:tc>
          <w:tcPr>
            <w:tcW w:w="7920" w:type="dxa"/>
          </w:tcPr>
          <w:p w14:paraId="2404ECF2" w14:textId="03076A58" w:rsidR="0004660E" w:rsidRPr="009E3E15" w:rsidRDefault="0004660E" w:rsidP="009E3E15">
            <w:pPr>
              <w:spacing w:line="480" w:lineRule="auto"/>
            </w:pPr>
          </w:p>
        </w:tc>
        <w:tc>
          <w:tcPr>
            <w:tcW w:w="706" w:type="dxa"/>
          </w:tcPr>
          <w:p w14:paraId="6C02D21C" w14:textId="6B13E196" w:rsidR="0004660E" w:rsidRPr="009E3E15" w:rsidRDefault="0004660E" w:rsidP="009E3E15">
            <w:pPr>
              <w:spacing w:line="480" w:lineRule="auto"/>
              <w:jc w:val="right"/>
            </w:pPr>
          </w:p>
        </w:tc>
      </w:tr>
    </w:tbl>
    <w:p w14:paraId="0AC5D191" w14:textId="77777777" w:rsidR="0004660E" w:rsidRPr="009E3E15" w:rsidRDefault="0004660E" w:rsidP="009E3E15">
      <w:pPr>
        <w:spacing w:line="480" w:lineRule="auto"/>
        <w:jc w:val="both"/>
      </w:pPr>
    </w:p>
    <w:p w14:paraId="0F3E6B8F" w14:textId="7AEDFDC7" w:rsidR="00F172B5" w:rsidRDefault="0004660E" w:rsidP="009E3E15">
      <w:pPr>
        <w:spacing w:line="480" w:lineRule="auto"/>
        <w:jc w:val="both"/>
      </w:pPr>
      <w:r w:rsidRPr="009E3E15">
        <w:t xml:space="preserve">where </w:t>
      </w:r>
      <w:r w:rsidR="000B533F" w:rsidRPr="000B533F">
        <w:rPr>
          <w:i/>
        </w:rPr>
        <w:t>I</w:t>
      </w:r>
      <w:r w:rsidRPr="009E3E15">
        <w:rPr>
          <w:b/>
        </w:rPr>
        <w:t xml:space="preserve"> </w:t>
      </w:r>
      <w:r w:rsidRPr="009E3E15">
        <w:t xml:space="preserve">is the set of all metabolites and </w:t>
      </w:r>
      <w:r w:rsidR="000B533F" w:rsidRPr="000B533F">
        <w:rPr>
          <w:i/>
        </w:rPr>
        <w:t>J</w:t>
      </w:r>
      <w:r w:rsidRPr="009E3E15">
        <w:rPr>
          <w:b/>
        </w:rPr>
        <w:t xml:space="preserve"> </w:t>
      </w:r>
      <w:r w:rsidRPr="009E3E15">
        <w:t xml:space="preserve">is the set of all reactions in a </w:t>
      </w:r>
      <w:r w:rsidR="00793978" w:rsidRPr="009E3E15">
        <w:t xml:space="preserve">given </w:t>
      </w:r>
      <w:r w:rsidRPr="009E3E15">
        <w:t xml:space="preserve">pathway, </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Pr="009E3E15">
        <w:t xml:space="preserve"> is the concentration of metabolite </w:t>
      </w:r>
      <m:oMath>
        <m:r>
          <w:rPr>
            <w:rFonts w:ascii="Cambria Math" w:hAnsi="Cambria Math"/>
          </w:rPr>
          <m:t>i</m:t>
        </m:r>
      </m:oMath>
      <w:r w:rsidRPr="009E3E15">
        <w:t>,</w:t>
      </w:r>
      <m:oMath>
        <m:r>
          <w:rPr>
            <w:rFonts w:ascii="Cambria Math" w:hAnsi="Cambria Math"/>
          </w:rPr>
          <m:t xml:space="preserve"> R</m:t>
        </m:r>
      </m:oMath>
      <w:r w:rsidRPr="009E3E15">
        <w:t xml:space="preserve"> is the gas constant, </w:t>
      </w:r>
      <m:oMath>
        <m:r>
          <w:rPr>
            <w:rFonts w:ascii="Cambria Math" w:hAnsi="Cambria Math"/>
          </w:rPr>
          <m:t>T</m:t>
        </m:r>
      </m:oMath>
      <w:r w:rsidRPr="009E3E15">
        <w:t xml:space="preserve"> is the temperature</w:t>
      </w:r>
      <w:r w:rsidR="00793978" w:rsidRPr="009E3E15">
        <w:t xml:space="preserve"> and</w:t>
      </w:r>
      <w:r w:rsidRPr="009E3E15">
        <w:t xml:space="preserve"> the </w:t>
      </w:r>
      <m:oMath>
        <m:r>
          <w:rPr>
            <w:rFonts w:ascii="Cambria Math" w:hAnsi="Cambria Math"/>
          </w:rPr>
          <m:t>S</m:t>
        </m:r>
      </m:oMath>
      <w:r w:rsidRPr="009E3E15">
        <w:t xml:space="preserve"> matrix refers to the stoichiometric matrix of the pathway with </w:t>
      </w:r>
      <m:oMath>
        <m:r>
          <w:rPr>
            <w:rFonts w:ascii="Cambria Math" w:hAnsi="Cambria Math"/>
          </w:rPr>
          <m:t>S∈</m:t>
        </m:r>
        <m:sSup>
          <m:sSupPr>
            <m:ctrlPr>
              <w:rPr>
                <w:rFonts w:ascii="Cambria Math" w:hAnsi="Cambria Math"/>
                <w:i/>
              </w:rPr>
            </m:ctrlPr>
          </m:sSupPr>
          <m:e>
            <m:r>
              <m:rPr>
                <m:scr m:val="double-struck"/>
              </m:rPr>
              <w:rPr>
                <w:rFonts w:ascii="Cambria Math" w:hAnsi="Cambria Math"/>
              </w:rPr>
              <m:t>R</m:t>
            </m:r>
          </m:e>
          <m:sup>
            <m:d>
              <m:dPr>
                <m:begChr m:val="|"/>
                <m:endChr m:val="|"/>
                <m:ctrlPr>
                  <w:rPr>
                    <w:rFonts w:ascii="Cambria Math" w:hAnsi="Cambria Math"/>
                    <w:b/>
                    <w:i/>
                  </w:rPr>
                </m:ctrlPr>
              </m:dPr>
              <m:e>
                <m:r>
                  <m:rPr>
                    <m:sty m:val="bi"/>
                  </m:rPr>
                  <w:rPr>
                    <w:rFonts w:ascii="Cambria Math" w:hAnsi="Cambria Math"/>
                  </w:rPr>
                  <m:t>I</m:t>
                </m:r>
              </m:e>
            </m:d>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J</m:t>
                </m:r>
              </m:e>
            </m:d>
            <m:r>
              <m:rPr>
                <m:sty m:val="b"/>
              </m:rPr>
              <w:rPr>
                <w:rFonts w:ascii="Cambria Math" w:hAnsi="Cambria Math"/>
              </w:rPr>
              <m:t xml:space="preserve"> </m:t>
            </m:r>
          </m:sup>
        </m:sSup>
      </m:oMath>
      <w:r w:rsidRPr="009E3E15">
        <w:t xml:space="preserve">. Constraint </w:t>
      </w:r>
      <w:r w:rsidRPr="009E3E15">
        <w:fldChar w:fldCharType="begin"/>
      </w:r>
      <w:r w:rsidRPr="009E3E15">
        <w:instrText xml:space="preserve"> REF method_3_2_19 \h </w:instrText>
      </w:r>
      <w:r w:rsidR="009E3E15">
        <w:instrText xml:space="preserve"> \* MERGEFORMAT </w:instrText>
      </w:r>
      <w:r w:rsidRPr="009E3E15">
        <w:fldChar w:fldCharType="separate"/>
      </w:r>
      <w:r w:rsidRPr="009E3E15">
        <w:t>(</w:t>
      </w:r>
      <w:r w:rsidR="000746D9">
        <w:rPr>
          <w:noProof/>
        </w:rPr>
        <w:t>4</w:t>
      </w:r>
      <w:r w:rsidRPr="009E3E15">
        <w:t>)</w:t>
      </w:r>
      <w:r w:rsidRPr="009E3E15">
        <w:fldChar w:fldCharType="end"/>
      </w:r>
      <w:r w:rsidRPr="009E3E15">
        <w:t xml:space="preserve"> relates the Gibbs free energy of reaction (</w:t>
      </w:r>
      <m:oMath>
        <m:sSub>
          <m:sSubPr>
            <m:ctrlPr>
              <w:rPr>
                <w:rFonts w:ascii="Cambria Math" w:hAnsi="Cambria Math"/>
                <w:i/>
              </w:rPr>
            </m:ctrlPr>
          </m:sSubPr>
          <m:e>
            <m:r>
              <w:rPr>
                <w:rFonts w:ascii="Cambria Math" w:hAnsi="Cambria Math"/>
              </w:rPr>
              <m:t>∆</m:t>
            </m:r>
          </m:e>
          <m:sub>
            <m:r>
              <w:rPr>
                <w:rFonts w:ascii="Cambria Math" w:hAnsi="Cambria Math"/>
              </w:rPr>
              <m:t>r</m:t>
            </m:r>
          </m:sub>
        </m:sSub>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m:t>
            </m:r>
          </m:sup>
        </m:sSubSup>
      </m:oMath>
      <w:r w:rsidRPr="009E3E15">
        <w:t>) with the standard Gibbs free energy of reaction (</w:t>
      </w:r>
      <m:oMath>
        <m:sSub>
          <m:sSubPr>
            <m:ctrlPr>
              <w:rPr>
                <w:rFonts w:ascii="Cambria Math" w:hAnsi="Cambria Math"/>
                <w:i/>
              </w:rPr>
            </m:ctrlPr>
          </m:sSubPr>
          <m:e>
            <m:r>
              <w:rPr>
                <w:rFonts w:ascii="Cambria Math" w:hAnsi="Cambria Math"/>
              </w:rPr>
              <m:t>∆</m:t>
            </m:r>
          </m:e>
          <m:sub>
            <m:r>
              <w:rPr>
                <w:rFonts w:ascii="Cambria Math" w:hAnsi="Cambria Math"/>
              </w:rPr>
              <m:t>r</m:t>
            </m:r>
          </m:sub>
        </m:sSub>
        <m:sSup>
          <m:sSupPr>
            <m:ctrlPr>
              <w:rPr>
                <w:rFonts w:ascii="Cambria Math" w:hAnsi="Cambria Math"/>
                <w:i/>
              </w:rPr>
            </m:ctrlPr>
          </m:sSupPr>
          <m:e>
            <m:r>
              <w:rPr>
                <w:rFonts w:ascii="Cambria Math" w:hAnsi="Cambria Math"/>
              </w:rPr>
              <m:t>G</m:t>
            </m:r>
          </m:e>
          <m:sup>
            <m:r>
              <w:rPr>
                <w:rFonts w:ascii="Cambria Math" w:hAnsi="Cambria Math"/>
              </w:rPr>
              <m:t>'</m:t>
            </m:r>
          </m:sup>
        </m:sSup>
        <m:sSub>
          <m:sSubPr>
            <m:ctrlPr>
              <w:rPr>
                <w:rFonts w:ascii="Cambria Math" w:hAnsi="Cambria Math"/>
                <w:i/>
              </w:rPr>
            </m:ctrlPr>
          </m:sSubPr>
          <m:e>
            <m:r>
              <w:rPr>
                <w:rFonts w:ascii="Cambria Math" w:hAnsi="Cambria Math"/>
              </w:rPr>
              <m:t>°</m:t>
            </m:r>
          </m:e>
          <m:sub>
            <m:r>
              <w:rPr>
                <w:rFonts w:ascii="Cambria Math" w:hAnsi="Cambria Math"/>
              </w:rPr>
              <m:t>j</m:t>
            </m:r>
          </m:sub>
        </m:sSub>
      </m:oMath>
      <w:r w:rsidRPr="009E3E15">
        <w:t xml:space="preserve">) and the mass action ratio. </w:t>
      </w:r>
      <w:r w:rsidR="00F172B5" w:rsidRPr="009E3E15">
        <w:t xml:space="preserve">The </w:t>
      </w:r>
      <w:r w:rsidR="00F172B5" w:rsidRPr="009E3E15">
        <w:lastRenderedPageBreak/>
        <w:t xml:space="preserve">pathway with a positive objective function (i.e. negative MDF) indicates that it is thermodynamically infeasible within the given physiological concentration (and ratio) ranges. The MDF problem is solved using </w:t>
      </w:r>
      <w:proofErr w:type="spellStart"/>
      <w:r w:rsidR="00F172B5" w:rsidRPr="009E3E15">
        <w:t>Gurobi</w:t>
      </w:r>
      <w:proofErr w:type="spellEnd"/>
      <w:r w:rsidR="00F172B5" w:rsidRPr="009E3E15">
        <w:t xml:space="preserve"> Optimizer v6.5.1 solver and Python script modified from the Equilibrator-API Python package </w:t>
      </w:r>
      <w:r w:rsidR="00F172B5" w:rsidRPr="009E3E15">
        <w:fldChar w:fldCharType="begin"/>
      </w:r>
      <w:r w:rsidR="007B3830">
        <w:instrText xml:space="preserve"> ADDIN EN.CITE &lt;EndNote&gt;&lt;Cite&gt;&lt;Author&gt;Noor&lt;/Author&gt;&lt;Year&gt;2013&lt;/Year&gt;&lt;RecNum&gt;79&lt;/RecNum&gt;&lt;DisplayText&gt;[30]&lt;/DisplayText&gt;&lt;record&gt;&lt;rec-number&gt;79&lt;/rec-number&gt;&lt;foreign-keys&gt;&lt;key app="EN" db-id="2z5txrvrfax206e0eac50r5hx92vwv5xrrxz" timestamp="1454615366"&gt;79&lt;/key&gt;&lt;/foreign-keys&gt;&lt;ref-type name="Journal Article"&gt;17&lt;/ref-type&gt;&lt;contributors&gt;&lt;authors&gt;&lt;author&gt;Noor, E.&lt;/author&gt;&lt;author&gt;Haraldsdottir, H. S.&lt;/author&gt;&lt;author&gt;Milo, R.&lt;/author&gt;&lt;author&gt;Fleming, R. M.&lt;/author&gt;&lt;/authors&gt;&lt;/contributors&gt;&lt;auth-address&gt;Plant Sciences Department, Weizmann Institute of Science, Rehovot, Israel.&lt;/auth-address&gt;&lt;titles&gt;&lt;title&gt;Consistent estimation of Gibbs energy using component contributions&lt;/title&gt;&lt;secondary-title&gt;PLoS Comput Biol&lt;/secondary-title&gt;&lt;alt-title&gt;PLoS computational biology&lt;/alt-title&gt;&lt;/titles&gt;&lt;periodical&gt;&lt;full-title&gt;PLoS Comput Biol&lt;/full-title&gt;&lt;abbr-1&gt;PLoS computational biology&lt;/abbr-1&gt;&lt;/periodical&gt;&lt;alt-periodical&gt;&lt;full-title&gt;PLoS Comput Biol&lt;/full-title&gt;&lt;abbr-1&gt;PLoS computational biology&lt;/abbr-1&gt;&lt;/alt-periodical&gt;&lt;pages&gt;e1003098&lt;/pages&gt;&lt;volume&gt;9&lt;/volume&gt;&lt;number&gt;7&lt;/number&gt;&lt;keywords&gt;&lt;keyword&gt;Energy Metabolism&lt;/keyword&gt;&lt;keyword&gt;Genome&lt;/keyword&gt;&lt;keyword&gt;Models, Biological&lt;/keyword&gt;&lt;keyword&gt;*Thermodynamics&lt;/keyword&gt;&lt;/keywords&gt;&lt;dates&gt;&lt;year&gt;2013&lt;/year&gt;&lt;/dates&gt;&lt;isbn&gt;1553-7358 (Electronic)&amp;#xD;1553-734X (Linking)&lt;/isbn&gt;&lt;accession-num&gt;23874165&lt;/accession-num&gt;&lt;urls&gt;&lt;related-urls&gt;&lt;url&gt;http://www.ncbi.nlm.nih.gov/pubmed/23874165&lt;/url&gt;&lt;/related-urls&gt;&lt;/urls&gt;&lt;custom2&gt;3708888&lt;/custom2&gt;&lt;electronic-resource-num&gt;10.1371/journal.pcbi.1003098&lt;/electronic-resource-num&gt;&lt;/record&gt;&lt;/Cite&gt;&lt;/EndNote&gt;</w:instrText>
      </w:r>
      <w:r w:rsidR="00F172B5" w:rsidRPr="009E3E15">
        <w:fldChar w:fldCharType="separate"/>
      </w:r>
      <w:r w:rsidR="007B3830">
        <w:rPr>
          <w:noProof/>
        </w:rPr>
        <w:t>[30]</w:t>
      </w:r>
      <w:r w:rsidR="00F172B5" w:rsidRPr="009E3E15">
        <w:fldChar w:fldCharType="end"/>
      </w:r>
      <w:r w:rsidR="00F172B5" w:rsidRPr="009E3E15">
        <w:t>.</w:t>
      </w:r>
    </w:p>
    <w:p w14:paraId="027D7FB8" w14:textId="4188FB95" w:rsidR="00F172B5" w:rsidRPr="00F172B5" w:rsidRDefault="00F172B5" w:rsidP="00432115">
      <w:pPr>
        <w:spacing w:line="480" w:lineRule="auto"/>
        <w:jc w:val="both"/>
      </w:pPr>
      <w:r w:rsidRPr="00F172B5">
        <w:t xml:space="preserve">For performing the max-min driving-force (MDF) analysis, maximum and minimum metabolite concentration have to be established for non-measured metabolites. Noor </w:t>
      </w:r>
      <w:r w:rsidR="002D5460">
        <w:t>et al</w:t>
      </w:r>
      <w:r w:rsidRPr="00F172B5">
        <w:t xml:space="preserve"> </w:t>
      </w:r>
      <w:r w:rsidR="00E80977" w:rsidRPr="009E3E15">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 </w:instrText>
      </w:r>
      <w:r w:rsidR="000D6D71">
        <w:fldChar w:fldCharType="begin">
          <w:fldData xml:space="preserve">PEVuZE5vdGU+PENpdGU+PEF1dGhvcj5Ob29yPC9BdXRob3I+PFllYXI+MjAxNDwvWWVhcj48UmVj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=
</w:fldData>
        </w:fldChar>
      </w:r>
      <w:r w:rsidR="000D6D71">
        <w:instrText xml:space="preserve"> ADDIN EN.CITE.DATA </w:instrText>
      </w:r>
      <w:r w:rsidR="000D6D71">
        <w:fldChar w:fldCharType="end"/>
      </w:r>
      <w:r w:rsidR="00E80977" w:rsidRPr="009E3E15">
        <w:fldChar w:fldCharType="separate"/>
      </w:r>
      <w:r w:rsidR="000D6D71">
        <w:rPr>
          <w:noProof/>
        </w:rPr>
        <w:t>[12]</w:t>
      </w:r>
      <w:r w:rsidR="00E80977" w:rsidRPr="009E3E15">
        <w:fldChar w:fldCharType="end"/>
      </w:r>
      <w:r w:rsidRPr="00F172B5">
        <w:t xml:space="preserve"> proposed a range of 1 µM to 10 mM, based largely on the work of Bennet </w:t>
      </w:r>
      <w:r w:rsidR="002D5460">
        <w:t>et al</w:t>
      </w:r>
      <w:r w:rsidR="00D4171C">
        <w:t xml:space="preserve"> </w:t>
      </w:r>
      <w:r w:rsidR="00D4171C">
        <w:fldChar w:fldCharType="begin"/>
      </w:r>
      <w:r w:rsidR="001D427B">
        <w:instrText xml:space="preserve"> ADDIN EN.CITE &lt;EndNote&gt;&lt;Cite&gt;&lt;Author&gt;Bennett&lt;/Author&gt;&lt;Year&gt;2009&lt;/Year&gt;&lt;RecNum&gt;409&lt;/RecNum&gt;&lt;DisplayText&gt;[18]&lt;/DisplayText&gt;&lt;record&gt;&lt;rec-number&gt;409&lt;/rec-number&gt;&lt;foreign-keys&gt;&lt;key app="EN" db-id="rde2ee5zc0dwsbez5pg5s2ztd5fdfsdpvexd" timestamp="1548787140"&gt;409&lt;/key&gt;&lt;/foreign-keys&gt;&lt;ref-type name="Journal Article"&gt;17&lt;/ref-type&gt;&lt;contributors&gt;&lt;authors&gt;&lt;author&gt;Bennett, G. N.&lt;/author&gt;&lt;author&gt;San, K. Y.&lt;/author&gt;&lt;/authors&gt;&lt;/contributors&gt;&lt;auth-address&gt;Rice Univ, Dept Biochem &amp;amp; Cell Biol, Houston, TX 77005 USA&amp;#xD;Rice Univ, Dept Bioengn, Houston, TX 77005 USA&lt;/auth-address&gt;&lt;titles&gt;&lt;title&gt;Engineering E. coli Central Metabolism for Enhanced Primary Metabolite Production&lt;/title&gt;&lt;secondary-title&gt;Systems Biology and Biotechnology of Escherichia Coli&lt;/secondary-title&gt;&lt;/titles&gt;&lt;periodical&gt;&lt;full-title&gt;Systems Biology and Biotechnology of Escherichia Coli&lt;/full-title&gt;&lt;/periodical&gt;&lt;pages&gt;351-376&lt;/pages&gt;&lt;keywords&gt;&lt;keyword&gt;pyruvate formate-lyase&lt;/keyword&gt;&lt;keyword&gt;recombinant escherichia-coli&lt;/keyword&gt;&lt;keyword&gt;poly-beta-hydroxybutyrate&lt;/keyword&gt;&lt;keyword&gt;dehydrogenase complex genes&lt;/keyword&gt;&lt;keyword&gt;alcaligenes-eutrophus h16&lt;/keyword&gt;&lt;keyword&gt;pentose-phosphate pathway&lt;/keyword&gt;&lt;keyword&gt;d-mannitol formation&lt;/keyword&gt;&lt;keyword&gt;succinate production&lt;/keyword&gt;&lt;keyword&gt;fed-batch&lt;/keyword&gt;&lt;keyword&gt;isopentenyl diphosphate&lt;/keyword&gt;&lt;/keywords&gt;&lt;dates&gt;&lt;year&gt;2009&lt;/year&gt;&lt;/dates&gt;&lt;accession-num&gt;WOS:000268388500017&lt;/accession-num&gt;&lt;urls&gt;&lt;related-urls&gt;&lt;url&gt;&amp;lt;Go to ISI&amp;gt;://WOS:000268388500017&lt;/url&gt;&lt;/related-urls&gt;&lt;/urls&gt;&lt;electronic-resource-num&gt;10.1007/978-1-4020-9394-4_17&lt;/electronic-resource-num&gt;&lt;language&gt;English&lt;/language&gt;&lt;/record&gt;&lt;/Cite&gt;&lt;/EndNote&gt;</w:instrText>
      </w:r>
      <w:r w:rsidR="00D4171C">
        <w:fldChar w:fldCharType="separate"/>
      </w:r>
      <w:r w:rsidR="001D427B">
        <w:rPr>
          <w:noProof/>
        </w:rPr>
        <w:t>[18]</w:t>
      </w:r>
      <w:r w:rsidR="00D4171C">
        <w:fldChar w:fldCharType="end"/>
      </w:r>
      <w:r w:rsidRPr="00F172B5">
        <w:t>. Based on our measurements, we decided to keep the lower default concentration at 1 µM, but raise the upper default concentration from 10 mM to 20 mM.</w:t>
      </w:r>
      <w:r w:rsidR="00AC2347">
        <w:t xml:space="preserve"> </w:t>
      </w:r>
      <w:r w:rsidRPr="00F172B5">
        <w:t xml:space="preserve">Although Noor </w:t>
      </w:r>
      <w:r w:rsidR="002D5460">
        <w:t>et al</w:t>
      </w:r>
      <w:r w:rsidRPr="00F172B5">
        <w:t xml:space="preserve"> fixed the ratios of several cofactor pairs, we have relaxed these constraints, since the values have not been experimentally determined for </w:t>
      </w:r>
      <w:r w:rsidRPr="00F172B5">
        <w:rPr>
          <w:i/>
        </w:rPr>
        <w:t>C. thermocellum</w:t>
      </w:r>
      <w:r w:rsidRPr="00F172B5">
        <w:t xml:space="preserve">. Several cofactors were excluded from analysis due to measurement problems (see Metabolite quantification section). To avoid biasing the results by including only a few measured cofactors, we opted to ignore measured values for all cofactors (ATP, ADP, AMP, GTP, GDP, NAD+. NADH, NADP+ and NADPH). </w:t>
      </w:r>
      <w:r w:rsidRPr="004B4F6B">
        <w:t xml:space="preserve">Concentration ranges for </w:t>
      </w:r>
      <w:r w:rsidR="00DE0E13">
        <w:t xml:space="preserve">energy </w:t>
      </w:r>
      <w:r w:rsidRPr="004B4F6B">
        <w:t>cofactors</w:t>
      </w:r>
      <w:r w:rsidR="00DE0E13">
        <w:t xml:space="preserve"> </w:t>
      </w:r>
      <w:r w:rsidR="00DE0E13" w:rsidRPr="004B4F6B">
        <w:t>(ATP/ADP, ATP/AMP, GTP/GDP</w:t>
      </w:r>
      <w:r w:rsidR="00DE0E13">
        <w:t>)</w:t>
      </w:r>
      <w:r w:rsidRPr="004B4F6B">
        <w:t xml:space="preserve"> were set to allow ratios </w:t>
      </w:r>
      <w:r w:rsidR="00DE0E13">
        <w:t>greater than 10:1 and redox cofactors (</w:t>
      </w:r>
      <w:r w:rsidR="00DE0E13" w:rsidRPr="004B4F6B">
        <w:t xml:space="preserve">NADH/NAD+, NADPH/NADP+, </w:t>
      </w:r>
      <w:proofErr w:type="spellStart"/>
      <w:r w:rsidR="00DE0E13" w:rsidRPr="004B4F6B">
        <w:t>Fd</w:t>
      </w:r>
      <w:proofErr w:type="spellEnd"/>
      <w:r w:rsidR="00DE0E13" w:rsidRPr="004B4F6B">
        <w:t>(red)/</w:t>
      </w:r>
      <w:proofErr w:type="spellStart"/>
      <w:r w:rsidR="00DE0E13" w:rsidRPr="004B4F6B">
        <w:t>Fd</w:t>
      </w:r>
      <w:proofErr w:type="spellEnd"/>
      <w:r w:rsidR="00DE0E13" w:rsidRPr="004B4F6B">
        <w:t>(ox))</w:t>
      </w:r>
      <w:r w:rsidR="00DE0E13">
        <w:t xml:space="preserve"> to vary </w:t>
      </w:r>
      <w:r w:rsidRPr="004B4F6B">
        <w:t>between 1:100 and 100:1. Default bounds for each metabolite is described in Supplementary table EEE.</w:t>
      </w:r>
    </w:p>
    <w:p w14:paraId="239960EE" w14:textId="77777777" w:rsidR="00F172B5" w:rsidRDefault="00F172B5" w:rsidP="00F172B5">
      <w:pPr>
        <w:spacing w:line="480" w:lineRule="auto"/>
      </w:pPr>
    </w:p>
    <w:p w14:paraId="104C3206" w14:textId="458F9A1B" w:rsidR="00F172B5" w:rsidRDefault="00F172B5">
      <w:pPr>
        <w:pStyle w:val="Heading2"/>
        <w:pPrChange w:id="526" w:author="Dan Olson" w:date="2019-02-06T15:15:00Z">
          <w:pPr>
            <w:pStyle w:val="Heading2"/>
            <w:spacing w:line="480" w:lineRule="auto"/>
            <w:ind w:left="360" w:hanging="360"/>
          </w:pPr>
        </w:pPrChange>
      </w:pPr>
      <w:r>
        <w:t>EFM evaluation</w:t>
      </w:r>
    </w:p>
    <w:p w14:paraId="650C3396" w14:textId="5964BFD3" w:rsidR="003F235D" w:rsidRPr="009E3E15" w:rsidRDefault="001C699E" w:rsidP="003F235D">
      <w:pPr>
        <w:spacing w:line="480" w:lineRule="auto"/>
        <w:jc w:val="both"/>
      </w:pPr>
      <w:r>
        <w:t xml:space="preserve">We implement the </w:t>
      </w:r>
      <w:r w:rsidR="00A95DD7">
        <w:t>algorithm to generate k-shortest EFM of a network to systematically evaluate all the EFMs associated with our network</w:t>
      </w:r>
      <w:r w:rsidR="006568F4">
        <w:t xml:space="preserve"> </w:t>
      </w:r>
      <w:r>
        <w:fldChar w:fldCharType="begin">
          <w:fldData xml:space="preserve">PEVuZE5vdGU+PENpdGU+PEF1dGhvcj5kZSBGaWd1ZWlyZWRvPC9BdXRob3I+PFllYXI+MjAwOTwv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</w:fldData>
        </w:fldChar>
      </w:r>
      <w:r w:rsidR="007B3830">
        <w:instrText xml:space="preserve"> ADDIN EN.CITE </w:instrText>
      </w:r>
      <w:r w:rsidR="007B3830">
        <w:fldChar w:fldCharType="begin">
          <w:fldData xml:space="preserve">PEVuZE5vdGU+PENpdGU+PEF1dGhvcj5kZSBGaWd1ZWlyZWRvPC9BdXRob3I+PFllYXI+MjAwOTwv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</w:fldData>
        </w:fldChar>
      </w:r>
      <w:r w:rsidR="007B3830">
        <w:instrText xml:space="preserve"> ADDIN EN.CITE.DATA </w:instrText>
      </w:r>
      <w:r w:rsidR="007B3830">
        <w:fldChar w:fldCharType="end"/>
      </w:r>
      <w:r>
        <w:fldChar w:fldCharType="separate"/>
      </w:r>
      <w:r w:rsidR="007B3830">
        <w:rPr>
          <w:noProof/>
        </w:rPr>
        <w:t>[31]</w:t>
      </w:r>
      <w:r>
        <w:fldChar w:fldCharType="end"/>
      </w:r>
      <w:r>
        <w:t xml:space="preserve">. </w:t>
      </w:r>
      <w:r w:rsidR="003F235D" w:rsidRPr="009E3E15">
        <w:t xml:space="preserve">The formulation is given by: </w:t>
      </w:r>
    </w:p>
    <w:p w14:paraId="12F5B3FE" w14:textId="20950325" w:rsidR="001C699E" w:rsidRDefault="001C699E" w:rsidP="001C699E">
      <w:pPr>
        <w:spacing w:line="360" w:lineRule="auto"/>
        <w:jc w:val="both"/>
        <w:rPr>
          <w:b/>
          <w:bCs/>
          <w:iCs/>
        </w:rPr>
      </w:pPr>
    </w:p>
    <w:p w14:paraId="3432911C" w14:textId="77777777" w:rsidR="001C699E" w:rsidRPr="001C699E" w:rsidRDefault="001C699E" w:rsidP="001C699E">
      <w:pPr>
        <w:rPr>
          <w:lang w:eastAsia="ko-KR"/>
        </w:rPr>
      </w:pPr>
    </w:p>
    <w:p w14:paraId="52549D65" w14:textId="77777777" w:rsidR="00DF2760" w:rsidRPr="00DF2760" w:rsidRDefault="00DF2760" w:rsidP="00DF2760">
      <w:pPr>
        <w:rPr>
          <w:lang w:eastAsia="ko-K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7920"/>
        <w:gridCol w:w="583"/>
      </w:tblGrid>
      <w:tr w:rsidR="00B31AD7" w:rsidRPr="009E3E15" w14:paraId="3F7E7C57" w14:textId="77777777" w:rsidTr="00A95DD7">
        <w:tc>
          <w:tcPr>
            <w:tcW w:w="715" w:type="dxa"/>
            <w:vAlign w:val="center"/>
          </w:tcPr>
          <w:p w14:paraId="2F51AE67" w14:textId="77777777" w:rsidR="00B31AD7" w:rsidRPr="009E3E15" w:rsidRDefault="00B31AD7" w:rsidP="00532DB9">
            <w:pPr>
              <w:spacing w:line="480" w:lineRule="auto"/>
            </w:pPr>
          </w:p>
        </w:tc>
        <w:tc>
          <w:tcPr>
            <w:tcW w:w="7920" w:type="dxa"/>
            <w:vAlign w:val="center"/>
          </w:tcPr>
          <w:p w14:paraId="6B9C7810" w14:textId="54210A82" w:rsidR="00B31AD7" w:rsidRPr="00532DB9" w:rsidRDefault="00506DFF" w:rsidP="00903178">
            <w:pPr>
              <w:spacing w:line="480" w:lineRule="auto"/>
            </w:pPr>
            <m:oMathPara>
              <m:oMathParaPr>
                <m:jc m:val="left"/>
              </m:oMathParaPr>
              <m:oMath>
                <m:limLow>
                  <m:limLowPr>
                    <m:ctrlPr>
                      <w:rPr>
                        <w:rFonts w:ascii="Cambria Math" w:hAnsi="Cambria Math"/>
                        <w:i/>
                      </w:rPr>
                    </m:ctrlPr>
                  </m:limLowPr>
                  <m:e>
                    <m:r>
                      <w:rPr>
                        <w:rFonts w:ascii="Cambria Math" w:hAnsi="Cambria Math"/>
                      </w:rPr>
                      <m:t>min</m:t>
                    </m:r>
                  </m:e>
                  <m:lim>
                    <m:sSub>
                      <m:sSubPr>
                        <m:ctrlPr>
                          <w:rPr>
                            <w:rFonts w:ascii="Cambria Math" w:hAnsi="Cambria Math"/>
                            <w:i/>
                          </w:rPr>
                        </m:ctrlPr>
                      </m:sSubPr>
                      <m:e>
                        <m:r>
                          <w:rPr>
                            <w:rFonts w:ascii="Cambria Math" w:hAnsi="Cambria Math"/>
                          </w:rPr>
                          <m:t>v</m:t>
                        </m:r>
                      </m:e>
                      <m:sub>
                        <m:r>
                          <w:rPr>
                            <w:rFonts w:ascii="Cambria Math" w:hAnsi="Cambria Math"/>
                          </w:rPr>
                          <m:t>j</m:t>
                        </m:r>
                      </m:sub>
                    </m:sSub>
                    <m:sSub>
                      <m:sSubPr>
                        <m:ctrlPr>
                          <w:rPr>
                            <w:rFonts w:ascii="Cambria Math" w:hAnsi="Cambria Math"/>
                            <w:i/>
                          </w:rPr>
                        </m:ctrlPr>
                      </m:sSubPr>
                      <m:e>
                        <m:r>
                          <w:rPr>
                            <w:rFonts w:ascii="Cambria Math" w:hAnsi="Cambria Math"/>
                          </w:rPr>
                          <m:t>, y</m:t>
                        </m:r>
                      </m:e>
                      <m:sub>
                        <m:r>
                          <w:rPr>
                            <w:rFonts w:ascii="Cambria Math" w:hAnsi="Cambria Math"/>
                          </w:rPr>
                          <m:t>j</m:t>
                        </m:r>
                      </m:sub>
                    </m:sSub>
                  </m:lim>
                </m:limLow>
                <m:r>
                  <w:rPr>
                    <w:rFonts w:ascii="Cambria Math" w:hAnsi="Cambria Math"/>
                  </w:rPr>
                  <m:t xml:space="preserve"> </m:t>
                </m:r>
                <m:nary>
                  <m:naryPr>
                    <m:chr m:val="∑"/>
                    <m:limLoc m:val="undOvr"/>
                    <m:supHide m:val="1"/>
                    <m:ctrlPr>
                      <w:rPr>
                        <w:rFonts w:ascii="Cambria Math" w:hAnsi="Cambria Math"/>
                        <w:bCs/>
                        <w:i/>
                        <w:iCs/>
                      </w:rPr>
                    </m:ctrlPr>
                  </m:naryPr>
                  <m:sub>
                    <m:r>
                      <w:rPr>
                        <w:rFonts w:ascii="Cambria Math" w:hAnsi="Cambria Math"/>
                      </w:rPr>
                      <m:t>j∈J</m:t>
                    </m:r>
                  </m:sub>
                  <m:sup/>
                  <m:e>
                    <m:sSub>
                      <m:sSubPr>
                        <m:ctrlPr>
                          <w:rPr>
                            <w:rFonts w:ascii="Cambria Math" w:hAnsi="Cambria Math"/>
                            <w:bCs/>
                            <w:i/>
                            <w:iCs/>
                          </w:rPr>
                        </m:ctrlPr>
                      </m:sSubPr>
                      <m:e>
                        <m:r>
                          <w:rPr>
                            <w:rFonts w:ascii="Cambria Math" w:hAnsi="Cambria Math"/>
                          </w:rPr>
                          <m:t>y</m:t>
                        </m:r>
                      </m:e>
                      <m:sub>
                        <m:r>
                          <w:rPr>
                            <w:rFonts w:ascii="Cambria Math" w:hAnsi="Cambria Math"/>
                          </w:rPr>
                          <m:t>j</m:t>
                        </m:r>
                      </m:sub>
                    </m:sSub>
                  </m:e>
                </m:nary>
              </m:oMath>
            </m:oMathPara>
          </w:p>
        </w:tc>
        <w:tc>
          <w:tcPr>
            <w:tcW w:w="583" w:type="dxa"/>
            <w:vAlign w:val="center"/>
          </w:tcPr>
          <w:p w14:paraId="6CB6E510" w14:textId="24B9A6F6" w:rsidR="00B31AD7" w:rsidRPr="009E3E15" w:rsidRDefault="00B31AD7" w:rsidP="001C699E">
            <w:pPr>
              <w:spacing w:line="480" w:lineRule="auto"/>
              <w:jc w:val="center"/>
            </w:pPr>
            <w:r w:rsidRPr="009E3E15">
              <w:t>(</w:t>
            </w:r>
            <w:r w:rsidR="001C699E">
              <w:t>6</w:t>
            </w:r>
            <w:r w:rsidRPr="009E3E15">
              <w:t>)</w:t>
            </w:r>
          </w:p>
        </w:tc>
      </w:tr>
      <w:tr w:rsidR="00B31AD7" w:rsidRPr="009E3E15" w14:paraId="7396C58B" w14:textId="77777777" w:rsidTr="00A95DD7">
        <w:tc>
          <w:tcPr>
            <w:tcW w:w="715" w:type="dxa"/>
            <w:vAlign w:val="center"/>
          </w:tcPr>
          <w:p w14:paraId="7274F43D" w14:textId="77777777" w:rsidR="00B31AD7" w:rsidRPr="009E3E15" w:rsidRDefault="00B31AD7" w:rsidP="00532DB9">
            <w:pPr>
              <w:spacing w:line="480" w:lineRule="auto"/>
            </w:pPr>
          </w:p>
        </w:tc>
        <w:tc>
          <w:tcPr>
            <w:tcW w:w="7920" w:type="dxa"/>
            <w:vAlign w:val="center"/>
          </w:tcPr>
          <w:p w14:paraId="0BCAB1D0" w14:textId="36B731C7" w:rsidR="00B31AD7" w:rsidRPr="00532DB9" w:rsidRDefault="00532DB9" w:rsidP="00903178">
            <w:pPr>
              <w:spacing w:line="480" w:lineRule="auto"/>
            </w:pPr>
            <m:oMathPara>
              <m:oMathParaPr>
                <m:jc m:val="left"/>
              </m:oMathParaPr>
              <m:oMath>
                <m:r>
                  <w:rPr>
                    <w:rFonts w:ascii="Cambria Math" w:hAnsi="Cambria Math"/>
                  </w:rPr>
                  <m:t xml:space="preserve">subject to  </m:t>
                </m:r>
                <m:nary>
                  <m:naryPr>
                    <m:chr m:val="∑"/>
                    <m:limLoc m:val="undOvr"/>
                    <m:supHide m:val="1"/>
                    <m:ctrlPr>
                      <w:rPr>
                        <w:rFonts w:ascii="Cambria Math" w:hAnsi="Cambria Math"/>
                        <w:bCs/>
                        <w:i/>
                        <w:iCs/>
                      </w:rPr>
                    </m:ctrlPr>
                  </m:naryPr>
                  <m:sub>
                    <m:r>
                      <w:rPr>
                        <w:rFonts w:ascii="Cambria Math" w:hAnsi="Cambria Math"/>
                      </w:rPr>
                      <m:t>j∈J</m:t>
                    </m:r>
                  </m:sub>
                  <m:sup/>
                  <m:e>
                    <m:sSub>
                      <m:sSubPr>
                        <m:ctrlPr>
                          <w:rPr>
                            <w:rFonts w:ascii="Cambria Math" w:hAnsi="Cambria Math"/>
                            <w:bCs/>
                            <w:i/>
                            <w:iCs/>
                          </w:rPr>
                        </m:ctrlPr>
                      </m:sSubPr>
                      <m:e>
                        <m:r>
                          <w:rPr>
                            <w:rFonts w:ascii="Cambria Math" w:hAnsi="Cambria Math"/>
                          </w:rPr>
                          <m:t>S</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bCs/>
                                <w:i/>
                                <w:iCs/>
                              </w:rPr>
                            </m:ctrlPr>
                          </m:sSubPr>
                          <m:e>
                            <m:r>
                              <w:rPr>
                                <w:rFonts w:ascii="Cambria Math" w:hAnsi="Cambria Math"/>
                              </w:rPr>
                              <m:t>v</m:t>
                            </m:r>
                          </m:e>
                          <m:sub>
                            <m:r>
                              <w:rPr>
                                <w:rFonts w:ascii="Cambria Math" w:hAnsi="Cambria Math"/>
                              </w:rPr>
                              <m:t>j</m:t>
                            </m:r>
                          </m:sub>
                        </m:sSub>
                      </m:e>
                    </m:d>
                  </m:e>
                </m:nary>
                <m:r>
                  <w:rPr>
                    <w:rFonts w:ascii="Cambria Math" w:hAnsi="Cambria Math"/>
                  </w:rPr>
                  <m:t>=0,      ∀ i∈I</m:t>
                </m:r>
              </m:oMath>
            </m:oMathPara>
          </w:p>
        </w:tc>
        <w:tc>
          <w:tcPr>
            <w:tcW w:w="583" w:type="dxa"/>
            <w:vAlign w:val="center"/>
          </w:tcPr>
          <w:p w14:paraId="7A143088" w14:textId="1B6EE1A3" w:rsidR="00B31AD7" w:rsidRPr="009E3E15" w:rsidRDefault="00B31AD7" w:rsidP="001C699E">
            <w:pPr>
              <w:spacing w:line="480" w:lineRule="auto"/>
              <w:jc w:val="center"/>
            </w:pPr>
            <w:r w:rsidRPr="009E3E15">
              <w:t>(</w:t>
            </w:r>
            <w:r w:rsidR="001C699E">
              <w:t>7</w:t>
            </w:r>
            <w:r w:rsidRPr="009E3E15">
              <w:t>)</w:t>
            </w:r>
          </w:p>
        </w:tc>
      </w:tr>
      <w:tr w:rsidR="00B31AD7" w:rsidRPr="009E3E15" w14:paraId="1805AAD2" w14:textId="77777777" w:rsidTr="00A95DD7">
        <w:tc>
          <w:tcPr>
            <w:tcW w:w="715" w:type="dxa"/>
            <w:vAlign w:val="center"/>
          </w:tcPr>
          <w:p w14:paraId="7A255450" w14:textId="77777777" w:rsidR="00B31AD7" w:rsidRPr="009E3E15" w:rsidRDefault="00B31AD7" w:rsidP="00532DB9">
            <w:pPr>
              <w:spacing w:line="480" w:lineRule="auto"/>
            </w:pPr>
          </w:p>
        </w:tc>
        <w:tc>
          <w:tcPr>
            <w:tcW w:w="7920" w:type="dxa"/>
            <w:vAlign w:val="center"/>
          </w:tcPr>
          <w:p w14:paraId="052073C8" w14:textId="251302F5" w:rsidR="00B31AD7" w:rsidRPr="00532DB9" w:rsidRDefault="00506DFF" w:rsidP="00903178">
            <w:pPr>
              <w:spacing w:line="480" w:lineRule="auto"/>
            </w:pPr>
            <m:oMathPara>
              <m:oMathParaPr>
                <m:jc m:val="left"/>
              </m:oMathParaPr>
              <m:oMath>
                <m:sSub>
                  <m:sSubPr>
                    <m:ctrlPr>
                      <w:rPr>
                        <w:rFonts w:ascii="Cambria Math" w:hAnsi="Cambria Math"/>
                        <w:bCs/>
                        <w:i/>
                        <w:iCs/>
                      </w:rPr>
                    </m:ctrlPr>
                  </m:sSubPr>
                  <m:e>
                    <m:r>
                      <w:rPr>
                        <w:rFonts w:ascii="Cambria Math" w:hAnsi="Cambria Math"/>
                      </w:rPr>
                      <m:t xml:space="preserve">                       y</m:t>
                    </m:r>
                  </m:e>
                  <m:sub>
                    <m:r>
                      <w:rPr>
                        <w:rFonts w:ascii="Cambria Math" w:hAnsi="Cambria Math"/>
                      </w:rPr>
                      <m:t>j</m:t>
                    </m:r>
                  </m:sub>
                </m:sSub>
                <m:r>
                  <w:rPr>
                    <w:rFonts w:ascii="Cambria Math" w:hAnsi="Cambria Math"/>
                  </w:rPr>
                  <m:t xml:space="preserve">≤ </m:t>
                </m:r>
                <m:sSub>
                  <m:sSubPr>
                    <m:ctrlPr>
                      <w:rPr>
                        <w:rFonts w:ascii="Cambria Math" w:hAnsi="Cambria Math"/>
                        <w:bCs/>
                        <w:i/>
                        <w:iCs/>
                      </w:rPr>
                    </m:ctrlPr>
                  </m:sSubPr>
                  <m:e>
                    <m:r>
                      <w:rPr>
                        <w:rFonts w:ascii="Cambria Math" w:hAnsi="Cambria Math"/>
                      </w:rPr>
                      <m:t>v</m:t>
                    </m:r>
                  </m:e>
                  <m:sub>
                    <m:r>
                      <w:rPr>
                        <w:rFonts w:ascii="Cambria Math" w:hAnsi="Cambria Math"/>
                      </w:rPr>
                      <m:t>j</m:t>
                    </m:r>
                  </m:sub>
                </m:sSub>
                <m:r>
                  <w:rPr>
                    <w:rFonts w:ascii="Cambria Math" w:hAnsi="Cambria Math"/>
                  </w:rPr>
                  <m:t>,                       ∀ j∈J</m:t>
                </m:r>
              </m:oMath>
            </m:oMathPara>
          </w:p>
        </w:tc>
        <w:tc>
          <w:tcPr>
            <w:tcW w:w="583" w:type="dxa"/>
            <w:vAlign w:val="center"/>
          </w:tcPr>
          <w:p w14:paraId="490676BA" w14:textId="41B793A5" w:rsidR="00B31AD7" w:rsidRPr="009E3E15" w:rsidRDefault="00B31AD7" w:rsidP="001C699E">
            <w:pPr>
              <w:spacing w:line="480" w:lineRule="auto"/>
              <w:jc w:val="center"/>
            </w:pPr>
            <w:r w:rsidRPr="009E3E15">
              <w:t>(</w:t>
            </w:r>
            <w:r w:rsidR="001C699E">
              <w:t>8</w:t>
            </w:r>
            <w:r w:rsidRPr="009E3E15">
              <w:t>)</w:t>
            </w:r>
          </w:p>
        </w:tc>
      </w:tr>
      <w:tr w:rsidR="003F235D" w:rsidRPr="009E3E15" w14:paraId="11FED523" w14:textId="77777777" w:rsidTr="00A95DD7">
        <w:tc>
          <w:tcPr>
            <w:tcW w:w="715" w:type="dxa"/>
            <w:vAlign w:val="center"/>
          </w:tcPr>
          <w:p w14:paraId="4A82D3D1" w14:textId="77777777" w:rsidR="003F235D" w:rsidRPr="009E3E15" w:rsidRDefault="003F235D" w:rsidP="00532DB9">
            <w:pPr>
              <w:spacing w:line="480" w:lineRule="auto"/>
            </w:pPr>
          </w:p>
        </w:tc>
        <w:tc>
          <w:tcPr>
            <w:tcW w:w="7920" w:type="dxa"/>
            <w:vAlign w:val="center"/>
          </w:tcPr>
          <w:p w14:paraId="1804E713" w14:textId="0B04B966" w:rsidR="003F235D" w:rsidRPr="003F235D" w:rsidRDefault="00506DFF" w:rsidP="003F235D">
            <w:pPr>
              <w:spacing w:line="480" w:lineRule="auto"/>
              <w:rPr>
                <w:rFonts w:eastAsia="Calibri"/>
                <w:bCs/>
                <w:iCs/>
              </w:rPr>
            </w:pPr>
            <m:oMathPara>
              <m:oMathParaPr>
                <m:jc m:val="left"/>
              </m:oMathParaPr>
              <m:oMath>
                <m:sSub>
                  <m:sSubPr>
                    <m:ctrlPr>
                      <w:rPr>
                        <w:rFonts w:ascii="Cambria Math" w:hAnsi="Cambria Math"/>
                        <w:bCs/>
                        <w:i/>
                        <w:iCs/>
                      </w:rPr>
                    </m:ctrlPr>
                  </m:sSubPr>
                  <m:e>
                    <m:r>
                      <w:rPr>
                        <w:rFonts w:ascii="Cambria Math" w:hAnsi="Cambria Math"/>
                      </w:rPr>
                      <m:t xml:space="preserve">                       y</m:t>
                    </m:r>
                  </m:e>
                  <m:sub>
                    <m:r>
                      <w:rPr>
                        <w:rFonts w:ascii="Cambria Math" w:hAnsi="Cambria Math"/>
                      </w:rPr>
                      <m:t>j</m:t>
                    </m:r>
                  </m:sub>
                </m:sSub>
                <m:r>
                  <w:rPr>
                    <w:rFonts w:ascii="Cambria Math" w:hAnsi="Cambria Math"/>
                  </w:rPr>
                  <m:t>= 1,                        ∀ j∈</m:t>
                </m:r>
                <m:sSub>
                  <m:sSubPr>
                    <m:ctrlPr>
                      <w:rPr>
                        <w:rFonts w:ascii="Cambria Math" w:hAnsi="Cambria Math"/>
                        <w:i/>
                      </w:rPr>
                    </m:ctrlPr>
                  </m:sSubPr>
                  <m:e>
                    <m:r>
                      <w:rPr>
                        <w:rFonts w:ascii="Cambria Math" w:hAnsi="Cambria Math"/>
                      </w:rPr>
                      <m:t>J</m:t>
                    </m:r>
                  </m:e>
                  <m:sub>
                    <m:r>
                      <w:rPr>
                        <w:rFonts w:ascii="Cambria Math" w:hAnsi="Cambria Math"/>
                      </w:rPr>
                      <m:t>exchange</m:t>
                    </m:r>
                  </m:sub>
                </m:sSub>
              </m:oMath>
            </m:oMathPara>
          </w:p>
        </w:tc>
        <w:tc>
          <w:tcPr>
            <w:tcW w:w="583" w:type="dxa"/>
            <w:vAlign w:val="center"/>
          </w:tcPr>
          <w:p w14:paraId="0F2177D5" w14:textId="3F08E378" w:rsidR="003F235D" w:rsidRPr="009E3E15" w:rsidRDefault="003F235D" w:rsidP="001C699E">
            <w:pPr>
              <w:spacing w:line="480" w:lineRule="auto"/>
              <w:jc w:val="center"/>
            </w:pPr>
            <w:r w:rsidRPr="009E3E15">
              <w:t>(</w:t>
            </w:r>
            <w:r w:rsidR="00A95DD7">
              <w:t>9</w:t>
            </w:r>
            <w:r w:rsidRPr="009E3E15">
              <w:t>)</w:t>
            </w:r>
          </w:p>
        </w:tc>
      </w:tr>
      <w:tr w:rsidR="00A95DD7" w:rsidRPr="009E3E15" w14:paraId="770CEB69" w14:textId="77777777" w:rsidTr="00A95DD7">
        <w:tc>
          <w:tcPr>
            <w:tcW w:w="715" w:type="dxa"/>
            <w:vAlign w:val="center"/>
          </w:tcPr>
          <w:p w14:paraId="24063B7C" w14:textId="77777777" w:rsidR="00A95DD7" w:rsidRPr="009E3E15" w:rsidRDefault="00A95DD7" w:rsidP="00532DB9">
            <w:pPr>
              <w:spacing w:line="480" w:lineRule="auto"/>
            </w:pPr>
          </w:p>
        </w:tc>
        <w:tc>
          <w:tcPr>
            <w:tcW w:w="7920" w:type="dxa"/>
            <w:vAlign w:val="center"/>
          </w:tcPr>
          <w:p w14:paraId="1E24D832" w14:textId="56BDF8BE" w:rsidR="00A95DD7" w:rsidRPr="00A95DD7" w:rsidRDefault="00506DFF" w:rsidP="00903178">
            <w:pPr>
              <w:spacing w:line="480" w:lineRule="auto"/>
              <w:rPr>
                <w:rFonts w:eastAsia="Calibri"/>
                <w:bCs/>
                <w:iCs/>
              </w:rPr>
            </w:pPr>
            <m:oMathPara>
              <m:oMathParaPr>
                <m:jc m:val="left"/>
              </m:oMathParaPr>
              <m:oMath>
                <m:sSub>
                  <m:sSubPr>
                    <m:ctrlPr>
                      <w:rPr>
                        <w:rFonts w:ascii="Cambria Math" w:hAnsi="Cambria Math"/>
                        <w:bCs/>
                        <w:i/>
                        <w:iCs/>
                      </w:rPr>
                    </m:ctrlPr>
                  </m:sSubPr>
                  <m:e>
                    <m:r>
                      <w:rPr>
                        <w:rFonts w:ascii="Cambria Math" w:hAnsi="Cambria Math"/>
                      </w:rPr>
                      <m:t xml:space="preserve">                       y</m:t>
                    </m:r>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0, 1</m:t>
                    </m:r>
                  </m:e>
                </m:d>
                <m:r>
                  <w:rPr>
                    <w:rFonts w:ascii="Cambria Math" w:hAnsi="Cambria Math"/>
                  </w:rPr>
                  <m:t xml:space="preserve"> ,                 ∀ j∈J</m:t>
                </m:r>
              </m:oMath>
            </m:oMathPara>
          </w:p>
        </w:tc>
        <w:tc>
          <w:tcPr>
            <w:tcW w:w="583" w:type="dxa"/>
            <w:vAlign w:val="center"/>
          </w:tcPr>
          <w:p w14:paraId="0686A8F8" w14:textId="2B4A488A" w:rsidR="00A95DD7" w:rsidRPr="009E3E15" w:rsidRDefault="00A95DD7" w:rsidP="00A95DD7">
            <w:pPr>
              <w:spacing w:line="480" w:lineRule="auto"/>
              <w:jc w:val="center"/>
            </w:pPr>
            <w:r w:rsidRPr="009E3E15">
              <w:t>(</w:t>
            </w:r>
            <w:r>
              <w:t>10</w:t>
            </w:r>
            <w:r w:rsidRPr="009E3E15">
              <w:t>)</w:t>
            </w:r>
          </w:p>
        </w:tc>
      </w:tr>
      <w:tr w:rsidR="00A95DD7" w:rsidRPr="009E3E15" w14:paraId="747B892C" w14:textId="77777777" w:rsidTr="00A95DD7">
        <w:tc>
          <w:tcPr>
            <w:tcW w:w="715" w:type="dxa"/>
            <w:vAlign w:val="center"/>
          </w:tcPr>
          <w:p w14:paraId="76FC2534" w14:textId="77777777" w:rsidR="00A95DD7" w:rsidRPr="009E3E15" w:rsidRDefault="00A95DD7" w:rsidP="00532DB9">
            <w:pPr>
              <w:spacing w:line="480" w:lineRule="auto"/>
            </w:pPr>
          </w:p>
        </w:tc>
        <w:tc>
          <w:tcPr>
            <w:tcW w:w="7920" w:type="dxa"/>
            <w:vAlign w:val="center"/>
          </w:tcPr>
          <w:p w14:paraId="422C2A8F" w14:textId="4EA51277" w:rsidR="00A95DD7" w:rsidRPr="00A95DD7" w:rsidRDefault="00506DFF" w:rsidP="00903178">
            <w:pPr>
              <w:spacing w:line="480" w:lineRule="auto"/>
              <w:rPr>
                <w:rFonts w:eastAsia="Calibri"/>
                <w:bCs/>
                <w:iCs/>
              </w:rPr>
            </w:pPr>
            <m:oMathPara>
              <m:oMathParaPr>
                <m:jc m:val="left"/>
              </m:oMathParaPr>
              <m:oMath>
                <m:sSub>
                  <m:sSubPr>
                    <m:ctrlPr>
                      <w:rPr>
                        <w:rFonts w:ascii="Cambria Math" w:hAnsi="Cambria Math"/>
                        <w:bCs/>
                        <w:i/>
                        <w:iCs/>
                      </w:rPr>
                    </m:ctrlPr>
                  </m:sSubPr>
                  <m:e>
                    <m:r>
                      <w:rPr>
                        <w:rFonts w:ascii="Cambria Math" w:hAnsi="Cambria Math"/>
                      </w:rPr>
                      <m:t xml:space="preserve">                       v</m:t>
                    </m:r>
                  </m:e>
                  <m:sub>
                    <m:r>
                      <w:rPr>
                        <w:rFonts w:ascii="Cambria Math" w:hAnsi="Cambria Math"/>
                      </w:rPr>
                      <m:t>j</m:t>
                    </m:r>
                  </m:sub>
                </m:sSub>
                <m:r>
                  <w:rPr>
                    <w:rFonts w:ascii="Cambria Math" w:hAnsi="Cambria Math"/>
                  </w:rPr>
                  <m:t>≥0 ,                        ∀ j∈J</m:t>
                </m:r>
              </m:oMath>
            </m:oMathPara>
          </w:p>
        </w:tc>
        <w:tc>
          <w:tcPr>
            <w:tcW w:w="583" w:type="dxa"/>
            <w:vAlign w:val="center"/>
          </w:tcPr>
          <w:p w14:paraId="336994BB" w14:textId="0D5E01C3" w:rsidR="00A95DD7" w:rsidRPr="009E3E15" w:rsidRDefault="00A95DD7" w:rsidP="00A95DD7">
            <w:pPr>
              <w:spacing w:line="480" w:lineRule="auto"/>
              <w:jc w:val="center"/>
            </w:pPr>
            <w:r w:rsidRPr="009E3E15">
              <w:t>(</w:t>
            </w:r>
            <w:r>
              <w:t>11</w:t>
            </w:r>
            <w:r w:rsidRPr="009E3E15">
              <w:t>)</w:t>
            </w:r>
          </w:p>
        </w:tc>
      </w:tr>
      <w:tr w:rsidR="00A77F8A" w:rsidRPr="009E3E15" w14:paraId="526A843E" w14:textId="77777777" w:rsidTr="00A95DD7">
        <w:tc>
          <w:tcPr>
            <w:tcW w:w="715" w:type="dxa"/>
            <w:vAlign w:val="center"/>
          </w:tcPr>
          <w:p w14:paraId="0C21138E" w14:textId="77777777" w:rsidR="00A77F8A" w:rsidRPr="009E3E15" w:rsidRDefault="00A77F8A" w:rsidP="00532DB9">
            <w:pPr>
              <w:spacing w:line="480" w:lineRule="auto"/>
            </w:pPr>
          </w:p>
        </w:tc>
        <w:tc>
          <w:tcPr>
            <w:tcW w:w="7920" w:type="dxa"/>
            <w:vAlign w:val="center"/>
          </w:tcPr>
          <w:p w14:paraId="6BF7E030" w14:textId="312B2C78" w:rsidR="00A77F8A" w:rsidRPr="00A77F8A" w:rsidRDefault="00903178" w:rsidP="00903178">
            <w:pPr>
              <w:spacing w:line="480" w:lineRule="auto"/>
              <w:rPr>
                <w:rFonts w:eastAsia="Calibri"/>
                <w:bCs/>
                <w:iCs/>
              </w:rPr>
            </w:pPr>
            <m:oMathPara>
              <m:oMathParaPr>
                <m:jc m:val="left"/>
              </m:oMathParaPr>
              <m:oMath>
                <m:r>
                  <w:rPr>
                    <w:rFonts w:ascii="Cambria Math" w:hAnsi="Cambria Math"/>
                  </w:rPr>
                  <m:t xml:space="preserve">                      </m:t>
                </m:r>
                <m:nary>
                  <m:naryPr>
                    <m:chr m:val="∑"/>
                    <m:limLoc m:val="undOvr"/>
                    <m:supHide m:val="1"/>
                    <m:ctrlPr>
                      <w:rPr>
                        <w:rFonts w:ascii="Cambria Math" w:hAnsi="Cambria Math"/>
                        <w:bCs/>
                        <w:i/>
                        <w:iCs/>
                      </w:rPr>
                    </m:ctrlPr>
                  </m:naryPr>
                  <m:sub>
                    <m:r>
                      <w:rPr>
                        <w:rFonts w:ascii="Cambria Math" w:hAnsi="Cambria Math"/>
                      </w:rPr>
                      <m:t>j∈J</m:t>
                    </m:r>
                  </m:sub>
                  <m:sup/>
                  <m:e>
                    <m:sSub>
                      <m:sSubPr>
                        <m:ctrlPr>
                          <w:rPr>
                            <w:rFonts w:ascii="Cambria Math" w:hAnsi="Cambria Math"/>
                            <w:bCs/>
                            <w:i/>
                            <w:iCs/>
                          </w:rPr>
                        </m:ctrlPr>
                      </m:sSubPr>
                      <m:e>
                        <m:sSubSup>
                          <m:sSubSupPr>
                            <m:ctrlPr>
                              <w:rPr>
                                <w:rFonts w:ascii="Cambria Math" w:hAnsi="Cambria Math"/>
                                <w:bCs/>
                                <w:i/>
                                <w:iCs/>
                              </w:rPr>
                            </m:ctrlPr>
                          </m:sSubSupPr>
                          <m:e>
                            <m:r>
                              <w:rPr>
                                <w:rFonts w:ascii="Cambria Math" w:hAnsi="Cambria Math"/>
                              </w:rPr>
                              <m:t>y</m:t>
                            </m:r>
                          </m:e>
                          <m:sub>
                            <m:r>
                              <w:rPr>
                                <w:rFonts w:ascii="Cambria Math" w:hAnsi="Cambria Math"/>
                              </w:rPr>
                              <m:t>j</m:t>
                            </m:r>
                          </m:sub>
                          <m:sup>
                            <m:r>
                              <w:rPr>
                                <w:rFonts w:ascii="Cambria Math" w:hAnsi="Cambria Math"/>
                              </w:rPr>
                              <m:t>opt,k</m:t>
                            </m:r>
                          </m:sup>
                        </m:sSubSup>
                        <m:r>
                          <w:rPr>
                            <w:rFonts w:ascii="Cambria Math" w:hAnsi="Cambria Math"/>
                          </w:rPr>
                          <m:t>y</m:t>
                        </m:r>
                      </m:e>
                      <m:sub>
                        <m:r>
                          <w:rPr>
                            <w:rFonts w:ascii="Cambria Math" w:hAnsi="Cambria Math"/>
                          </w:rPr>
                          <m:t>j</m:t>
                        </m:r>
                      </m:sub>
                    </m:sSub>
                  </m:e>
                </m:nary>
                <m:r>
                  <w:rPr>
                    <w:rFonts w:ascii="Cambria Math" w:hAnsi="Cambria Math"/>
                  </w:rPr>
                  <m:t>≤</m:t>
                </m:r>
                <m:nary>
                  <m:naryPr>
                    <m:chr m:val="∑"/>
                    <m:limLoc m:val="undOvr"/>
                    <m:supHide m:val="1"/>
                    <m:ctrlPr>
                      <w:rPr>
                        <w:rFonts w:ascii="Cambria Math" w:hAnsi="Cambria Math"/>
                        <w:bCs/>
                        <w:i/>
                        <w:iCs/>
                      </w:rPr>
                    </m:ctrlPr>
                  </m:naryPr>
                  <m:sub>
                    <m:r>
                      <w:rPr>
                        <w:rFonts w:ascii="Cambria Math" w:hAnsi="Cambria Math"/>
                      </w:rPr>
                      <m:t>j∈J</m:t>
                    </m:r>
                  </m:sub>
                  <m:sup/>
                  <m:e>
                    <m:sSubSup>
                      <m:sSubSupPr>
                        <m:ctrlPr>
                          <w:rPr>
                            <w:rFonts w:ascii="Cambria Math" w:hAnsi="Cambria Math"/>
                            <w:bCs/>
                            <w:i/>
                            <w:iCs/>
                          </w:rPr>
                        </m:ctrlPr>
                      </m:sSubSupPr>
                      <m:e>
                        <m:r>
                          <w:rPr>
                            <w:rFonts w:ascii="Cambria Math" w:hAnsi="Cambria Math"/>
                          </w:rPr>
                          <m:t>y</m:t>
                        </m:r>
                      </m:e>
                      <m:sub>
                        <m:r>
                          <w:rPr>
                            <w:rFonts w:ascii="Cambria Math" w:hAnsi="Cambria Math"/>
                          </w:rPr>
                          <m:t>j</m:t>
                        </m:r>
                      </m:sub>
                      <m:sup>
                        <m:r>
                          <w:rPr>
                            <w:rFonts w:ascii="Cambria Math" w:hAnsi="Cambria Math"/>
                          </w:rPr>
                          <m:t>opt,k</m:t>
                        </m:r>
                      </m:sup>
                    </m:sSubSup>
                    <m:r>
                      <w:rPr>
                        <w:rFonts w:ascii="Cambria Math" w:hAnsi="Cambria Math"/>
                      </w:rPr>
                      <m:t xml:space="preserve"> – 1,</m:t>
                    </m:r>
                  </m:e>
                </m:nary>
                <m:r>
                  <w:rPr>
                    <w:rFonts w:ascii="Cambria Math" w:hAnsi="Cambria Math"/>
                  </w:rPr>
                  <m:t xml:space="preserve">            ∀ k∈K=</m:t>
                </m:r>
                <m:d>
                  <m:dPr>
                    <m:begChr m:val="{"/>
                    <m:endChr m:val="}"/>
                    <m:ctrlPr>
                      <w:rPr>
                        <w:rFonts w:ascii="Cambria Math" w:hAnsi="Cambria Math"/>
                        <w:i/>
                      </w:rPr>
                    </m:ctrlPr>
                  </m:dPr>
                  <m:e>
                    <m:r>
                      <w:rPr>
                        <w:rFonts w:ascii="Cambria Math" w:hAnsi="Cambria Math"/>
                      </w:rPr>
                      <m:t>1,2,3,…</m:t>
                    </m:r>
                  </m:e>
                </m:d>
              </m:oMath>
            </m:oMathPara>
          </w:p>
        </w:tc>
        <w:tc>
          <w:tcPr>
            <w:tcW w:w="583" w:type="dxa"/>
            <w:vAlign w:val="center"/>
          </w:tcPr>
          <w:p w14:paraId="1F6074B8" w14:textId="48301F1E" w:rsidR="00A77F8A" w:rsidRPr="009E3E15" w:rsidRDefault="00A77F8A" w:rsidP="00A95DD7">
            <w:pPr>
              <w:spacing w:line="480" w:lineRule="auto"/>
              <w:jc w:val="center"/>
            </w:pPr>
            <w:r>
              <w:t>(12)</w:t>
            </w:r>
          </w:p>
        </w:tc>
      </w:tr>
    </w:tbl>
    <w:p w14:paraId="3A74C21C" w14:textId="7E085F8C" w:rsidR="001C699E" w:rsidRDefault="003F235D" w:rsidP="001C699E">
      <w:pPr>
        <w:spacing w:line="360" w:lineRule="auto"/>
        <w:jc w:val="both"/>
      </w:pPr>
      <w:r w:rsidRPr="00A95DD7">
        <w:t xml:space="preserve">where </w:t>
      </w:r>
      <w:r w:rsidR="00903178" w:rsidRPr="00903178">
        <w:rPr>
          <w:i/>
        </w:rPr>
        <w:t>I</w:t>
      </w:r>
      <w:r w:rsidRPr="00A95DD7">
        <w:t xml:space="preserve"> is the set of all metabolites and</w:t>
      </w:r>
      <w:r w:rsidR="00903178">
        <w:t xml:space="preserve"> </w:t>
      </w:r>
      <w:r w:rsidR="00903178" w:rsidRPr="00903178">
        <w:rPr>
          <w:i/>
        </w:rPr>
        <w:t>J</w:t>
      </w:r>
      <w:r w:rsidRPr="00A95DD7">
        <w:t xml:space="preserve"> is the set of all reactions,</w:t>
      </w:r>
      <m:oMath>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exchange</m:t>
            </m:r>
          </m:sub>
        </m:sSub>
      </m:oMath>
      <w:r w:rsidRPr="00A95DD7">
        <w:t xml:space="preserve"> is the set of exchange</w:t>
      </w:r>
      <w:r w:rsidR="00A95DD7">
        <w:t xml:space="preserve"> reactions,</w:t>
      </w:r>
      <w:r w:rsidR="00A95DD7" w:rsidRPr="00A95DD7">
        <w:rPr>
          <w:bCs/>
          <w:iCs/>
        </w:rPr>
        <w:t xml:space="preserve"> the rate of reactions </w:t>
      </w:r>
      <w:r w:rsidR="00A95DD7">
        <w:rPr>
          <w:bCs/>
          <w:iCs/>
        </w:rPr>
        <w:t>i</w:t>
      </w:r>
      <w:r w:rsidR="00A95DD7" w:rsidRPr="00A95DD7">
        <w:rPr>
          <w:bCs/>
          <w:iCs/>
        </w:rPr>
        <w:t>s represented by</w:t>
      </w:r>
      <w:r w:rsidRPr="00A95DD7">
        <w:t xml:space="preserve"> </w:t>
      </w:r>
      <m:oMath>
        <m:sSub>
          <m:sSubPr>
            <m:ctrlPr>
              <w:rPr>
                <w:rFonts w:ascii="Cambria Math" w:hAnsi="Cambria Math"/>
                <w:bCs/>
                <w:i/>
                <w:iCs/>
              </w:rPr>
            </m:ctrlPr>
          </m:sSubPr>
          <m:e>
            <m:r>
              <w:rPr>
                <w:rFonts w:ascii="Cambria Math" w:hAnsi="Cambria Math"/>
              </w:rPr>
              <m:t>v</m:t>
            </m:r>
          </m:e>
          <m:sub>
            <m:r>
              <w:rPr>
                <w:rFonts w:ascii="Cambria Math" w:hAnsi="Cambria Math"/>
              </w:rPr>
              <m:t>j</m:t>
            </m:r>
          </m:sub>
        </m:sSub>
      </m:oMath>
      <w:r w:rsidR="00A95DD7" w:rsidRPr="00A95DD7">
        <w:rPr>
          <w:bCs/>
          <w:iCs/>
        </w:rPr>
        <w:t xml:space="preserve"> and </w:t>
      </w:r>
      <m:oMath>
        <m:sSub>
          <m:sSubPr>
            <m:ctrlPr>
              <w:rPr>
                <w:rFonts w:ascii="Cambria Math" w:hAnsi="Cambria Math"/>
                <w:bCs/>
                <w:i/>
                <w:iCs/>
              </w:rPr>
            </m:ctrlPr>
          </m:sSubPr>
          <m:e>
            <m:r>
              <w:rPr>
                <w:rFonts w:ascii="Cambria Math" w:hAnsi="Cambria Math"/>
              </w:rPr>
              <m:t>S</m:t>
            </m:r>
          </m:e>
          <m:sub>
            <m:r>
              <w:rPr>
                <w:rFonts w:ascii="Cambria Math" w:hAnsi="Cambria Math"/>
              </w:rPr>
              <m:t>ij</m:t>
            </m:r>
          </m:sub>
        </m:sSub>
        <m:r>
          <w:rPr>
            <w:rFonts w:ascii="Cambria Math" w:hAnsi="Cambria Math"/>
          </w:rPr>
          <m:t xml:space="preserve"> </m:t>
        </m:r>
      </m:oMath>
      <w:r w:rsidR="00A95DD7" w:rsidRPr="00A95DD7">
        <w:rPr>
          <w:bCs/>
          <w:iCs/>
        </w:rPr>
        <w:t>r</w:t>
      </w:r>
      <w:proofErr w:type="spellStart"/>
      <w:r w:rsidR="00A95DD7">
        <w:rPr>
          <w:bCs/>
          <w:iCs/>
        </w:rPr>
        <w:t>epresents</w:t>
      </w:r>
      <w:proofErr w:type="spellEnd"/>
      <w:r w:rsidR="00A95DD7">
        <w:rPr>
          <w:bCs/>
          <w:iCs/>
        </w:rPr>
        <w:t xml:space="preserve"> the stoichiometric co</w:t>
      </w:r>
      <w:r w:rsidR="00A95DD7" w:rsidRPr="00A95DD7">
        <w:rPr>
          <w:bCs/>
          <w:iCs/>
        </w:rPr>
        <w:t xml:space="preserve">efficient of the metabolite </w:t>
      </w:r>
      <w:proofErr w:type="spellStart"/>
      <w:r w:rsidR="00A95DD7" w:rsidRPr="00A95DD7">
        <w:rPr>
          <w:bCs/>
          <w:i/>
          <w:iCs/>
        </w:rPr>
        <w:t>i</w:t>
      </w:r>
      <w:proofErr w:type="spellEnd"/>
      <w:r w:rsidR="00A95DD7" w:rsidRPr="00A95DD7">
        <w:rPr>
          <w:bCs/>
          <w:iCs/>
        </w:rPr>
        <w:t xml:space="preserve"> in reaction </w:t>
      </w:r>
      <w:r w:rsidR="00A95DD7" w:rsidRPr="00A95DD7">
        <w:rPr>
          <w:bCs/>
          <w:i/>
          <w:iCs/>
        </w:rPr>
        <w:t>j</w:t>
      </w:r>
      <w:r w:rsidR="00A95DD7" w:rsidRPr="00A95DD7">
        <w:t xml:space="preserve"> </w:t>
      </w:r>
      <w:r w:rsidRPr="00A95DD7">
        <w:t>reactions</w:t>
      </w:r>
      <w:r w:rsidR="00A77F8A">
        <w:t xml:space="preserve"> </w:t>
      </w:r>
      <w:r w:rsidRPr="00A95DD7">
        <w:t>in a given pathway</w:t>
      </w:r>
      <w:r w:rsidR="00A77F8A">
        <w:t xml:space="preserve">, </w:t>
      </w:r>
      <w:r w:rsidR="00A77F8A" w:rsidRPr="00D9416F">
        <w:rPr>
          <w:i/>
        </w:rPr>
        <w:t>K</w:t>
      </w:r>
      <w:r w:rsidR="00A77F8A">
        <w:t xml:space="preserve"> represents the set of previously found solutions and </w:t>
      </w:r>
      <m:oMath>
        <m:sSubSup>
          <m:sSubSupPr>
            <m:ctrlPr>
              <w:rPr>
                <w:rFonts w:ascii="Cambria Math" w:eastAsiaTheme="minorEastAsia" w:hAnsi="Cambria Math"/>
                <w:bCs/>
                <w:i/>
                <w:iCs/>
                <w:sz w:val="22"/>
                <w:szCs w:val="22"/>
              </w:rPr>
            </m:ctrlPr>
          </m:sSubSupPr>
          <m:e>
            <m:r>
              <w:rPr>
                <w:rFonts w:ascii="Cambria Math" w:hAnsi="Cambria Math"/>
              </w:rPr>
              <m:t>y</m:t>
            </m:r>
          </m:e>
          <m:sub>
            <m:r>
              <w:rPr>
                <w:rFonts w:ascii="Cambria Math" w:hAnsi="Cambria Math"/>
              </w:rPr>
              <m:t>j</m:t>
            </m:r>
          </m:sub>
          <m:sup>
            <m:r>
              <w:rPr>
                <w:rFonts w:ascii="Cambria Math" w:hAnsi="Cambria Math"/>
              </w:rPr>
              <m:t>opt,k</m:t>
            </m:r>
          </m:sup>
        </m:sSubSup>
      </m:oMath>
      <w:r w:rsidR="00A77F8A">
        <w:rPr>
          <w:bCs/>
          <w:iCs/>
          <w:sz w:val="22"/>
          <w:szCs w:val="22"/>
        </w:rPr>
        <w:t xml:space="preserve"> </w:t>
      </w:r>
      <w:r w:rsidR="00AC2347">
        <w:t>indicates</w:t>
      </w:r>
      <w:r w:rsidR="00A77F8A">
        <w:t xml:space="preserve"> the</w:t>
      </w:r>
      <w:r w:rsidR="00AC2347">
        <w:t xml:space="preserve"> optimal value of the binary variable </w:t>
      </w:r>
      <m:oMath>
        <m:sSub>
          <m:sSubPr>
            <m:ctrlPr>
              <w:rPr>
                <w:rFonts w:ascii="Cambria Math" w:hAnsi="Cambria Math"/>
                <w:bCs/>
                <w:i/>
                <w:iCs/>
              </w:rPr>
            </m:ctrlPr>
          </m:sSubPr>
          <m:e>
            <m:r>
              <w:rPr>
                <w:rFonts w:ascii="Cambria Math" w:hAnsi="Cambria Math"/>
              </w:rPr>
              <m:t>y</m:t>
            </m:r>
          </m:e>
          <m:sub>
            <m:r>
              <w:rPr>
                <w:rFonts w:ascii="Cambria Math" w:hAnsi="Cambria Math"/>
              </w:rPr>
              <m:t>j</m:t>
            </m:r>
          </m:sub>
        </m:sSub>
      </m:oMath>
      <w:r w:rsidR="00AC2347">
        <w:t xml:space="preserve"> in the </w:t>
      </w:r>
      <w:r w:rsidR="00AC2347" w:rsidRPr="00D9416F">
        <w:rPr>
          <w:i/>
        </w:rPr>
        <w:t>k</w:t>
      </w:r>
      <w:r w:rsidR="00AC2347" w:rsidRPr="00D9416F">
        <w:rPr>
          <w:i/>
          <w:vertAlign w:val="superscript"/>
        </w:rPr>
        <w:t>th</w:t>
      </w:r>
      <w:r w:rsidR="00AC2347">
        <w:t xml:space="preserve"> solution</w:t>
      </w:r>
      <w:r w:rsidR="00A77F8A">
        <w:t xml:space="preserve"> </w:t>
      </w:r>
      <w:r w:rsidRPr="00A95DD7">
        <w:t xml:space="preserve">. </w:t>
      </w:r>
      <w:r w:rsidR="001C699E" w:rsidRPr="00A95DD7">
        <w:t xml:space="preserve">The binary variable </w:t>
      </w:r>
      <m:oMath>
        <m:sSub>
          <m:sSubPr>
            <m:ctrlPr>
              <w:rPr>
                <w:rFonts w:ascii="Cambria Math" w:hAnsi="Cambria Math"/>
                <w:bCs/>
                <w:i/>
                <w:iCs/>
              </w:rPr>
            </m:ctrlPr>
          </m:sSubPr>
          <m:e>
            <m:r>
              <w:rPr>
                <w:rFonts w:ascii="Cambria Math" w:hAnsi="Cambria Math"/>
              </w:rPr>
              <m:t>y</m:t>
            </m:r>
          </m:e>
          <m:sub>
            <m:r>
              <w:rPr>
                <w:rFonts w:ascii="Cambria Math" w:hAnsi="Cambria Math"/>
              </w:rPr>
              <m:t>j</m:t>
            </m:r>
          </m:sub>
        </m:sSub>
      </m:oMath>
      <w:r w:rsidR="001C699E" w:rsidRPr="00A95DD7">
        <w:t xml:space="preserve"> </w:t>
      </w:r>
      <w:r w:rsidR="00A95DD7">
        <w:t xml:space="preserve">(equation 10) </w:t>
      </w:r>
      <w:r w:rsidR="001C699E" w:rsidRPr="00A95DD7">
        <w:t xml:space="preserve">assumes a value of 1 if the reaction </w:t>
      </w:r>
      <w:r w:rsidR="001C699E" w:rsidRPr="00A95DD7">
        <w:rPr>
          <w:i/>
        </w:rPr>
        <w:t>j</w:t>
      </w:r>
      <w:r w:rsidR="001C699E" w:rsidRPr="00A95DD7">
        <w:t xml:space="preserve"> is included in the EFM and 0 otherwise. The smallest E</w:t>
      </w:r>
      <w:r w:rsidRPr="00A95DD7">
        <w:t>F</w:t>
      </w:r>
      <w:r w:rsidR="001C699E" w:rsidRPr="00A95DD7">
        <w:t xml:space="preserve">M </w:t>
      </w:r>
      <w:r w:rsidRPr="00A95DD7">
        <w:t>i</w:t>
      </w:r>
      <w:r w:rsidR="001C699E" w:rsidRPr="00A95DD7">
        <w:t xml:space="preserve">s found by minimizing the sum of all these binary variables as shown by </w:t>
      </w:r>
      <w:r w:rsidR="008867E5">
        <w:t>constraint</w:t>
      </w:r>
      <w:r w:rsidR="001C699E" w:rsidRPr="00A95DD7">
        <w:t xml:space="preserve"> 6. </w:t>
      </w:r>
      <w:r w:rsidR="001C699E" w:rsidRPr="00A95DD7">
        <w:rPr>
          <w:bCs/>
          <w:iCs/>
        </w:rPr>
        <w:t xml:space="preserve">Steady state of the network is ensured by </w:t>
      </w:r>
      <w:r w:rsidRPr="00A95DD7">
        <w:rPr>
          <w:bCs/>
          <w:iCs/>
        </w:rPr>
        <w:t>enforcing</w:t>
      </w:r>
      <w:r w:rsidR="001C699E" w:rsidRPr="00A95DD7">
        <w:rPr>
          <w:bCs/>
          <w:iCs/>
        </w:rPr>
        <w:t xml:space="preserve"> no</w:t>
      </w:r>
      <w:r w:rsidRPr="00A95DD7">
        <w:rPr>
          <w:bCs/>
          <w:iCs/>
        </w:rPr>
        <w:t xml:space="preserve"> net</w:t>
      </w:r>
      <w:r w:rsidR="001C699E" w:rsidRPr="00A95DD7">
        <w:rPr>
          <w:bCs/>
          <w:iCs/>
        </w:rPr>
        <w:t xml:space="preserve"> accumulation or consumption of metabolites as shown by </w:t>
      </w:r>
      <w:r w:rsidR="008867E5">
        <w:t>constraint</w:t>
      </w:r>
      <w:r w:rsidR="001C699E" w:rsidRPr="00A95DD7">
        <w:rPr>
          <w:bCs/>
          <w:iCs/>
        </w:rPr>
        <w:t xml:space="preserve"> </w:t>
      </w:r>
      <w:r w:rsidRPr="00A95DD7">
        <w:rPr>
          <w:bCs/>
          <w:iCs/>
        </w:rPr>
        <w:t>7</w:t>
      </w:r>
      <w:r w:rsidR="001C699E" w:rsidRPr="00A95DD7">
        <w:rPr>
          <w:bCs/>
          <w:iCs/>
        </w:rPr>
        <w:t xml:space="preserve">. </w:t>
      </w:r>
      <w:r w:rsidRPr="00A95DD7">
        <w:rPr>
          <w:bCs/>
          <w:iCs/>
        </w:rPr>
        <w:t>The network is decomposed to ensure that all reaction fluxes are positive</w:t>
      </w:r>
      <w:r w:rsidR="00A95DD7">
        <w:rPr>
          <w:bCs/>
          <w:iCs/>
        </w:rPr>
        <w:t xml:space="preserve"> (</w:t>
      </w:r>
      <w:r w:rsidR="008867E5">
        <w:rPr>
          <w:bCs/>
          <w:iCs/>
        </w:rPr>
        <w:t>constraint</w:t>
      </w:r>
      <w:r w:rsidR="00A95DD7">
        <w:rPr>
          <w:bCs/>
          <w:iCs/>
        </w:rPr>
        <w:t xml:space="preserve"> 11)</w:t>
      </w:r>
      <w:r w:rsidRPr="00A95DD7">
        <w:rPr>
          <w:bCs/>
          <w:iCs/>
        </w:rPr>
        <w:t xml:space="preserve"> and t</w:t>
      </w:r>
      <w:r w:rsidR="001C699E" w:rsidRPr="00A95DD7">
        <w:t xml:space="preserve">he binary variable </w:t>
      </w:r>
      <m:oMath>
        <m:sSub>
          <m:sSubPr>
            <m:ctrlPr>
              <w:rPr>
                <w:rFonts w:ascii="Cambria Math" w:hAnsi="Cambria Math"/>
                <w:bCs/>
                <w:i/>
                <w:iCs/>
              </w:rPr>
            </m:ctrlPr>
          </m:sSubPr>
          <m:e>
            <m:r>
              <w:rPr>
                <w:rFonts w:ascii="Cambria Math" w:hAnsi="Cambria Math"/>
              </w:rPr>
              <m:t>y</m:t>
            </m:r>
          </m:e>
          <m:sub>
            <m:r>
              <w:rPr>
                <w:rFonts w:ascii="Cambria Math" w:hAnsi="Cambria Math"/>
              </w:rPr>
              <m:t>j</m:t>
            </m:r>
          </m:sub>
        </m:sSub>
      </m:oMath>
      <w:r w:rsidR="001C699E" w:rsidRPr="00A95DD7">
        <w:t xml:space="preserve"> was linked to reaction rates by constraint</w:t>
      </w:r>
      <w:r w:rsidRPr="00A95DD7">
        <w:t xml:space="preserve"> 8</w:t>
      </w:r>
      <w:r w:rsidR="001C699E" w:rsidRPr="00A95DD7">
        <w:t>.</w:t>
      </w:r>
      <w:r w:rsidRPr="00A95DD7">
        <w:t xml:space="preserve"> The binary variables corresponding to exchange reactions (</w:t>
      </w:r>
      <m:oMath>
        <m:sSub>
          <m:sSubPr>
            <m:ctrlPr>
              <w:rPr>
                <w:rFonts w:ascii="Cambria Math" w:hAnsi="Cambria Math"/>
                <w:i/>
              </w:rPr>
            </m:ctrlPr>
          </m:sSubPr>
          <m:e>
            <m:r>
              <w:rPr>
                <w:rFonts w:ascii="Cambria Math" w:hAnsi="Cambria Math"/>
              </w:rPr>
              <m:t>J</m:t>
            </m:r>
          </m:e>
          <m:sub>
            <m:r>
              <w:rPr>
                <w:rFonts w:ascii="Cambria Math" w:hAnsi="Cambria Math"/>
              </w:rPr>
              <m:t>exchange</m:t>
            </m:r>
          </m:sub>
        </m:sSub>
      </m:oMath>
      <w:r w:rsidRPr="00A95DD7">
        <w:t xml:space="preserve">) </w:t>
      </w:r>
      <w:r w:rsidR="00A95DD7">
        <w:t>a</w:t>
      </w:r>
      <w:r w:rsidRPr="00A95DD7">
        <w:t>re fixed by constraint 9 to ensure that all EFMs consume the substrate (cellobiose) and generate the product (ethanol).</w:t>
      </w:r>
      <w:r w:rsidR="00A95DD7">
        <w:t xml:space="preserve"> We </w:t>
      </w:r>
      <w:r w:rsidR="006568F4">
        <w:t xml:space="preserve">finally </w:t>
      </w:r>
      <w:r w:rsidR="00A95DD7">
        <w:t xml:space="preserve">use integer cuts </w:t>
      </w:r>
      <w:r w:rsidR="00AC2347">
        <w:t xml:space="preserve">(constraint 12) </w:t>
      </w:r>
      <w:r w:rsidR="00A95DD7">
        <w:t xml:space="preserve">to generate all </w:t>
      </w:r>
      <w:r w:rsidR="006568F4">
        <w:t>possible EFMs associated with the network.</w:t>
      </w:r>
      <w:r w:rsidR="00DE7862">
        <w:t xml:space="preserve"> The hamming distance between the wild-type and any given EFM is calculated by calculating the number of wild-type reaction which are absent in the mutant EFM.</w:t>
      </w:r>
      <w:r w:rsidR="00536428">
        <w:t xml:space="preserve"> The ATP </w:t>
      </w:r>
      <w:r w:rsidR="00897720">
        <w:t>generated by</w:t>
      </w:r>
      <w:r w:rsidR="00536428">
        <w:t xml:space="preserve"> any given EFM is calculated by adding the fluxes of the two ATP hydrolysis reaction in the models (Table 3).</w:t>
      </w:r>
    </w:p>
    <w:p w14:paraId="6E7E1ED5" w14:textId="57F2204E" w:rsidR="00536428" w:rsidRPr="00A95DD7" w:rsidRDefault="00536428" w:rsidP="001C699E">
      <w:pPr>
        <w:spacing w:line="360" w:lineRule="auto"/>
        <w:jc w:val="both"/>
        <w:rPr>
          <w:bCs/>
          <w:iCs/>
        </w:rPr>
      </w:pPr>
      <w:r>
        <w:rPr>
          <w:bCs/>
          <w:iCs/>
        </w:rPr>
        <w:t>Table 3: List of all possible reactions in any given E</w:t>
      </w:r>
      <w:r w:rsidR="00E81B7F">
        <w:rPr>
          <w:bCs/>
          <w:iCs/>
        </w:rPr>
        <w:t>FM.</w:t>
      </w:r>
    </w:p>
    <w:tbl>
      <w:tblPr>
        <w:tblStyle w:val="PlainTable5"/>
        <w:tblW w:w="8521" w:type="dxa"/>
        <w:tblLook w:val="04A0" w:firstRow="1" w:lastRow="0" w:firstColumn="1" w:lastColumn="0" w:noHBand="0" w:noVBand="1"/>
      </w:tblPr>
      <w:tblGrid>
        <w:gridCol w:w="1715"/>
        <w:gridCol w:w="6806"/>
      </w:tblGrid>
      <w:tr w:rsidR="00536428" w:rsidRPr="00536428" w14:paraId="6972F83D" w14:textId="77777777" w:rsidTr="00536428">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715" w:type="dxa"/>
            <w:hideMark/>
          </w:tcPr>
          <w:p w14:paraId="35A8E331" w14:textId="1D8CC7DC" w:rsidR="00536428" w:rsidRPr="00536428" w:rsidRDefault="00536428">
            <w:pPr>
              <w:jc w:val="center"/>
              <w:rPr>
                <w:rFonts w:eastAsia="Times New Roman"/>
                <w:b/>
                <w:bCs/>
                <w:i w:val="0"/>
                <w:color w:val="000000"/>
                <w:sz w:val="22"/>
                <w:szCs w:val="22"/>
              </w:rPr>
            </w:pPr>
            <w:r w:rsidRPr="00536428">
              <w:rPr>
                <w:rFonts w:eastAsia="Times New Roman"/>
                <w:b/>
                <w:bCs/>
                <w:i w:val="0"/>
                <w:color w:val="000000"/>
                <w:sz w:val="22"/>
                <w:szCs w:val="22"/>
              </w:rPr>
              <w:t>Reaction Name</w:t>
            </w:r>
          </w:p>
        </w:tc>
        <w:tc>
          <w:tcPr>
            <w:tcW w:w="6806" w:type="dxa"/>
            <w:hideMark/>
          </w:tcPr>
          <w:p w14:paraId="1C6BAA5A" w14:textId="61A76943" w:rsidR="00536428" w:rsidRPr="00536428" w:rsidRDefault="00536428">
            <w:pPr>
              <w:jc w:val="center"/>
              <w:cnfStyle w:val="100000000000" w:firstRow="1" w:lastRow="0" w:firstColumn="0" w:lastColumn="0" w:oddVBand="0" w:evenVBand="0" w:oddHBand="0" w:evenHBand="0" w:firstRowFirstColumn="0" w:firstRowLastColumn="0" w:lastRowFirstColumn="0" w:lastRowLastColumn="0"/>
              <w:rPr>
                <w:rFonts w:eastAsia="Times New Roman"/>
                <w:b/>
                <w:bCs/>
                <w:i w:val="0"/>
                <w:color w:val="000000"/>
                <w:sz w:val="22"/>
                <w:szCs w:val="22"/>
              </w:rPr>
            </w:pPr>
            <w:r w:rsidRPr="00536428">
              <w:rPr>
                <w:rFonts w:eastAsia="Times New Roman"/>
                <w:b/>
                <w:bCs/>
                <w:i w:val="0"/>
                <w:color w:val="000000"/>
                <w:sz w:val="22"/>
                <w:szCs w:val="22"/>
              </w:rPr>
              <w:t>Equation</w:t>
            </w:r>
          </w:p>
        </w:tc>
      </w:tr>
      <w:tr w:rsidR="00536428" w:rsidRPr="00536428" w14:paraId="0B059D54"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AAA292D" w14:textId="77777777" w:rsidR="00536428" w:rsidRPr="00536428" w:rsidRDefault="00536428">
            <w:pPr>
              <w:jc w:val="left"/>
              <w:rPr>
                <w:rFonts w:eastAsia="Times New Roman"/>
                <w:i w:val="0"/>
                <w:color w:val="000000"/>
                <w:sz w:val="22"/>
                <w:szCs w:val="22"/>
              </w:rPr>
            </w:pPr>
            <w:r w:rsidRPr="00536428">
              <w:rPr>
                <w:rFonts w:eastAsia="Times New Roman"/>
                <w:i w:val="0"/>
                <w:color w:val="000000"/>
                <w:sz w:val="22"/>
                <w:szCs w:val="22"/>
              </w:rPr>
              <w:t>ATPase1</w:t>
            </w:r>
          </w:p>
        </w:tc>
        <w:tc>
          <w:tcPr>
            <w:tcW w:w="6806" w:type="dxa"/>
            <w:noWrap/>
            <w:hideMark/>
          </w:tcPr>
          <w:p w14:paraId="6807B708" w14:textId="77777777" w:rsidR="00536428" w:rsidRPr="00536428" w:rsidRDefault="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h2o + </w:t>
            </w:r>
            <w:proofErr w:type="spellStart"/>
            <w:r w:rsidRPr="00536428">
              <w:rPr>
                <w:rFonts w:eastAsia="Times New Roman"/>
                <w:color w:val="000000"/>
                <w:sz w:val="22"/>
                <w:szCs w:val="22"/>
              </w:rPr>
              <w:t>atp</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adp</w:t>
            </w:r>
            <w:proofErr w:type="spellEnd"/>
            <w:r w:rsidRPr="00536428">
              <w:rPr>
                <w:rFonts w:eastAsia="Times New Roman"/>
                <w:color w:val="000000"/>
                <w:sz w:val="22"/>
                <w:szCs w:val="22"/>
              </w:rPr>
              <w:t xml:space="preserve"> + pi </w:t>
            </w:r>
          </w:p>
        </w:tc>
      </w:tr>
      <w:tr w:rsidR="00536428" w:rsidRPr="00536428" w14:paraId="0DCB24C7"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17156CF"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CBP</w:t>
            </w:r>
          </w:p>
        </w:tc>
        <w:tc>
          <w:tcPr>
            <w:tcW w:w="6806" w:type="dxa"/>
            <w:noWrap/>
            <w:hideMark/>
          </w:tcPr>
          <w:p w14:paraId="6B9D54CD"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pi + </w:t>
            </w:r>
            <w:proofErr w:type="spellStart"/>
            <w:r w:rsidRPr="00536428">
              <w:rPr>
                <w:rFonts w:eastAsia="Times New Roman"/>
                <w:color w:val="000000"/>
                <w:sz w:val="22"/>
                <w:szCs w:val="22"/>
              </w:rPr>
              <w:t>cellb</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glc</w:t>
            </w:r>
            <w:proofErr w:type="spellEnd"/>
            <w:r w:rsidRPr="00536428">
              <w:rPr>
                <w:rFonts w:eastAsia="Times New Roman"/>
                <w:color w:val="000000"/>
                <w:sz w:val="22"/>
                <w:szCs w:val="22"/>
              </w:rPr>
              <w:t xml:space="preserve">-D + g1p </w:t>
            </w:r>
          </w:p>
        </w:tc>
      </w:tr>
      <w:tr w:rsidR="00536428" w:rsidRPr="00536428" w14:paraId="0A5E144E"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54E93C6"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BGL</w:t>
            </w:r>
          </w:p>
        </w:tc>
        <w:tc>
          <w:tcPr>
            <w:tcW w:w="6806" w:type="dxa"/>
            <w:noWrap/>
            <w:hideMark/>
          </w:tcPr>
          <w:p w14:paraId="650BA24B"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cellb</w:t>
            </w:r>
            <w:proofErr w:type="spellEnd"/>
            <w:r w:rsidRPr="00536428">
              <w:rPr>
                <w:rFonts w:eastAsia="Times New Roman"/>
                <w:color w:val="000000"/>
                <w:sz w:val="22"/>
                <w:szCs w:val="22"/>
              </w:rPr>
              <w:t xml:space="preserve"> + h2o &lt;=&gt;2 </w:t>
            </w:r>
            <w:proofErr w:type="spellStart"/>
            <w:r w:rsidRPr="00536428">
              <w:rPr>
                <w:rFonts w:eastAsia="Times New Roman"/>
                <w:color w:val="000000"/>
                <w:sz w:val="22"/>
                <w:szCs w:val="22"/>
              </w:rPr>
              <w:t>glc</w:t>
            </w:r>
            <w:proofErr w:type="spellEnd"/>
            <w:r w:rsidRPr="00536428">
              <w:rPr>
                <w:rFonts w:eastAsia="Times New Roman"/>
                <w:color w:val="000000"/>
                <w:sz w:val="22"/>
                <w:szCs w:val="22"/>
              </w:rPr>
              <w:t>-D</w:t>
            </w:r>
          </w:p>
        </w:tc>
      </w:tr>
      <w:tr w:rsidR="00536428" w:rsidRPr="00536428" w14:paraId="4C116316"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563DADE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GLK-GTP</w:t>
            </w:r>
          </w:p>
        </w:tc>
        <w:tc>
          <w:tcPr>
            <w:tcW w:w="6806" w:type="dxa"/>
            <w:noWrap/>
            <w:hideMark/>
          </w:tcPr>
          <w:p w14:paraId="3999605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glc</w:t>
            </w:r>
            <w:proofErr w:type="spellEnd"/>
            <w:r w:rsidRPr="00536428">
              <w:rPr>
                <w:rFonts w:eastAsia="Times New Roman"/>
                <w:color w:val="000000"/>
                <w:sz w:val="22"/>
                <w:szCs w:val="22"/>
              </w:rPr>
              <w:t xml:space="preserve">-D + </w:t>
            </w:r>
            <w:proofErr w:type="spellStart"/>
            <w:r w:rsidRPr="00536428">
              <w:rPr>
                <w:rFonts w:eastAsia="Times New Roman"/>
                <w:color w:val="000000"/>
                <w:sz w:val="22"/>
                <w:szCs w:val="22"/>
              </w:rPr>
              <w:t>gtp</w:t>
            </w:r>
            <w:proofErr w:type="spellEnd"/>
            <w:r w:rsidRPr="00536428">
              <w:rPr>
                <w:rFonts w:eastAsia="Times New Roman"/>
                <w:color w:val="000000"/>
                <w:sz w:val="22"/>
                <w:szCs w:val="22"/>
              </w:rPr>
              <w:t xml:space="preserve"> &lt;=&gt; g6p + </w:t>
            </w:r>
            <w:proofErr w:type="spellStart"/>
            <w:r w:rsidRPr="00536428">
              <w:rPr>
                <w:rFonts w:eastAsia="Times New Roman"/>
                <w:color w:val="000000"/>
                <w:sz w:val="22"/>
                <w:szCs w:val="22"/>
              </w:rPr>
              <w:t>gdp</w:t>
            </w:r>
            <w:proofErr w:type="spellEnd"/>
            <w:r w:rsidRPr="00536428">
              <w:rPr>
                <w:rFonts w:eastAsia="Times New Roman"/>
                <w:color w:val="000000"/>
                <w:sz w:val="22"/>
                <w:szCs w:val="22"/>
              </w:rPr>
              <w:t xml:space="preserve"> </w:t>
            </w:r>
          </w:p>
        </w:tc>
      </w:tr>
      <w:tr w:rsidR="00536428" w:rsidRPr="00536428" w14:paraId="6BBDD83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52132466"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GLK-ATP</w:t>
            </w:r>
          </w:p>
        </w:tc>
        <w:tc>
          <w:tcPr>
            <w:tcW w:w="6806" w:type="dxa"/>
            <w:noWrap/>
            <w:hideMark/>
          </w:tcPr>
          <w:p w14:paraId="10D23813"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glc</w:t>
            </w:r>
            <w:proofErr w:type="spellEnd"/>
            <w:r w:rsidRPr="00536428">
              <w:rPr>
                <w:rFonts w:eastAsia="Times New Roman"/>
                <w:color w:val="000000"/>
                <w:sz w:val="22"/>
                <w:szCs w:val="22"/>
              </w:rPr>
              <w:t xml:space="preserve">-D + </w:t>
            </w:r>
            <w:proofErr w:type="spellStart"/>
            <w:r w:rsidRPr="00536428">
              <w:rPr>
                <w:rFonts w:eastAsia="Times New Roman"/>
                <w:color w:val="000000"/>
                <w:sz w:val="22"/>
                <w:szCs w:val="22"/>
              </w:rPr>
              <w:t>atp</w:t>
            </w:r>
            <w:proofErr w:type="spellEnd"/>
            <w:r w:rsidRPr="00536428">
              <w:rPr>
                <w:rFonts w:eastAsia="Times New Roman"/>
                <w:color w:val="000000"/>
                <w:sz w:val="22"/>
                <w:szCs w:val="22"/>
              </w:rPr>
              <w:t xml:space="preserve"> &lt;=&gt; g6p + </w:t>
            </w:r>
            <w:proofErr w:type="spellStart"/>
            <w:r w:rsidRPr="00536428">
              <w:rPr>
                <w:rFonts w:eastAsia="Times New Roman"/>
                <w:color w:val="000000"/>
                <w:sz w:val="22"/>
                <w:szCs w:val="22"/>
              </w:rPr>
              <w:t>adp</w:t>
            </w:r>
            <w:proofErr w:type="spellEnd"/>
            <w:r w:rsidRPr="00536428">
              <w:rPr>
                <w:rFonts w:eastAsia="Times New Roman"/>
                <w:color w:val="000000"/>
                <w:sz w:val="22"/>
                <w:szCs w:val="22"/>
              </w:rPr>
              <w:t xml:space="preserve"> </w:t>
            </w:r>
          </w:p>
        </w:tc>
      </w:tr>
      <w:tr w:rsidR="00536428" w:rsidRPr="00536428" w14:paraId="20195EFC"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D1D83DC"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PGMT</w:t>
            </w:r>
          </w:p>
        </w:tc>
        <w:tc>
          <w:tcPr>
            <w:tcW w:w="6806" w:type="dxa"/>
            <w:noWrap/>
            <w:hideMark/>
          </w:tcPr>
          <w:p w14:paraId="7CF6B8B8"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g1p &lt;=&gt; g6p </w:t>
            </w:r>
          </w:p>
        </w:tc>
      </w:tr>
      <w:tr w:rsidR="00536428" w:rsidRPr="00536428" w14:paraId="7217B57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85DB202"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lastRenderedPageBreak/>
              <w:t>PGI</w:t>
            </w:r>
          </w:p>
        </w:tc>
        <w:tc>
          <w:tcPr>
            <w:tcW w:w="6806" w:type="dxa"/>
            <w:noWrap/>
            <w:hideMark/>
          </w:tcPr>
          <w:p w14:paraId="66C015F8"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g6p &lt;=&gt; f6p </w:t>
            </w:r>
          </w:p>
        </w:tc>
      </w:tr>
      <w:tr w:rsidR="00536428" w:rsidRPr="00536428" w14:paraId="6D7E7541"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29A79E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PFK-PPi</w:t>
            </w:r>
          </w:p>
        </w:tc>
        <w:tc>
          <w:tcPr>
            <w:tcW w:w="6806" w:type="dxa"/>
            <w:noWrap/>
            <w:hideMark/>
          </w:tcPr>
          <w:p w14:paraId="075F48F4"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ppi</w:t>
            </w:r>
            <w:proofErr w:type="spellEnd"/>
            <w:r w:rsidRPr="00536428">
              <w:rPr>
                <w:rFonts w:eastAsia="Times New Roman"/>
                <w:color w:val="000000"/>
                <w:sz w:val="22"/>
                <w:szCs w:val="22"/>
              </w:rPr>
              <w:t xml:space="preserve"> + f6p &lt;=&gt; pi + </w:t>
            </w:r>
            <w:proofErr w:type="spellStart"/>
            <w:r w:rsidRPr="00536428">
              <w:rPr>
                <w:rFonts w:eastAsia="Times New Roman"/>
                <w:color w:val="000000"/>
                <w:sz w:val="22"/>
                <w:szCs w:val="22"/>
              </w:rPr>
              <w:t>fdp</w:t>
            </w:r>
            <w:proofErr w:type="spellEnd"/>
            <w:r w:rsidRPr="00536428">
              <w:rPr>
                <w:rFonts w:eastAsia="Times New Roman"/>
                <w:color w:val="000000"/>
                <w:sz w:val="22"/>
                <w:szCs w:val="22"/>
              </w:rPr>
              <w:t xml:space="preserve"> + h </w:t>
            </w:r>
          </w:p>
        </w:tc>
      </w:tr>
      <w:tr w:rsidR="00536428" w:rsidRPr="00536428" w14:paraId="6D71485B"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7653CC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PFK-ATP</w:t>
            </w:r>
          </w:p>
        </w:tc>
        <w:tc>
          <w:tcPr>
            <w:tcW w:w="6806" w:type="dxa"/>
            <w:noWrap/>
            <w:hideMark/>
          </w:tcPr>
          <w:p w14:paraId="553500EC"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atp</w:t>
            </w:r>
            <w:proofErr w:type="spellEnd"/>
            <w:r w:rsidRPr="00536428">
              <w:rPr>
                <w:rFonts w:eastAsia="Times New Roman"/>
                <w:color w:val="000000"/>
                <w:sz w:val="22"/>
                <w:szCs w:val="22"/>
              </w:rPr>
              <w:t xml:space="preserve"> + f6p &lt;=&gt; </w:t>
            </w:r>
            <w:proofErr w:type="spellStart"/>
            <w:r w:rsidRPr="00536428">
              <w:rPr>
                <w:rFonts w:eastAsia="Times New Roman"/>
                <w:color w:val="000000"/>
                <w:sz w:val="22"/>
                <w:szCs w:val="22"/>
              </w:rPr>
              <w:t>adp</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fdp</w:t>
            </w:r>
            <w:proofErr w:type="spellEnd"/>
            <w:r w:rsidRPr="00536428">
              <w:rPr>
                <w:rFonts w:eastAsia="Times New Roman"/>
                <w:color w:val="000000"/>
                <w:sz w:val="22"/>
                <w:szCs w:val="22"/>
              </w:rPr>
              <w:t xml:space="preserve"> </w:t>
            </w:r>
          </w:p>
        </w:tc>
      </w:tr>
      <w:tr w:rsidR="00536428" w:rsidRPr="00536428" w14:paraId="34481926"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DF1B71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FBA</w:t>
            </w:r>
          </w:p>
        </w:tc>
        <w:tc>
          <w:tcPr>
            <w:tcW w:w="6806" w:type="dxa"/>
            <w:noWrap/>
            <w:hideMark/>
          </w:tcPr>
          <w:p w14:paraId="01C316A3"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fdp</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dhap</w:t>
            </w:r>
            <w:proofErr w:type="spellEnd"/>
            <w:r w:rsidRPr="00536428">
              <w:rPr>
                <w:rFonts w:eastAsia="Times New Roman"/>
                <w:color w:val="000000"/>
                <w:sz w:val="22"/>
                <w:szCs w:val="22"/>
              </w:rPr>
              <w:t xml:space="preserve"> + g3p </w:t>
            </w:r>
          </w:p>
        </w:tc>
      </w:tr>
      <w:tr w:rsidR="00536428" w:rsidRPr="00536428" w14:paraId="6E214F54"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CF9878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TPI</w:t>
            </w:r>
          </w:p>
        </w:tc>
        <w:tc>
          <w:tcPr>
            <w:tcW w:w="6806" w:type="dxa"/>
            <w:noWrap/>
            <w:hideMark/>
          </w:tcPr>
          <w:p w14:paraId="5AD66659"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dhap</w:t>
            </w:r>
            <w:proofErr w:type="spellEnd"/>
            <w:r w:rsidRPr="00536428">
              <w:rPr>
                <w:rFonts w:eastAsia="Times New Roman"/>
                <w:color w:val="000000"/>
                <w:sz w:val="22"/>
                <w:szCs w:val="22"/>
              </w:rPr>
              <w:t xml:space="preserve"> &lt;=&gt; g3p </w:t>
            </w:r>
          </w:p>
        </w:tc>
      </w:tr>
      <w:tr w:rsidR="00536428" w:rsidRPr="00536428" w14:paraId="4122D603"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EED320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GAPDH</w:t>
            </w:r>
          </w:p>
        </w:tc>
        <w:tc>
          <w:tcPr>
            <w:tcW w:w="6806" w:type="dxa"/>
            <w:noWrap/>
            <w:hideMark/>
          </w:tcPr>
          <w:p w14:paraId="36F070C4"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pi + </w:t>
            </w:r>
            <w:proofErr w:type="spellStart"/>
            <w:r w:rsidRPr="00536428">
              <w:rPr>
                <w:rFonts w:eastAsia="Times New Roman"/>
                <w:color w:val="000000"/>
                <w:sz w:val="22"/>
                <w:szCs w:val="22"/>
              </w:rPr>
              <w:t>nad</w:t>
            </w:r>
            <w:proofErr w:type="spellEnd"/>
            <w:r w:rsidRPr="00536428">
              <w:rPr>
                <w:rFonts w:eastAsia="Times New Roman"/>
                <w:color w:val="000000"/>
                <w:sz w:val="22"/>
                <w:szCs w:val="22"/>
              </w:rPr>
              <w:t xml:space="preserve"> + g3p &lt;=&gt; </w:t>
            </w:r>
            <w:proofErr w:type="spellStart"/>
            <w:r w:rsidRPr="00536428">
              <w:rPr>
                <w:rFonts w:eastAsia="Times New Roman"/>
                <w:color w:val="000000"/>
                <w:sz w:val="22"/>
                <w:szCs w:val="22"/>
              </w:rPr>
              <w:t>nadh</w:t>
            </w:r>
            <w:proofErr w:type="spellEnd"/>
            <w:r w:rsidRPr="00536428">
              <w:rPr>
                <w:rFonts w:eastAsia="Times New Roman"/>
                <w:color w:val="000000"/>
                <w:sz w:val="22"/>
                <w:szCs w:val="22"/>
              </w:rPr>
              <w:t xml:space="preserve"> + 13dpg </w:t>
            </w:r>
          </w:p>
        </w:tc>
      </w:tr>
      <w:tr w:rsidR="00536428" w:rsidRPr="00536428" w14:paraId="74E52DE5"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078FD84"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GAPN</w:t>
            </w:r>
          </w:p>
        </w:tc>
        <w:tc>
          <w:tcPr>
            <w:tcW w:w="6806" w:type="dxa"/>
            <w:noWrap/>
            <w:hideMark/>
          </w:tcPr>
          <w:p w14:paraId="3445CD63"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g3p + </w:t>
            </w:r>
            <w:proofErr w:type="spellStart"/>
            <w:r w:rsidRPr="00536428">
              <w:rPr>
                <w:rFonts w:eastAsia="Times New Roman"/>
                <w:color w:val="000000"/>
                <w:sz w:val="22"/>
                <w:szCs w:val="22"/>
              </w:rPr>
              <w:t>nadp</w:t>
            </w:r>
            <w:proofErr w:type="spellEnd"/>
            <w:r w:rsidRPr="00536428">
              <w:rPr>
                <w:rFonts w:eastAsia="Times New Roman"/>
                <w:color w:val="000000"/>
                <w:sz w:val="22"/>
                <w:szCs w:val="22"/>
              </w:rPr>
              <w:t xml:space="preserve"> + h2o &lt;=&gt; 3pg + </w:t>
            </w:r>
            <w:proofErr w:type="spellStart"/>
            <w:r w:rsidRPr="00536428">
              <w:rPr>
                <w:rFonts w:eastAsia="Times New Roman"/>
                <w:color w:val="000000"/>
                <w:sz w:val="22"/>
                <w:szCs w:val="22"/>
              </w:rPr>
              <w:t>nadph</w:t>
            </w:r>
            <w:proofErr w:type="spellEnd"/>
            <w:r w:rsidRPr="00536428">
              <w:rPr>
                <w:rFonts w:eastAsia="Times New Roman"/>
                <w:color w:val="000000"/>
                <w:sz w:val="22"/>
                <w:szCs w:val="22"/>
              </w:rPr>
              <w:t xml:space="preserve"> </w:t>
            </w:r>
          </w:p>
        </w:tc>
      </w:tr>
      <w:tr w:rsidR="00536428" w:rsidRPr="00536428" w14:paraId="32DB89C0"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71EAFB7"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PGK-ATP</w:t>
            </w:r>
          </w:p>
        </w:tc>
        <w:tc>
          <w:tcPr>
            <w:tcW w:w="6806" w:type="dxa"/>
            <w:noWrap/>
            <w:hideMark/>
          </w:tcPr>
          <w:p w14:paraId="509D0527"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adp</w:t>
            </w:r>
            <w:proofErr w:type="spellEnd"/>
            <w:r w:rsidRPr="00536428">
              <w:rPr>
                <w:rFonts w:eastAsia="Times New Roman"/>
                <w:color w:val="000000"/>
                <w:sz w:val="22"/>
                <w:szCs w:val="22"/>
              </w:rPr>
              <w:t xml:space="preserve"> + 13dpg &lt;=&gt; </w:t>
            </w:r>
            <w:proofErr w:type="spellStart"/>
            <w:r w:rsidRPr="00536428">
              <w:rPr>
                <w:rFonts w:eastAsia="Times New Roman"/>
                <w:color w:val="000000"/>
                <w:sz w:val="22"/>
                <w:szCs w:val="22"/>
              </w:rPr>
              <w:t>atp</w:t>
            </w:r>
            <w:proofErr w:type="spellEnd"/>
            <w:r w:rsidRPr="00536428">
              <w:rPr>
                <w:rFonts w:eastAsia="Times New Roman"/>
                <w:color w:val="000000"/>
                <w:sz w:val="22"/>
                <w:szCs w:val="22"/>
              </w:rPr>
              <w:t xml:space="preserve"> + 3pg </w:t>
            </w:r>
          </w:p>
        </w:tc>
      </w:tr>
      <w:tr w:rsidR="00536428" w:rsidRPr="00536428" w14:paraId="5D0BC88A"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B4069C3"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PGK-GTP</w:t>
            </w:r>
          </w:p>
        </w:tc>
        <w:tc>
          <w:tcPr>
            <w:tcW w:w="6806" w:type="dxa"/>
            <w:noWrap/>
            <w:hideMark/>
          </w:tcPr>
          <w:p w14:paraId="0E4A8CE4"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gdp</w:t>
            </w:r>
            <w:proofErr w:type="spellEnd"/>
            <w:r w:rsidRPr="00536428">
              <w:rPr>
                <w:rFonts w:eastAsia="Times New Roman"/>
                <w:color w:val="000000"/>
                <w:sz w:val="22"/>
                <w:szCs w:val="22"/>
              </w:rPr>
              <w:t xml:space="preserve"> + 13dpg &lt;=&gt; </w:t>
            </w:r>
            <w:proofErr w:type="spellStart"/>
            <w:r w:rsidRPr="00536428">
              <w:rPr>
                <w:rFonts w:eastAsia="Times New Roman"/>
                <w:color w:val="000000"/>
                <w:sz w:val="22"/>
                <w:szCs w:val="22"/>
              </w:rPr>
              <w:t>gtp</w:t>
            </w:r>
            <w:proofErr w:type="spellEnd"/>
            <w:r w:rsidRPr="00536428">
              <w:rPr>
                <w:rFonts w:eastAsia="Times New Roman"/>
                <w:color w:val="000000"/>
                <w:sz w:val="22"/>
                <w:szCs w:val="22"/>
              </w:rPr>
              <w:t xml:space="preserve"> + 3pg </w:t>
            </w:r>
          </w:p>
        </w:tc>
      </w:tr>
      <w:tr w:rsidR="00536428" w:rsidRPr="00536428" w14:paraId="7AFCA2A2"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8193B70"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PGM</w:t>
            </w:r>
          </w:p>
        </w:tc>
        <w:tc>
          <w:tcPr>
            <w:tcW w:w="6806" w:type="dxa"/>
            <w:noWrap/>
            <w:hideMark/>
          </w:tcPr>
          <w:p w14:paraId="79E255A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3pg &lt;=&gt; 2pg </w:t>
            </w:r>
          </w:p>
        </w:tc>
      </w:tr>
      <w:tr w:rsidR="00536428" w:rsidRPr="00536428" w14:paraId="2281B60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8F81F4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ENO</w:t>
            </w:r>
          </w:p>
        </w:tc>
        <w:tc>
          <w:tcPr>
            <w:tcW w:w="6806" w:type="dxa"/>
            <w:noWrap/>
            <w:hideMark/>
          </w:tcPr>
          <w:p w14:paraId="69E8C95C"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2pg &lt;=&gt; pep + h2o </w:t>
            </w:r>
          </w:p>
        </w:tc>
      </w:tr>
      <w:tr w:rsidR="00536428" w:rsidRPr="00536428" w14:paraId="2C5C6E4B"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531CC37"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PYK</w:t>
            </w:r>
          </w:p>
        </w:tc>
        <w:tc>
          <w:tcPr>
            <w:tcW w:w="6806" w:type="dxa"/>
            <w:noWrap/>
            <w:hideMark/>
          </w:tcPr>
          <w:p w14:paraId="003C8239"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adp</w:t>
            </w:r>
            <w:proofErr w:type="spellEnd"/>
            <w:r w:rsidRPr="00536428">
              <w:rPr>
                <w:rFonts w:eastAsia="Times New Roman"/>
                <w:color w:val="000000"/>
                <w:sz w:val="22"/>
                <w:szCs w:val="22"/>
              </w:rPr>
              <w:t xml:space="preserve"> + pep &lt;=&gt; </w:t>
            </w:r>
            <w:proofErr w:type="spellStart"/>
            <w:r w:rsidRPr="00536428">
              <w:rPr>
                <w:rFonts w:eastAsia="Times New Roman"/>
                <w:color w:val="000000"/>
                <w:sz w:val="22"/>
                <w:szCs w:val="22"/>
              </w:rPr>
              <w:t>pyr</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atp</w:t>
            </w:r>
            <w:proofErr w:type="spellEnd"/>
            <w:r w:rsidRPr="00536428">
              <w:rPr>
                <w:rFonts w:eastAsia="Times New Roman"/>
                <w:color w:val="000000"/>
                <w:sz w:val="22"/>
                <w:szCs w:val="22"/>
              </w:rPr>
              <w:t xml:space="preserve"> </w:t>
            </w:r>
          </w:p>
        </w:tc>
      </w:tr>
      <w:tr w:rsidR="00536428" w:rsidRPr="00536428" w14:paraId="5B70943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10005D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PPDK</w:t>
            </w:r>
          </w:p>
        </w:tc>
        <w:tc>
          <w:tcPr>
            <w:tcW w:w="6806" w:type="dxa"/>
            <w:noWrap/>
            <w:hideMark/>
          </w:tcPr>
          <w:p w14:paraId="036BD900"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amp + </w:t>
            </w:r>
            <w:proofErr w:type="spellStart"/>
            <w:r w:rsidRPr="00536428">
              <w:rPr>
                <w:rFonts w:eastAsia="Times New Roman"/>
                <w:color w:val="000000"/>
                <w:sz w:val="22"/>
                <w:szCs w:val="22"/>
              </w:rPr>
              <w:t>ppi</w:t>
            </w:r>
            <w:proofErr w:type="spellEnd"/>
            <w:r w:rsidRPr="00536428">
              <w:rPr>
                <w:rFonts w:eastAsia="Times New Roman"/>
                <w:color w:val="000000"/>
                <w:sz w:val="22"/>
                <w:szCs w:val="22"/>
              </w:rPr>
              <w:t xml:space="preserve"> + pep &lt;=&gt; </w:t>
            </w:r>
            <w:proofErr w:type="spellStart"/>
            <w:r w:rsidRPr="00536428">
              <w:rPr>
                <w:rFonts w:eastAsia="Times New Roman"/>
                <w:color w:val="000000"/>
                <w:sz w:val="22"/>
                <w:szCs w:val="22"/>
              </w:rPr>
              <w:t>atp</w:t>
            </w:r>
            <w:proofErr w:type="spellEnd"/>
            <w:r w:rsidRPr="00536428">
              <w:rPr>
                <w:rFonts w:eastAsia="Times New Roman"/>
                <w:color w:val="000000"/>
                <w:sz w:val="22"/>
                <w:szCs w:val="22"/>
              </w:rPr>
              <w:t xml:space="preserve"> + pi + </w:t>
            </w:r>
            <w:proofErr w:type="spellStart"/>
            <w:r w:rsidRPr="00536428">
              <w:rPr>
                <w:rFonts w:eastAsia="Times New Roman"/>
                <w:color w:val="000000"/>
                <w:sz w:val="22"/>
                <w:szCs w:val="22"/>
              </w:rPr>
              <w:t>pyr</w:t>
            </w:r>
            <w:proofErr w:type="spellEnd"/>
            <w:r w:rsidRPr="00536428">
              <w:rPr>
                <w:rFonts w:eastAsia="Times New Roman"/>
                <w:color w:val="000000"/>
                <w:sz w:val="22"/>
                <w:szCs w:val="22"/>
              </w:rPr>
              <w:t xml:space="preserve"> + h </w:t>
            </w:r>
          </w:p>
        </w:tc>
      </w:tr>
      <w:tr w:rsidR="00536428" w:rsidRPr="00536428" w14:paraId="5B00E53B"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8F3CDB1"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PEPCK</w:t>
            </w:r>
          </w:p>
        </w:tc>
        <w:tc>
          <w:tcPr>
            <w:tcW w:w="6806" w:type="dxa"/>
            <w:noWrap/>
            <w:hideMark/>
          </w:tcPr>
          <w:p w14:paraId="445A65D1"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gdp</w:t>
            </w:r>
            <w:proofErr w:type="spellEnd"/>
            <w:r w:rsidRPr="00536428">
              <w:rPr>
                <w:rFonts w:eastAsia="Times New Roman"/>
                <w:color w:val="000000"/>
                <w:sz w:val="22"/>
                <w:szCs w:val="22"/>
              </w:rPr>
              <w:t xml:space="preserve"> + co2 + pep &lt;=&gt; </w:t>
            </w:r>
            <w:proofErr w:type="spellStart"/>
            <w:r w:rsidRPr="00536428">
              <w:rPr>
                <w:rFonts w:eastAsia="Times New Roman"/>
                <w:color w:val="000000"/>
                <w:sz w:val="22"/>
                <w:szCs w:val="22"/>
              </w:rPr>
              <w:t>gtp</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oaa</w:t>
            </w:r>
            <w:proofErr w:type="spellEnd"/>
            <w:r w:rsidRPr="00536428">
              <w:rPr>
                <w:rFonts w:eastAsia="Times New Roman"/>
                <w:color w:val="000000"/>
                <w:sz w:val="22"/>
                <w:szCs w:val="22"/>
              </w:rPr>
              <w:t xml:space="preserve"> </w:t>
            </w:r>
          </w:p>
        </w:tc>
      </w:tr>
      <w:tr w:rsidR="00536428" w:rsidRPr="00536428" w14:paraId="0C5A776A"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4C66EE43"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MDH</w:t>
            </w:r>
          </w:p>
        </w:tc>
        <w:tc>
          <w:tcPr>
            <w:tcW w:w="6806" w:type="dxa"/>
            <w:noWrap/>
            <w:hideMark/>
          </w:tcPr>
          <w:p w14:paraId="63E61257"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nadh</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oaa</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nad</w:t>
            </w:r>
            <w:proofErr w:type="spellEnd"/>
            <w:r w:rsidRPr="00536428">
              <w:rPr>
                <w:rFonts w:eastAsia="Times New Roman"/>
                <w:color w:val="000000"/>
                <w:sz w:val="22"/>
                <w:szCs w:val="22"/>
              </w:rPr>
              <w:t xml:space="preserve"> + mal-L </w:t>
            </w:r>
          </w:p>
        </w:tc>
      </w:tr>
      <w:tr w:rsidR="00536428" w:rsidRPr="00536428" w14:paraId="21006AEC"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5A3CEE4"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ME</w:t>
            </w:r>
          </w:p>
        </w:tc>
        <w:tc>
          <w:tcPr>
            <w:tcW w:w="6806" w:type="dxa"/>
            <w:noWrap/>
            <w:hideMark/>
          </w:tcPr>
          <w:p w14:paraId="7D0E19CB"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nadp</w:t>
            </w:r>
            <w:proofErr w:type="spellEnd"/>
            <w:r w:rsidRPr="00536428">
              <w:rPr>
                <w:rFonts w:eastAsia="Times New Roman"/>
                <w:color w:val="000000"/>
                <w:sz w:val="22"/>
                <w:szCs w:val="22"/>
              </w:rPr>
              <w:t xml:space="preserve"> + mal-L &lt;=&gt; </w:t>
            </w:r>
            <w:proofErr w:type="spellStart"/>
            <w:r w:rsidRPr="00536428">
              <w:rPr>
                <w:rFonts w:eastAsia="Times New Roman"/>
                <w:color w:val="000000"/>
                <w:sz w:val="22"/>
                <w:szCs w:val="22"/>
              </w:rPr>
              <w:t>nadph</w:t>
            </w:r>
            <w:proofErr w:type="spellEnd"/>
            <w:r w:rsidRPr="00536428">
              <w:rPr>
                <w:rFonts w:eastAsia="Times New Roman"/>
                <w:color w:val="000000"/>
                <w:sz w:val="22"/>
                <w:szCs w:val="22"/>
              </w:rPr>
              <w:t xml:space="preserve"> + co2 + </w:t>
            </w:r>
            <w:proofErr w:type="spellStart"/>
            <w:r w:rsidRPr="00536428">
              <w:rPr>
                <w:rFonts w:eastAsia="Times New Roman"/>
                <w:color w:val="000000"/>
                <w:sz w:val="22"/>
                <w:szCs w:val="22"/>
              </w:rPr>
              <w:t>pyr</w:t>
            </w:r>
            <w:proofErr w:type="spellEnd"/>
            <w:r w:rsidRPr="00536428">
              <w:rPr>
                <w:rFonts w:eastAsia="Times New Roman"/>
                <w:color w:val="000000"/>
                <w:sz w:val="22"/>
                <w:szCs w:val="22"/>
              </w:rPr>
              <w:t xml:space="preserve"> </w:t>
            </w:r>
          </w:p>
        </w:tc>
      </w:tr>
      <w:tr w:rsidR="00536428" w:rsidRPr="00536428" w14:paraId="0C1453E2"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812A20C"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PFOR</w:t>
            </w:r>
          </w:p>
        </w:tc>
        <w:tc>
          <w:tcPr>
            <w:tcW w:w="6806" w:type="dxa"/>
            <w:noWrap/>
            <w:hideMark/>
          </w:tcPr>
          <w:p w14:paraId="30D8E6A0"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coa</w:t>
            </w:r>
            <w:proofErr w:type="spellEnd"/>
            <w:r w:rsidRPr="00536428">
              <w:rPr>
                <w:rFonts w:eastAsia="Times New Roman"/>
                <w:color w:val="000000"/>
                <w:sz w:val="22"/>
                <w:szCs w:val="22"/>
              </w:rPr>
              <w:t xml:space="preserve"> + 2 </w:t>
            </w:r>
            <w:proofErr w:type="spellStart"/>
            <w:r w:rsidRPr="00536428">
              <w:rPr>
                <w:rFonts w:eastAsia="Times New Roman"/>
                <w:color w:val="000000"/>
                <w:sz w:val="22"/>
                <w:szCs w:val="22"/>
              </w:rPr>
              <w:t>fdxox</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pyr</w:t>
            </w:r>
            <w:proofErr w:type="spellEnd"/>
            <w:r w:rsidRPr="00536428">
              <w:rPr>
                <w:rFonts w:eastAsia="Times New Roman"/>
                <w:color w:val="000000"/>
                <w:sz w:val="22"/>
                <w:szCs w:val="22"/>
              </w:rPr>
              <w:t xml:space="preserve"> &lt;=&gt; h + </w:t>
            </w:r>
            <w:proofErr w:type="spellStart"/>
            <w:r w:rsidRPr="00536428">
              <w:rPr>
                <w:rFonts w:eastAsia="Times New Roman"/>
                <w:color w:val="000000"/>
                <w:sz w:val="22"/>
                <w:szCs w:val="22"/>
              </w:rPr>
              <w:t>accoa</w:t>
            </w:r>
            <w:proofErr w:type="spellEnd"/>
            <w:r w:rsidRPr="00536428">
              <w:rPr>
                <w:rFonts w:eastAsia="Times New Roman"/>
                <w:color w:val="000000"/>
                <w:sz w:val="22"/>
                <w:szCs w:val="22"/>
              </w:rPr>
              <w:t xml:space="preserve"> + 2 </w:t>
            </w:r>
            <w:proofErr w:type="spellStart"/>
            <w:r w:rsidRPr="00536428">
              <w:rPr>
                <w:rFonts w:eastAsia="Times New Roman"/>
                <w:color w:val="000000"/>
                <w:sz w:val="22"/>
                <w:szCs w:val="22"/>
              </w:rPr>
              <w:t>fdxrd</w:t>
            </w:r>
            <w:proofErr w:type="spellEnd"/>
            <w:r w:rsidRPr="00536428">
              <w:rPr>
                <w:rFonts w:eastAsia="Times New Roman"/>
                <w:color w:val="000000"/>
                <w:sz w:val="22"/>
                <w:szCs w:val="22"/>
              </w:rPr>
              <w:t xml:space="preserve"> + co2 </w:t>
            </w:r>
          </w:p>
        </w:tc>
      </w:tr>
      <w:tr w:rsidR="00536428" w:rsidRPr="00536428" w14:paraId="34A497FC"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02E2AAB8"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RNF_ATPase</w:t>
            </w:r>
            <w:proofErr w:type="spellEnd"/>
          </w:p>
        </w:tc>
        <w:tc>
          <w:tcPr>
            <w:tcW w:w="6806" w:type="dxa"/>
            <w:noWrap/>
            <w:hideMark/>
          </w:tcPr>
          <w:p w14:paraId="65A6374E"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w:t>
            </w:r>
            <w:proofErr w:type="spellStart"/>
            <w:r w:rsidRPr="00536428">
              <w:rPr>
                <w:rFonts w:eastAsia="Times New Roman"/>
                <w:color w:val="000000"/>
                <w:sz w:val="22"/>
                <w:szCs w:val="22"/>
              </w:rPr>
              <w:t>fdxrd</w:t>
            </w:r>
            <w:proofErr w:type="spellEnd"/>
            <w:r w:rsidRPr="00536428">
              <w:rPr>
                <w:rFonts w:eastAsia="Times New Roman"/>
                <w:color w:val="000000"/>
                <w:sz w:val="22"/>
                <w:szCs w:val="22"/>
              </w:rPr>
              <w:t xml:space="preserve"> + 1 </w:t>
            </w:r>
            <w:proofErr w:type="spellStart"/>
            <w:r w:rsidRPr="00536428">
              <w:rPr>
                <w:rFonts w:eastAsia="Times New Roman"/>
                <w:color w:val="000000"/>
                <w:sz w:val="22"/>
                <w:szCs w:val="22"/>
              </w:rPr>
              <w:t>nad</w:t>
            </w:r>
            <w:proofErr w:type="spellEnd"/>
            <w:r w:rsidRPr="00536428">
              <w:rPr>
                <w:rFonts w:eastAsia="Times New Roman"/>
                <w:color w:val="000000"/>
                <w:sz w:val="22"/>
                <w:szCs w:val="22"/>
              </w:rPr>
              <w:t xml:space="preserve"> + 0.25 </w:t>
            </w:r>
            <w:proofErr w:type="spellStart"/>
            <w:r w:rsidRPr="00536428">
              <w:rPr>
                <w:rFonts w:eastAsia="Times New Roman"/>
                <w:color w:val="000000"/>
                <w:sz w:val="22"/>
                <w:szCs w:val="22"/>
              </w:rPr>
              <w:t>adp</w:t>
            </w:r>
            <w:proofErr w:type="spellEnd"/>
            <w:r w:rsidRPr="00536428">
              <w:rPr>
                <w:rFonts w:eastAsia="Times New Roman"/>
                <w:color w:val="000000"/>
                <w:sz w:val="22"/>
                <w:szCs w:val="22"/>
              </w:rPr>
              <w:t xml:space="preserve"> + 0.25 pi &lt;=&gt; 2 </w:t>
            </w:r>
            <w:proofErr w:type="spellStart"/>
            <w:r w:rsidRPr="00536428">
              <w:rPr>
                <w:rFonts w:eastAsia="Times New Roman"/>
                <w:color w:val="000000"/>
                <w:sz w:val="22"/>
                <w:szCs w:val="22"/>
              </w:rPr>
              <w:t>fdxox</w:t>
            </w:r>
            <w:proofErr w:type="spellEnd"/>
            <w:r w:rsidRPr="00536428">
              <w:rPr>
                <w:rFonts w:eastAsia="Times New Roman"/>
                <w:color w:val="000000"/>
                <w:sz w:val="22"/>
                <w:szCs w:val="22"/>
              </w:rPr>
              <w:t xml:space="preserve"> + 1 </w:t>
            </w:r>
            <w:proofErr w:type="spellStart"/>
            <w:r w:rsidRPr="00536428">
              <w:rPr>
                <w:rFonts w:eastAsia="Times New Roman"/>
                <w:color w:val="000000"/>
                <w:sz w:val="22"/>
                <w:szCs w:val="22"/>
              </w:rPr>
              <w:t>nadh</w:t>
            </w:r>
            <w:proofErr w:type="spellEnd"/>
            <w:r w:rsidRPr="00536428">
              <w:rPr>
                <w:rFonts w:eastAsia="Times New Roman"/>
                <w:color w:val="000000"/>
                <w:sz w:val="22"/>
                <w:szCs w:val="22"/>
              </w:rPr>
              <w:t xml:space="preserve"> + 0.25 </w:t>
            </w:r>
            <w:proofErr w:type="spellStart"/>
            <w:r w:rsidRPr="00536428">
              <w:rPr>
                <w:rFonts w:eastAsia="Times New Roman"/>
                <w:color w:val="000000"/>
                <w:sz w:val="22"/>
                <w:szCs w:val="22"/>
              </w:rPr>
              <w:t>atp</w:t>
            </w:r>
            <w:proofErr w:type="spellEnd"/>
            <w:r w:rsidRPr="00536428">
              <w:rPr>
                <w:rFonts w:eastAsia="Times New Roman"/>
                <w:color w:val="000000"/>
                <w:sz w:val="22"/>
                <w:szCs w:val="22"/>
              </w:rPr>
              <w:t xml:space="preserve"> + 0.25 h2o </w:t>
            </w:r>
          </w:p>
        </w:tc>
      </w:tr>
      <w:tr w:rsidR="00536428" w:rsidRPr="00536428" w14:paraId="400D4D21"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967608F"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RNF_PPiase</w:t>
            </w:r>
            <w:proofErr w:type="spellEnd"/>
          </w:p>
        </w:tc>
        <w:tc>
          <w:tcPr>
            <w:tcW w:w="6806" w:type="dxa"/>
            <w:noWrap/>
            <w:hideMark/>
          </w:tcPr>
          <w:p w14:paraId="0158A061"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w:t>
            </w:r>
            <w:proofErr w:type="spellStart"/>
            <w:r w:rsidRPr="00536428">
              <w:rPr>
                <w:rFonts w:eastAsia="Times New Roman"/>
                <w:color w:val="000000"/>
                <w:sz w:val="22"/>
                <w:szCs w:val="22"/>
              </w:rPr>
              <w:t>fdxrd</w:t>
            </w:r>
            <w:proofErr w:type="spellEnd"/>
            <w:r w:rsidRPr="00536428">
              <w:rPr>
                <w:rFonts w:eastAsia="Times New Roman"/>
                <w:color w:val="000000"/>
                <w:sz w:val="22"/>
                <w:szCs w:val="22"/>
              </w:rPr>
              <w:t xml:space="preserve"> + 1 </w:t>
            </w:r>
            <w:proofErr w:type="spellStart"/>
            <w:r w:rsidRPr="00536428">
              <w:rPr>
                <w:rFonts w:eastAsia="Times New Roman"/>
                <w:color w:val="000000"/>
                <w:sz w:val="22"/>
                <w:szCs w:val="22"/>
              </w:rPr>
              <w:t>nad</w:t>
            </w:r>
            <w:proofErr w:type="spellEnd"/>
            <w:r w:rsidRPr="00536428">
              <w:rPr>
                <w:rFonts w:eastAsia="Times New Roman"/>
                <w:color w:val="000000"/>
                <w:sz w:val="22"/>
                <w:szCs w:val="22"/>
              </w:rPr>
              <w:t xml:space="preserve"> + 1 h + 1 pi &lt;=&gt; 2 </w:t>
            </w:r>
            <w:proofErr w:type="spellStart"/>
            <w:r w:rsidRPr="00536428">
              <w:rPr>
                <w:rFonts w:eastAsia="Times New Roman"/>
                <w:color w:val="000000"/>
                <w:sz w:val="22"/>
                <w:szCs w:val="22"/>
              </w:rPr>
              <w:t>fdxox</w:t>
            </w:r>
            <w:proofErr w:type="spellEnd"/>
            <w:r w:rsidRPr="00536428">
              <w:rPr>
                <w:rFonts w:eastAsia="Times New Roman"/>
                <w:color w:val="000000"/>
                <w:sz w:val="22"/>
                <w:szCs w:val="22"/>
              </w:rPr>
              <w:t xml:space="preserve"> + 1 </w:t>
            </w:r>
            <w:proofErr w:type="spellStart"/>
            <w:r w:rsidRPr="00536428">
              <w:rPr>
                <w:rFonts w:eastAsia="Times New Roman"/>
                <w:color w:val="000000"/>
                <w:sz w:val="22"/>
                <w:szCs w:val="22"/>
              </w:rPr>
              <w:t>nadh</w:t>
            </w:r>
            <w:proofErr w:type="spellEnd"/>
            <w:r w:rsidRPr="00536428">
              <w:rPr>
                <w:rFonts w:eastAsia="Times New Roman"/>
                <w:color w:val="000000"/>
                <w:sz w:val="22"/>
                <w:szCs w:val="22"/>
              </w:rPr>
              <w:t xml:space="preserve"> + 0.5 </w:t>
            </w:r>
            <w:proofErr w:type="spellStart"/>
            <w:r w:rsidRPr="00536428">
              <w:rPr>
                <w:rFonts w:eastAsia="Times New Roman"/>
                <w:color w:val="000000"/>
                <w:sz w:val="22"/>
                <w:szCs w:val="22"/>
              </w:rPr>
              <w:t>ppi</w:t>
            </w:r>
            <w:proofErr w:type="spellEnd"/>
            <w:r w:rsidRPr="00536428">
              <w:rPr>
                <w:rFonts w:eastAsia="Times New Roman"/>
                <w:color w:val="000000"/>
                <w:sz w:val="22"/>
                <w:szCs w:val="22"/>
              </w:rPr>
              <w:t xml:space="preserve"> + 0.5 h2o </w:t>
            </w:r>
          </w:p>
        </w:tc>
      </w:tr>
      <w:tr w:rsidR="00536428" w:rsidRPr="00536428" w14:paraId="6B50ED9E"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5954C50D"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NFN</w:t>
            </w:r>
          </w:p>
        </w:tc>
        <w:tc>
          <w:tcPr>
            <w:tcW w:w="6806" w:type="dxa"/>
            <w:noWrap/>
            <w:hideMark/>
          </w:tcPr>
          <w:p w14:paraId="596AA536"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w:t>
            </w:r>
            <w:proofErr w:type="spellStart"/>
            <w:r w:rsidRPr="00536428">
              <w:rPr>
                <w:rFonts w:eastAsia="Times New Roman"/>
                <w:color w:val="000000"/>
                <w:sz w:val="22"/>
                <w:szCs w:val="22"/>
              </w:rPr>
              <w:t>fdxrd</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nadh</w:t>
            </w:r>
            <w:proofErr w:type="spellEnd"/>
            <w:r w:rsidRPr="00536428">
              <w:rPr>
                <w:rFonts w:eastAsia="Times New Roman"/>
                <w:color w:val="000000"/>
                <w:sz w:val="22"/>
                <w:szCs w:val="22"/>
              </w:rPr>
              <w:t xml:space="preserve"> + 2 </w:t>
            </w:r>
            <w:proofErr w:type="spellStart"/>
            <w:r w:rsidRPr="00536428">
              <w:rPr>
                <w:rFonts w:eastAsia="Times New Roman"/>
                <w:color w:val="000000"/>
                <w:sz w:val="22"/>
                <w:szCs w:val="22"/>
              </w:rPr>
              <w:t>nadp</w:t>
            </w:r>
            <w:proofErr w:type="spellEnd"/>
            <w:r w:rsidRPr="00536428">
              <w:rPr>
                <w:rFonts w:eastAsia="Times New Roman"/>
                <w:color w:val="000000"/>
                <w:sz w:val="22"/>
                <w:szCs w:val="22"/>
              </w:rPr>
              <w:t xml:space="preserve"> = 2 </w:t>
            </w:r>
            <w:proofErr w:type="spellStart"/>
            <w:r w:rsidRPr="00536428">
              <w:rPr>
                <w:rFonts w:eastAsia="Times New Roman"/>
                <w:color w:val="000000"/>
                <w:sz w:val="22"/>
                <w:szCs w:val="22"/>
              </w:rPr>
              <w:t>fdxox</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nad</w:t>
            </w:r>
            <w:proofErr w:type="spellEnd"/>
            <w:r w:rsidRPr="00536428">
              <w:rPr>
                <w:rFonts w:eastAsia="Times New Roman"/>
                <w:color w:val="000000"/>
                <w:sz w:val="22"/>
                <w:szCs w:val="22"/>
              </w:rPr>
              <w:t xml:space="preserve"> + 2 </w:t>
            </w:r>
            <w:proofErr w:type="spellStart"/>
            <w:r w:rsidRPr="00536428">
              <w:rPr>
                <w:rFonts w:eastAsia="Times New Roman"/>
                <w:color w:val="000000"/>
                <w:sz w:val="22"/>
                <w:szCs w:val="22"/>
              </w:rPr>
              <w:t>nadph</w:t>
            </w:r>
            <w:proofErr w:type="spellEnd"/>
            <w:r w:rsidRPr="00536428">
              <w:rPr>
                <w:rFonts w:eastAsia="Times New Roman"/>
                <w:color w:val="000000"/>
                <w:sz w:val="22"/>
                <w:szCs w:val="22"/>
              </w:rPr>
              <w:t xml:space="preserve"> </w:t>
            </w:r>
          </w:p>
        </w:tc>
      </w:tr>
      <w:tr w:rsidR="00536428" w:rsidRPr="00536428" w14:paraId="137E0717"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AB8C0E9"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PDC</w:t>
            </w:r>
          </w:p>
        </w:tc>
        <w:tc>
          <w:tcPr>
            <w:tcW w:w="6806" w:type="dxa"/>
            <w:noWrap/>
            <w:hideMark/>
          </w:tcPr>
          <w:p w14:paraId="2D899DF8"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pyr</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acald</w:t>
            </w:r>
            <w:proofErr w:type="spellEnd"/>
            <w:r w:rsidRPr="00536428">
              <w:rPr>
                <w:rFonts w:eastAsia="Times New Roman"/>
                <w:color w:val="000000"/>
                <w:sz w:val="22"/>
                <w:szCs w:val="22"/>
              </w:rPr>
              <w:t xml:space="preserve"> + co2 </w:t>
            </w:r>
          </w:p>
        </w:tc>
      </w:tr>
      <w:tr w:rsidR="00536428" w:rsidRPr="00536428" w14:paraId="39CF6830"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4E2C895"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ALDH-NADH</w:t>
            </w:r>
          </w:p>
        </w:tc>
        <w:tc>
          <w:tcPr>
            <w:tcW w:w="6806" w:type="dxa"/>
            <w:noWrap/>
            <w:hideMark/>
          </w:tcPr>
          <w:p w14:paraId="0D7AC47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nadh</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accoa</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nad</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coa</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acald</w:t>
            </w:r>
            <w:proofErr w:type="spellEnd"/>
            <w:r w:rsidRPr="00536428">
              <w:rPr>
                <w:rFonts w:eastAsia="Times New Roman"/>
                <w:color w:val="000000"/>
                <w:sz w:val="22"/>
                <w:szCs w:val="22"/>
              </w:rPr>
              <w:t xml:space="preserve"> </w:t>
            </w:r>
          </w:p>
        </w:tc>
      </w:tr>
      <w:tr w:rsidR="00536428" w:rsidRPr="00536428" w14:paraId="1C45393E"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4DCCF4E"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ALDH-NADPH</w:t>
            </w:r>
          </w:p>
        </w:tc>
        <w:tc>
          <w:tcPr>
            <w:tcW w:w="6806" w:type="dxa"/>
            <w:noWrap/>
            <w:hideMark/>
          </w:tcPr>
          <w:p w14:paraId="3F96EE6A"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nadph</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accoa</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nadp</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coa</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acald</w:t>
            </w:r>
            <w:proofErr w:type="spellEnd"/>
            <w:r w:rsidRPr="00536428">
              <w:rPr>
                <w:rFonts w:eastAsia="Times New Roman"/>
                <w:color w:val="000000"/>
                <w:sz w:val="22"/>
                <w:szCs w:val="22"/>
              </w:rPr>
              <w:t xml:space="preserve"> </w:t>
            </w:r>
          </w:p>
        </w:tc>
      </w:tr>
      <w:tr w:rsidR="00536428" w:rsidRPr="00536428" w14:paraId="3D819E4E"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6B1C61C"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ADH-NADH</w:t>
            </w:r>
          </w:p>
        </w:tc>
        <w:tc>
          <w:tcPr>
            <w:tcW w:w="6806" w:type="dxa"/>
            <w:noWrap/>
            <w:hideMark/>
          </w:tcPr>
          <w:p w14:paraId="4DA491FE"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acald</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nadh</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etoh</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nad</w:t>
            </w:r>
            <w:proofErr w:type="spellEnd"/>
            <w:r w:rsidRPr="00536428">
              <w:rPr>
                <w:rFonts w:eastAsia="Times New Roman"/>
                <w:color w:val="000000"/>
                <w:sz w:val="22"/>
                <w:szCs w:val="22"/>
              </w:rPr>
              <w:t xml:space="preserve"> </w:t>
            </w:r>
          </w:p>
        </w:tc>
      </w:tr>
      <w:tr w:rsidR="00536428" w:rsidRPr="00536428" w14:paraId="215E1BCD"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30A2F8CB"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ADH-NADPH</w:t>
            </w:r>
          </w:p>
        </w:tc>
        <w:tc>
          <w:tcPr>
            <w:tcW w:w="6806" w:type="dxa"/>
            <w:noWrap/>
            <w:hideMark/>
          </w:tcPr>
          <w:p w14:paraId="6D48EAA1"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proofErr w:type="spellStart"/>
            <w:r w:rsidRPr="00536428">
              <w:rPr>
                <w:rFonts w:eastAsia="Times New Roman"/>
                <w:color w:val="000000"/>
                <w:sz w:val="22"/>
                <w:szCs w:val="22"/>
              </w:rPr>
              <w:t>acald</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nadph</w:t>
            </w:r>
            <w:proofErr w:type="spellEnd"/>
            <w:r w:rsidRPr="00536428">
              <w:rPr>
                <w:rFonts w:eastAsia="Times New Roman"/>
                <w:color w:val="000000"/>
                <w:sz w:val="22"/>
                <w:szCs w:val="22"/>
              </w:rPr>
              <w:t xml:space="preserve"> &lt;=&gt; </w:t>
            </w:r>
            <w:proofErr w:type="spellStart"/>
            <w:r w:rsidRPr="00536428">
              <w:rPr>
                <w:rFonts w:eastAsia="Times New Roman"/>
                <w:color w:val="000000"/>
                <w:sz w:val="22"/>
                <w:szCs w:val="22"/>
              </w:rPr>
              <w:t>etoh</w:t>
            </w:r>
            <w:proofErr w:type="spellEnd"/>
            <w:r w:rsidRPr="00536428">
              <w:rPr>
                <w:rFonts w:eastAsia="Times New Roman"/>
                <w:color w:val="000000"/>
                <w:sz w:val="22"/>
                <w:szCs w:val="22"/>
              </w:rPr>
              <w:t xml:space="preserve"> + </w:t>
            </w:r>
            <w:proofErr w:type="spellStart"/>
            <w:r w:rsidRPr="00536428">
              <w:rPr>
                <w:rFonts w:eastAsia="Times New Roman"/>
                <w:color w:val="000000"/>
                <w:sz w:val="22"/>
                <w:szCs w:val="22"/>
              </w:rPr>
              <w:t>nadp</w:t>
            </w:r>
            <w:proofErr w:type="spellEnd"/>
            <w:r w:rsidRPr="00536428">
              <w:rPr>
                <w:rFonts w:eastAsia="Times New Roman"/>
                <w:color w:val="000000"/>
                <w:sz w:val="22"/>
                <w:szCs w:val="22"/>
              </w:rPr>
              <w:t xml:space="preserve"> </w:t>
            </w:r>
          </w:p>
        </w:tc>
      </w:tr>
      <w:tr w:rsidR="00536428" w:rsidRPr="00536428" w14:paraId="2642C275"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325D3DF2"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Bifur_Hyd</w:t>
            </w:r>
            <w:proofErr w:type="spellEnd"/>
          </w:p>
        </w:tc>
        <w:tc>
          <w:tcPr>
            <w:tcW w:w="6806" w:type="dxa"/>
            <w:noWrap/>
            <w:hideMark/>
          </w:tcPr>
          <w:p w14:paraId="2ADAC84C"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nadh + 2 h = nad + 2 h2 + 2 fdxox </w:t>
            </w:r>
          </w:p>
        </w:tc>
      </w:tr>
      <w:tr w:rsidR="00536428" w:rsidRPr="00536428" w14:paraId="5FBA0543"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6A2ADAD8"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NDK</w:t>
            </w:r>
          </w:p>
        </w:tc>
        <w:tc>
          <w:tcPr>
            <w:tcW w:w="6806" w:type="dxa"/>
            <w:noWrap/>
            <w:hideMark/>
          </w:tcPr>
          <w:p w14:paraId="56504027"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gtp + adp &lt;=&gt; atp + gdp </w:t>
            </w:r>
          </w:p>
        </w:tc>
      </w:tr>
      <w:tr w:rsidR="00536428" w:rsidRPr="00536428" w14:paraId="303FA5E8"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7E68C728" w14:textId="77777777" w:rsidR="00536428" w:rsidRPr="00536428" w:rsidRDefault="00536428" w:rsidP="00536428">
            <w:pPr>
              <w:jc w:val="left"/>
              <w:rPr>
                <w:rFonts w:eastAsia="Times New Roman"/>
                <w:i w:val="0"/>
                <w:color w:val="000000"/>
                <w:sz w:val="22"/>
                <w:szCs w:val="22"/>
              </w:rPr>
            </w:pPr>
            <w:proofErr w:type="spellStart"/>
            <w:r w:rsidRPr="00536428">
              <w:rPr>
                <w:rFonts w:eastAsia="Times New Roman"/>
                <w:i w:val="0"/>
                <w:color w:val="000000"/>
                <w:sz w:val="22"/>
                <w:szCs w:val="22"/>
              </w:rPr>
              <w:t>Gly-cyc</w:t>
            </w:r>
            <w:proofErr w:type="spellEnd"/>
          </w:p>
        </w:tc>
        <w:tc>
          <w:tcPr>
            <w:tcW w:w="6806" w:type="dxa"/>
            <w:noWrap/>
            <w:hideMark/>
          </w:tcPr>
          <w:p w14:paraId="592309E6"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atp + pi &lt;=&gt; adp + ppi</w:t>
            </w:r>
          </w:p>
        </w:tc>
      </w:tr>
      <w:tr w:rsidR="00536428" w:rsidRPr="00536428" w14:paraId="6CEEDF89"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14CC7799"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NADPH-FNOR</w:t>
            </w:r>
          </w:p>
        </w:tc>
        <w:tc>
          <w:tcPr>
            <w:tcW w:w="6806" w:type="dxa"/>
            <w:noWrap/>
            <w:hideMark/>
          </w:tcPr>
          <w:p w14:paraId="50DDED8B"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nadp &lt;=&gt; 2 fdxox + nadph </w:t>
            </w:r>
          </w:p>
        </w:tc>
      </w:tr>
      <w:tr w:rsidR="00536428" w:rsidRPr="00536428" w14:paraId="18AC9059" w14:textId="77777777" w:rsidTr="00536428">
        <w:trPr>
          <w:trHeight w:val="300"/>
        </w:trPr>
        <w:tc>
          <w:tcPr>
            <w:cnfStyle w:val="001000000000" w:firstRow="0" w:lastRow="0" w:firstColumn="1" w:lastColumn="0" w:oddVBand="0" w:evenVBand="0" w:oddHBand="0" w:evenHBand="0" w:firstRowFirstColumn="0" w:firstRowLastColumn="0" w:lastRowFirstColumn="0" w:lastRowLastColumn="0"/>
            <w:tcW w:w="1715" w:type="dxa"/>
            <w:noWrap/>
            <w:hideMark/>
          </w:tcPr>
          <w:p w14:paraId="23028D26"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NADH-FNOR</w:t>
            </w:r>
          </w:p>
        </w:tc>
        <w:tc>
          <w:tcPr>
            <w:tcW w:w="6806" w:type="dxa"/>
            <w:noWrap/>
            <w:hideMark/>
          </w:tcPr>
          <w:p w14:paraId="3E2E7E35" w14:textId="77777777" w:rsidR="00536428" w:rsidRPr="00536428" w:rsidRDefault="00536428" w:rsidP="00536428">
            <w:pP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 xml:space="preserve">2 fdxrd + nad &lt;=&gt; 2 fdxox + nadh </w:t>
            </w:r>
          </w:p>
        </w:tc>
      </w:tr>
      <w:tr w:rsidR="00536428" w:rsidRPr="00536428" w14:paraId="604F019A" w14:textId="77777777" w:rsidTr="0053642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tcBorders>
              <w:bottom w:val="single" w:sz="4" w:space="0" w:color="auto"/>
            </w:tcBorders>
            <w:noWrap/>
            <w:hideMark/>
          </w:tcPr>
          <w:p w14:paraId="2F2A58AF" w14:textId="77777777" w:rsidR="00536428" w:rsidRPr="00536428" w:rsidRDefault="00536428" w:rsidP="00536428">
            <w:pPr>
              <w:jc w:val="left"/>
              <w:rPr>
                <w:rFonts w:eastAsia="Times New Roman"/>
                <w:i w:val="0"/>
                <w:color w:val="000000"/>
                <w:sz w:val="22"/>
                <w:szCs w:val="22"/>
              </w:rPr>
            </w:pPr>
            <w:r w:rsidRPr="00536428">
              <w:rPr>
                <w:rFonts w:eastAsia="Times New Roman"/>
                <w:i w:val="0"/>
                <w:color w:val="000000"/>
                <w:sz w:val="22"/>
                <w:szCs w:val="22"/>
              </w:rPr>
              <w:t>ATPase2</w:t>
            </w:r>
          </w:p>
        </w:tc>
        <w:tc>
          <w:tcPr>
            <w:tcW w:w="6806" w:type="dxa"/>
            <w:tcBorders>
              <w:bottom w:val="single" w:sz="4" w:space="0" w:color="auto"/>
            </w:tcBorders>
            <w:noWrap/>
            <w:hideMark/>
          </w:tcPr>
          <w:p w14:paraId="38B3AF0B" w14:textId="77777777" w:rsidR="00536428" w:rsidRPr="00536428" w:rsidRDefault="00536428" w:rsidP="00536428">
            <w:pP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536428">
              <w:rPr>
                <w:rFonts w:eastAsia="Times New Roman"/>
                <w:color w:val="000000"/>
                <w:sz w:val="22"/>
                <w:szCs w:val="22"/>
              </w:rPr>
              <w:t>atp + h2o &lt;=</w:t>
            </w:r>
            <w:proofErr w:type="gramStart"/>
            <w:r w:rsidRPr="00536428">
              <w:rPr>
                <w:rFonts w:eastAsia="Times New Roman"/>
                <w:color w:val="000000"/>
                <w:sz w:val="22"/>
                <w:szCs w:val="22"/>
              </w:rPr>
              <w:t>&gt;  amp</w:t>
            </w:r>
            <w:proofErr w:type="gramEnd"/>
            <w:r w:rsidRPr="00536428">
              <w:rPr>
                <w:rFonts w:eastAsia="Times New Roman"/>
                <w:color w:val="000000"/>
                <w:sz w:val="22"/>
                <w:szCs w:val="22"/>
              </w:rPr>
              <w:t xml:space="preserve"> + ppi </w:t>
            </w:r>
          </w:p>
        </w:tc>
      </w:tr>
    </w:tbl>
    <w:p w14:paraId="22195427" w14:textId="591FBF72" w:rsidR="00735550" w:rsidRPr="007840E6" w:rsidRDefault="00735550" w:rsidP="00735550">
      <w:pPr>
        <w:spacing w:line="360" w:lineRule="auto"/>
        <w:jc w:val="both"/>
        <w:rPr>
          <w:rFonts w:ascii="Calibri" w:eastAsia="MS Gothic" w:hAnsi="Calibri"/>
          <w:color w:val="17365D"/>
          <w:spacing w:val="5"/>
          <w:kern w:val="28"/>
          <w:sz w:val="32"/>
          <w:szCs w:val="32"/>
        </w:rPr>
      </w:pPr>
    </w:p>
    <w:p w14:paraId="7C485054" w14:textId="77777777" w:rsidR="00666BF9" w:rsidRPr="009E3E15" w:rsidRDefault="00666BF9" w:rsidP="009E3E15">
      <w:pPr>
        <w:spacing w:line="480" w:lineRule="auto"/>
        <w:jc w:val="both"/>
      </w:pPr>
    </w:p>
    <w:p w14:paraId="7D3E9495" w14:textId="77777777" w:rsidR="00666BF9" w:rsidRPr="009E3E15" w:rsidRDefault="00666BF9" w:rsidP="009E3E15">
      <w:pPr>
        <w:spacing w:line="480" w:lineRule="auto"/>
        <w:jc w:val="both"/>
        <w:rPr>
          <w:b/>
        </w:rPr>
      </w:pPr>
    </w:p>
    <w:p w14:paraId="25529917" w14:textId="2BC37AB2" w:rsidR="00C50274" w:rsidRPr="009E3E15" w:rsidRDefault="008A4A19" w:rsidP="002D5460">
      <w:pPr>
        <w:spacing w:line="480" w:lineRule="auto"/>
        <w:jc w:val="both"/>
        <w:outlineLvl w:val="0"/>
      </w:pPr>
      <w:r w:rsidRPr="009E3E15">
        <w:rPr>
          <w:b/>
        </w:rPr>
        <w:t>References</w:t>
      </w:r>
    </w:p>
    <w:p w14:paraId="46F25C8F" w14:textId="77777777" w:rsidR="00C50274" w:rsidRPr="009E3E15" w:rsidRDefault="00C50274" w:rsidP="009E3E15">
      <w:pPr>
        <w:tabs>
          <w:tab w:val="left" w:pos="363"/>
        </w:tabs>
        <w:spacing w:line="480" w:lineRule="auto"/>
        <w:jc w:val="both"/>
      </w:pPr>
    </w:p>
    <w:p w14:paraId="56E89A1B" w14:textId="77777777" w:rsidR="00F13CC0" w:rsidRPr="00F13CC0" w:rsidRDefault="00C50274" w:rsidP="00F13CC0">
      <w:pPr>
        <w:pStyle w:val="EndNoteBibliography"/>
        <w:ind w:left="720" w:hanging="720"/>
        <w:rPr>
          <w:noProof/>
        </w:rPr>
      </w:pPr>
      <w:r w:rsidRPr="009E3E15">
        <w:rPr>
          <w:rFonts w:ascii="Times New Roman" w:hAnsi="Times New Roman" w:cs="Times New Roman"/>
        </w:rPr>
        <w:lastRenderedPageBreak/>
        <w:fldChar w:fldCharType="begin"/>
      </w:r>
      <w:r w:rsidRPr="009E3E15">
        <w:rPr>
          <w:rFonts w:ascii="Times New Roman" w:hAnsi="Times New Roman" w:cs="Times New Roman"/>
        </w:rPr>
        <w:instrText xml:space="preserve"> ADDIN EN.REFLIST </w:instrText>
      </w:r>
      <w:r w:rsidRPr="009E3E15">
        <w:rPr>
          <w:rFonts w:ascii="Times New Roman" w:hAnsi="Times New Roman" w:cs="Times New Roman"/>
        </w:rPr>
        <w:fldChar w:fldCharType="separate"/>
      </w:r>
      <w:r w:rsidR="00F13CC0" w:rsidRPr="00F13CC0">
        <w:rPr>
          <w:noProof/>
        </w:rPr>
        <w:t>1.</w:t>
      </w:r>
      <w:r w:rsidR="00F13CC0" w:rsidRPr="00F13CC0">
        <w:rPr>
          <w:noProof/>
        </w:rPr>
        <w:tab/>
        <w:t xml:space="preserve">Tian L, Perot SJ, Stevenson D, Jacobson T, Lanahan AA, Amador-Noguez D, Olson DG, Lynd LR: </w:t>
      </w:r>
      <w:r w:rsidR="00F13CC0" w:rsidRPr="00F13CC0">
        <w:rPr>
          <w:b/>
          <w:noProof/>
        </w:rPr>
        <w:t>Metabolome analysis reveals a role for glyceraldehyde 3-phosphate dehydrogenase in the inhibition of C. thermocellum by ethanol</w:t>
      </w:r>
      <w:r w:rsidR="00F13CC0" w:rsidRPr="00F13CC0">
        <w:rPr>
          <w:noProof/>
        </w:rPr>
        <w:t xml:space="preserve">. </w:t>
      </w:r>
      <w:r w:rsidR="00F13CC0" w:rsidRPr="00F13CC0">
        <w:rPr>
          <w:i/>
          <w:noProof/>
        </w:rPr>
        <w:t xml:space="preserve">Biotechnol Biofuels </w:t>
      </w:r>
      <w:r w:rsidR="00F13CC0" w:rsidRPr="00F13CC0">
        <w:rPr>
          <w:noProof/>
        </w:rPr>
        <w:t xml:space="preserve">2017, </w:t>
      </w:r>
      <w:r w:rsidR="00F13CC0" w:rsidRPr="00F13CC0">
        <w:rPr>
          <w:b/>
          <w:noProof/>
        </w:rPr>
        <w:t>10</w:t>
      </w:r>
      <w:r w:rsidR="00F13CC0" w:rsidRPr="00F13CC0">
        <w:rPr>
          <w:noProof/>
        </w:rPr>
        <w:t>:276.</w:t>
      </w:r>
    </w:p>
    <w:p w14:paraId="505A38CD" w14:textId="77777777" w:rsidR="00F13CC0" w:rsidRPr="00F13CC0" w:rsidRDefault="00F13CC0" w:rsidP="00F13CC0">
      <w:pPr>
        <w:pStyle w:val="EndNoteBibliography"/>
        <w:ind w:left="720" w:hanging="720"/>
        <w:rPr>
          <w:noProof/>
        </w:rPr>
      </w:pPr>
      <w:r w:rsidRPr="00F13CC0">
        <w:rPr>
          <w:noProof/>
        </w:rPr>
        <w:t>2.</w:t>
      </w:r>
      <w:r w:rsidRPr="00F13CC0">
        <w:rPr>
          <w:noProof/>
        </w:rPr>
        <w:tab/>
        <w:t xml:space="preserve">Singh AP, Agarwal AK, Agarwal RA, Dhar A, Shukla MK: </w:t>
      </w:r>
      <w:r w:rsidRPr="00F13CC0">
        <w:rPr>
          <w:b/>
          <w:noProof/>
        </w:rPr>
        <w:t>Introduction of Alternative Fuels</w:t>
      </w:r>
      <w:r w:rsidRPr="00F13CC0">
        <w:rPr>
          <w:noProof/>
        </w:rPr>
        <w:t xml:space="preserve">. </w:t>
      </w:r>
      <w:r w:rsidRPr="00F13CC0">
        <w:rPr>
          <w:i/>
          <w:noProof/>
        </w:rPr>
        <w:t xml:space="preserve">Energy Env Sustain </w:t>
      </w:r>
      <w:r w:rsidRPr="00F13CC0">
        <w:rPr>
          <w:noProof/>
        </w:rPr>
        <w:t>2018:3-6.</w:t>
      </w:r>
    </w:p>
    <w:p w14:paraId="19B764CA" w14:textId="77777777" w:rsidR="00F13CC0" w:rsidRPr="00F13CC0" w:rsidRDefault="00F13CC0" w:rsidP="00F13CC0">
      <w:pPr>
        <w:pStyle w:val="EndNoteBibliography"/>
        <w:ind w:left="720" w:hanging="720"/>
        <w:rPr>
          <w:noProof/>
        </w:rPr>
      </w:pPr>
      <w:r w:rsidRPr="00F13CC0">
        <w:rPr>
          <w:noProof/>
        </w:rPr>
        <w:t>3.</w:t>
      </w:r>
      <w:r w:rsidRPr="00F13CC0">
        <w:rPr>
          <w:noProof/>
        </w:rPr>
        <w:tab/>
        <w:t xml:space="preserve">Azad AK, Rasul MG, Khan MMK, Sharma SC, Hazrat MA: </w:t>
      </w:r>
      <w:r w:rsidRPr="00F13CC0">
        <w:rPr>
          <w:b/>
          <w:noProof/>
        </w:rPr>
        <w:t>Prospect of biofuels as an alternative transport fuel in Australia</w:t>
      </w:r>
      <w:r w:rsidRPr="00F13CC0">
        <w:rPr>
          <w:noProof/>
        </w:rPr>
        <w:t xml:space="preserve">. </w:t>
      </w:r>
      <w:r w:rsidRPr="00F13CC0">
        <w:rPr>
          <w:i/>
          <w:noProof/>
        </w:rPr>
        <w:t xml:space="preserve">Renew Sust Energ Rev </w:t>
      </w:r>
      <w:r w:rsidRPr="00F13CC0">
        <w:rPr>
          <w:noProof/>
        </w:rPr>
        <w:t xml:space="preserve">2015, </w:t>
      </w:r>
      <w:r w:rsidRPr="00F13CC0">
        <w:rPr>
          <w:b/>
          <w:noProof/>
        </w:rPr>
        <w:t>43</w:t>
      </w:r>
      <w:r w:rsidRPr="00F13CC0">
        <w:rPr>
          <w:noProof/>
        </w:rPr>
        <w:t>:331-351.</w:t>
      </w:r>
    </w:p>
    <w:p w14:paraId="0B90EF6D" w14:textId="77777777" w:rsidR="00F13CC0" w:rsidRPr="00F13CC0" w:rsidRDefault="00F13CC0" w:rsidP="00F13CC0">
      <w:pPr>
        <w:pStyle w:val="EndNoteBibliography"/>
        <w:ind w:left="720" w:hanging="720"/>
        <w:rPr>
          <w:noProof/>
        </w:rPr>
      </w:pPr>
      <w:r w:rsidRPr="00F13CC0">
        <w:rPr>
          <w:noProof/>
        </w:rPr>
        <w:t>4.</w:t>
      </w:r>
      <w:r w:rsidRPr="00F13CC0">
        <w:rPr>
          <w:noProof/>
        </w:rPr>
        <w:tab/>
        <w:t xml:space="preserve">Tzimas E, Soria A, Peteves S: </w:t>
      </w:r>
      <w:r w:rsidRPr="00F13CC0">
        <w:rPr>
          <w:b/>
          <w:noProof/>
        </w:rPr>
        <w:t>The introduction of alternative fuels in the European transport sector: techno-economic barriers and perspectives</w:t>
      </w:r>
      <w:r w:rsidRPr="00F13CC0">
        <w:rPr>
          <w:noProof/>
        </w:rPr>
        <w:t xml:space="preserve">. </w:t>
      </w:r>
      <w:r w:rsidRPr="00F13CC0">
        <w:rPr>
          <w:i/>
          <w:noProof/>
        </w:rPr>
        <w:t xml:space="preserve">JRC Petten and JRC Seville EUR </w:t>
      </w:r>
      <w:r w:rsidRPr="00F13CC0">
        <w:rPr>
          <w:noProof/>
        </w:rPr>
        <w:t xml:space="preserve">2004, </w:t>
      </w:r>
      <w:r w:rsidRPr="00F13CC0">
        <w:rPr>
          <w:b/>
          <w:noProof/>
        </w:rPr>
        <w:t>21173</w:t>
      </w:r>
      <w:r w:rsidRPr="00F13CC0">
        <w:rPr>
          <w:noProof/>
        </w:rPr>
        <w:t>.</w:t>
      </w:r>
    </w:p>
    <w:p w14:paraId="3E81A244" w14:textId="77777777" w:rsidR="00F13CC0" w:rsidRPr="00F13CC0" w:rsidRDefault="00F13CC0" w:rsidP="00F13CC0">
      <w:pPr>
        <w:pStyle w:val="EndNoteBibliography"/>
        <w:ind w:left="720" w:hanging="720"/>
        <w:rPr>
          <w:noProof/>
        </w:rPr>
      </w:pPr>
      <w:r w:rsidRPr="00F13CC0">
        <w:rPr>
          <w:noProof/>
        </w:rPr>
        <w:t>5.</w:t>
      </w:r>
      <w:r w:rsidRPr="00F13CC0">
        <w:rPr>
          <w:noProof/>
        </w:rPr>
        <w:tab/>
        <w:t xml:space="preserve">Lynd LR, Weimer PJ, van Zyl WH, Pretorius IS: </w:t>
      </w:r>
      <w:r w:rsidRPr="00F13CC0">
        <w:rPr>
          <w:b/>
          <w:noProof/>
        </w:rPr>
        <w:t>Microbial cellulose utilization: fundamentals and biotechnology</w:t>
      </w:r>
      <w:r w:rsidRPr="00F13CC0">
        <w:rPr>
          <w:noProof/>
        </w:rPr>
        <w:t xml:space="preserve">. </w:t>
      </w:r>
      <w:r w:rsidRPr="00F13CC0">
        <w:rPr>
          <w:i/>
          <w:noProof/>
        </w:rPr>
        <w:t xml:space="preserve">Microbiol Mol Biol Rev </w:t>
      </w:r>
      <w:r w:rsidRPr="00F13CC0">
        <w:rPr>
          <w:noProof/>
        </w:rPr>
        <w:t xml:space="preserve">2002, </w:t>
      </w:r>
      <w:r w:rsidRPr="00F13CC0">
        <w:rPr>
          <w:b/>
          <w:noProof/>
        </w:rPr>
        <w:t>66</w:t>
      </w:r>
      <w:r w:rsidRPr="00F13CC0">
        <w:rPr>
          <w:noProof/>
        </w:rPr>
        <w:t>(3):506-577, table of contents.</w:t>
      </w:r>
    </w:p>
    <w:p w14:paraId="6551094B" w14:textId="77777777" w:rsidR="00F13CC0" w:rsidRPr="00F13CC0" w:rsidRDefault="00F13CC0" w:rsidP="00F13CC0">
      <w:pPr>
        <w:pStyle w:val="EndNoteBibliography"/>
        <w:ind w:left="720" w:hanging="720"/>
        <w:rPr>
          <w:noProof/>
        </w:rPr>
      </w:pPr>
      <w:r w:rsidRPr="00F13CC0">
        <w:rPr>
          <w:noProof/>
        </w:rPr>
        <w:t>6.</w:t>
      </w:r>
      <w:r w:rsidRPr="00F13CC0">
        <w:rPr>
          <w:noProof/>
        </w:rPr>
        <w:tab/>
        <w:t xml:space="preserve">Dien BS, Cotta MA, Jeffries TW: </w:t>
      </w:r>
      <w:r w:rsidRPr="00F13CC0">
        <w:rPr>
          <w:b/>
          <w:noProof/>
        </w:rPr>
        <w:t>Bacteria engineered for fuel ethanol production: current status</w:t>
      </w:r>
      <w:r w:rsidRPr="00F13CC0">
        <w:rPr>
          <w:noProof/>
        </w:rPr>
        <w:t xml:space="preserve">. </w:t>
      </w:r>
      <w:r w:rsidRPr="00F13CC0">
        <w:rPr>
          <w:i/>
          <w:noProof/>
        </w:rPr>
        <w:t xml:space="preserve">Appl Microbiol Biotechnol </w:t>
      </w:r>
      <w:r w:rsidRPr="00F13CC0">
        <w:rPr>
          <w:noProof/>
        </w:rPr>
        <w:t xml:space="preserve">2003, </w:t>
      </w:r>
      <w:r w:rsidRPr="00F13CC0">
        <w:rPr>
          <w:b/>
          <w:noProof/>
        </w:rPr>
        <w:t>63</w:t>
      </w:r>
      <w:r w:rsidRPr="00F13CC0">
        <w:rPr>
          <w:noProof/>
        </w:rPr>
        <w:t>(3):258-266.</w:t>
      </w:r>
    </w:p>
    <w:p w14:paraId="2333D36F" w14:textId="77777777" w:rsidR="00F13CC0" w:rsidRPr="00F13CC0" w:rsidRDefault="00F13CC0" w:rsidP="00F13CC0">
      <w:pPr>
        <w:pStyle w:val="EndNoteBibliography"/>
        <w:ind w:left="720" w:hanging="720"/>
        <w:rPr>
          <w:noProof/>
        </w:rPr>
      </w:pPr>
      <w:r w:rsidRPr="00F13CC0">
        <w:rPr>
          <w:noProof/>
        </w:rPr>
        <w:t>7.</w:t>
      </w:r>
      <w:r w:rsidRPr="00F13CC0">
        <w:rPr>
          <w:noProof/>
        </w:rPr>
        <w:tab/>
        <w:t xml:space="preserve">Demain AL, Newcomb M, Wu JH: </w:t>
      </w:r>
      <w:r w:rsidRPr="00F13CC0">
        <w:rPr>
          <w:b/>
          <w:noProof/>
        </w:rPr>
        <w:t>Cellulase, clostridia, and ethanol</w:t>
      </w:r>
      <w:r w:rsidRPr="00F13CC0">
        <w:rPr>
          <w:noProof/>
        </w:rPr>
        <w:t xml:space="preserve">. </w:t>
      </w:r>
      <w:r w:rsidRPr="00F13CC0">
        <w:rPr>
          <w:i/>
          <w:noProof/>
        </w:rPr>
        <w:t xml:space="preserve">Microbiol Mol Biol Rev </w:t>
      </w:r>
      <w:r w:rsidRPr="00F13CC0">
        <w:rPr>
          <w:noProof/>
        </w:rPr>
        <w:t xml:space="preserve">2005, </w:t>
      </w:r>
      <w:r w:rsidRPr="00F13CC0">
        <w:rPr>
          <w:b/>
          <w:noProof/>
        </w:rPr>
        <w:t>69</w:t>
      </w:r>
      <w:r w:rsidRPr="00F13CC0">
        <w:rPr>
          <w:noProof/>
        </w:rPr>
        <w:t>(1):124-154.</w:t>
      </w:r>
    </w:p>
    <w:p w14:paraId="68B80F05" w14:textId="77777777" w:rsidR="00F13CC0" w:rsidRPr="00F13CC0" w:rsidRDefault="00F13CC0" w:rsidP="00F13CC0">
      <w:pPr>
        <w:pStyle w:val="EndNoteBibliography"/>
        <w:ind w:left="720" w:hanging="720"/>
        <w:rPr>
          <w:noProof/>
        </w:rPr>
      </w:pPr>
      <w:r w:rsidRPr="00F13CC0">
        <w:rPr>
          <w:noProof/>
        </w:rPr>
        <w:t>8.</w:t>
      </w:r>
      <w:r w:rsidRPr="00F13CC0">
        <w:rPr>
          <w:noProof/>
        </w:rPr>
        <w:tab/>
        <w:t xml:space="preserve">Woodruff LB, Boyle NR, Gill RT: </w:t>
      </w:r>
      <w:r w:rsidRPr="00F13CC0">
        <w:rPr>
          <w:b/>
          <w:noProof/>
        </w:rPr>
        <w:t>Engineering improved ethanol production in Escherichia coli with a genome-wide approach</w:t>
      </w:r>
      <w:r w:rsidRPr="00F13CC0">
        <w:rPr>
          <w:noProof/>
        </w:rPr>
        <w:t xml:space="preserve">. </w:t>
      </w:r>
      <w:r w:rsidRPr="00F13CC0">
        <w:rPr>
          <w:i/>
          <w:noProof/>
        </w:rPr>
        <w:t xml:space="preserve">Metab Eng </w:t>
      </w:r>
      <w:r w:rsidRPr="00F13CC0">
        <w:rPr>
          <w:noProof/>
        </w:rPr>
        <w:t xml:space="preserve">2013, </w:t>
      </w:r>
      <w:r w:rsidRPr="00F13CC0">
        <w:rPr>
          <w:b/>
          <w:noProof/>
        </w:rPr>
        <w:t>17</w:t>
      </w:r>
      <w:r w:rsidRPr="00F13CC0">
        <w:rPr>
          <w:noProof/>
        </w:rPr>
        <w:t>:1-11.</w:t>
      </w:r>
    </w:p>
    <w:p w14:paraId="44B608EA" w14:textId="77777777" w:rsidR="00F13CC0" w:rsidRPr="00F13CC0" w:rsidRDefault="00F13CC0" w:rsidP="00F13CC0">
      <w:pPr>
        <w:pStyle w:val="EndNoteBibliography"/>
        <w:ind w:left="720" w:hanging="720"/>
        <w:rPr>
          <w:noProof/>
        </w:rPr>
      </w:pPr>
      <w:r w:rsidRPr="00F13CC0">
        <w:rPr>
          <w:noProof/>
        </w:rPr>
        <w:t>9.</w:t>
      </w:r>
      <w:r w:rsidRPr="00F13CC0">
        <w:rPr>
          <w:noProof/>
        </w:rPr>
        <w:tab/>
        <w:t xml:space="preserve">Thompson RA, Trinh CT: </w:t>
      </w:r>
      <w:r w:rsidRPr="00F13CC0">
        <w:rPr>
          <w:b/>
          <w:noProof/>
        </w:rPr>
        <w:t>Overflow metabolism and growth cessation in Clostridium thermocellum DSM1313 during high cellulose loading fermentations</w:t>
      </w:r>
      <w:r w:rsidRPr="00F13CC0">
        <w:rPr>
          <w:noProof/>
        </w:rPr>
        <w:t xml:space="preserve">. </w:t>
      </w:r>
      <w:r w:rsidRPr="00F13CC0">
        <w:rPr>
          <w:i/>
          <w:noProof/>
        </w:rPr>
        <w:t xml:space="preserve">Biotechnology and bioengineering </w:t>
      </w:r>
      <w:r w:rsidRPr="00F13CC0">
        <w:rPr>
          <w:noProof/>
        </w:rPr>
        <w:t xml:space="preserve">2017, </w:t>
      </w:r>
      <w:r w:rsidRPr="00F13CC0">
        <w:rPr>
          <w:b/>
          <w:noProof/>
        </w:rPr>
        <w:t>114</w:t>
      </w:r>
      <w:r w:rsidRPr="00F13CC0">
        <w:rPr>
          <w:noProof/>
        </w:rPr>
        <w:t>(11):2592-2604.</w:t>
      </w:r>
    </w:p>
    <w:p w14:paraId="2DD58ACF" w14:textId="77777777" w:rsidR="00F13CC0" w:rsidRPr="00F13CC0" w:rsidRDefault="00F13CC0" w:rsidP="00F13CC0">
      <w:pPr>
        <w:pStyle w:val="EndNoteBibliography"/>
        <w:ind w:left="720" w:hanging="720"/>
        <w:rPr>
          <w:noProof/>
        </w:rPr>
      </w:pPr>
      <w:r w:rsidRPr="00F13CC0">
        <w:rPr>
          <w:noProof/>
        </w:rPr>
        <w:t>10.</w:t>
      </w:r>
      <w:r w:rsidRPr="00F13CC0">
        <w:rPr>
          <w:noProof/>
        </w:rPr>
        <w:tab/>
        <w:t xml:space="preserve">Ataman M, Hatzimanikatis V: </w:t>
      </w:r>
      <w:r w:rsidRPr="00F13CC0">
        <w:rPr>
          <w:b/>
          <w:noProof/>
        </w:rPr>
        <w:t>Heading in the right direction: thermodynamics-based network analysis and pathway engineering</w:t>
      </w:r>
      <w:r w:rsidRPr="00F13CC0">
        <w:rPr>
          <w:noProof/>
        </w:rPr>
        <w:t xml:space="preserve">. </w:t>
      </w:r>
      <w:r w:rsidRPr="00F13CC0">
        <w:rPr>
          <w:i/>
          <w:noProof/>
        </w:rPr>
        <w:t xml:space="preserve">Curr Opin Biotechnol </w:t>
      </w:r>
      <w:r w:rsidRPr="00F13CC0">
        <w:rPr>
          <w:noProof/>
        </w:rPr>
        <w:t xml:space="preserve">2015, </w:t>
      </w:r>
      <w:r w:rsidRPr="00F13CC0">
        <w:rPr>
          <w:b/>
          <w:noProof/>
        </w:rPr>
        <w:t>36</w:t>
      </w:r>
      <w:r w:rsidRPr="00F13CC0">
        <w:rPr>
          <w:noProof/>
        </w:rPr>
        <w:t>:176-182.</w:t>
      </w:r>
    </w:p>
    <w:p w14:paraId="0ADB6191" w14:textId="77777777" w:rsidR="00F13CC0" w:rsidRPr="00F13CC0" w:rsidRDefault="00F13CC0" w:rsidP="00F13CC0">
      <w:pPr>
        <w:pStyle w:val="EndNoteBibliography"/>
        <w:ind w:left="720" w:hanging="720"/>
        <w:rPr>
          <w:noProof/>
        </w:rPr>
      </w:pPr>
      <w:r w:rsidRPr="00F13CC0">
        <w:rPr>
          <w:noProof/>
        </w:rPr>
        <w:t>11.</w:t>
      </w:r>
      <w:r w:rsidRPr="00F13CC0">
        <w:rPr>
          <w:noProof/>
        </w:rPr>
        <w:tab/>
        <w:t xml:space="preserve">Dash S, Khodayari A, Zhou J, Holwerda EK, Olson DG, Lynd LR, Maranas CD: </w:t>
      </w:r>
      <w:r w:rsidRPr="00F13CC0">
        <w:rPr>
          <w:b/>
          <w:noProof/>
        </w:rPr>
        <w:t>Development of a core Clostridium thermocellum kinetic metabolic model consistent with multiple genetic perturbations</w:t>
      </w:r>
      <w:r w:rsidRPr="00F13CC0">
        <w:rPr>
          <w:noProof/>
        </w:rPr>
        <w:t xml:space="preserve">. </w:t>
      </w:r>
      <w:r w:rsidRPr="00F13CC0">
        <w:rPr>
          <w:i/>
          <w:noProof/>
        </w:rPr>
        <w:t xml:space="preserve">Biotechnol Biofuels </w:t>
      </w:r>
      <w:r w:rsidRPr="00F13CC0">
        <w:rPr>
          <w:noProof/>
        </w:rPr>
        <w:t xml:space="preserve">2017, </w:t>
      </w:r>
      <w:r w:rsidRPr="00F13CC0">
        <w:rPr>
          <w:b/>
          <w:noProof/>
        </w:rPr>
        <w:t>10</w:t>
      </w:r>
      <w:r w:rsidRPr="00F13CC0">
        <w:rPr>
          <w:noProof/>
        </w:rPr>
        <w:t>:108.</w:t>
      </w:r>
    </w:p>
    <w:p w14:paraId="7A7B051B" w14:textId="77777777" w:rsidR="00F13CC0" w:rsidRPr="00F13CC0" w:rsidRDefault="00F13CC0" w:rsidP="00F13CC0">
      <w:pPr>
        <w:pStyle w:val="EndNoteBibliography"/>
        <w:ind w:left="720" w:hanging="720"/>
        <w:rPr>
          <w:noProof/>
        </w:rPr>
      </w:pPr>
      <w:r w:rsidRPr="00F13CC0">
        <w:rPr>
          <w:noProof/>
        </w:rPr>
        <w:t>12.</w:t>
      </w:r>
      <w:r w:rsidRPr="00F13CC0">
        <w:rPr>
          <w:noProof/>
        </w:rPr>
        <w:tab/>
        <w:t xml:space="preserve">Noor E, Bar-Even A, Flamholz A, Reznik E, Liebermeister W, Milo R: </w:t>
      </w:r>
      <w:r w:rsidRPr="00F13CC0">
        <w:rPr>
          <w:b/>
          <w:noProof/>
        </w:rPr>
        <w:t>Pathway thermodynamics highlights kinetic obstacles in central metabolism</w:t>
      </w:r>
      <w:r w:rsidRPr="00F13CC0">
        <w:rPr>
          <w:noProof/>
        </w:rPr>
        <w:t xml:space="preserve">. </w:t>
      </w:r>
      <w:r w:rsidRPr="00F13CC0">
        <w:rPr>
          <w:i/>
          <w:noProof/>
        </w:rPr>
        <w:t xml:space="preserve">PLoS Comput Biol </w:t>
      </w:r>
      <w:r w:rsidRPr="00F13CC0">
        <w:rPr>
          <w:noProof/>
        </w:rPr>
        <w:t xml:space="preserve">2014, </w:t>
      </w:r>
      <w:r w:rsidRPr="00F13CC0">
        <w:rPr>
          <w:b/>
          <w:noProof/>
        </w:rPr>
        <w:t>10</w:t>
      </w:r>
      <w:r w:rsidRPr="00F13CC0">
        <w:rPr>
          <w:noProof/>
        </w:rPr>
        <w:t>(2):e1003483.</w:t>
      </w:r>
    </w:p>
    <w:p w14:paraId="1BD4C018" w14:textId="77777777" w:rsidR="00F13CC0" w:rsidRPr="00F13CC0" w:rsidRDefault="00F13CC0" w:rsidP="00F13CC0">
      <w:pPr>
        <w:pStyle w:val="EndNoteBibliography"/>
        <w:ind w:left="720" w:hanging="720"/>
        <w:rPr>
          <w:noProof/>
        </w:rPr>
      </w:pPr>
      <w:r w:rsidRPr="00F13CC0">
        <w:rPr>
          <w:noProof/>
        </w:rPr>
        <w:t>13.</w:t>
      </w:r>
      <w:r w:rsidRPr="00F13CC0">
        <w:rPr>
          <w:noProof/>
        </w:rPr>
        <w:tab/>
        <w:t xml:space="preserve">Tian L, Perot SJ, Hon S, Zhou J, Liang X, Bouvier JT, Guss AM, Olson DG, Lynd LR: </w:t>
      </w:r>
      <w:r w:rsidRPr="00F13CC0">
        <w:rPr>
          <w:b/>
          <w:noProof/>
        </w:rPr>
        <w:t>Enhanced ethanol formation by Clostridium thermocellum via pyruvate decarboxylase</w:t>
      </w:r>
      <w:r w:rsidRPr="00F13CC0">
        <w:rPr>
          <w:noProof/>
        </w:rPr>
        <w:t xml:space="preserve">. </w:t>
      </w:r>
      <w:r w:rsidRPr="00F13CC0">
        <w:rPr>
          <w:i/>
          <w:noProof/>
        </w:rPr>
        <w:t xml:space="preserve">Microb Cell Fact </w:t>
      </w:r>
      <w:r w:rsidRPr="00F13CC0">
        <w:rPr>
          <w:noProof/>
        </w:rPr>
        <w:t xml:space="preserve">2017, </w:t>
      </w:r>
      <w:r w:rsidRPr="00F13CC0">
        <w:rPr>
          <w:b/>
          <w:noProof/>
        </w:rPr>
        <w:t>16</w:t>
      </w:r>
      <w:r w:rsidRPr="00F13CC0">
        <w:rPr>
          <w:noProof/>
        </w:rPr>
        <w:t>(1):171.</w:t>
      </w:r>
    </w:p>
    <w:p w14:paraId="0B2EBC82" w14:textId="77777777" w:rsidR="00F13CC0" w:rsidRPr="00F13CC0" w:rsidRDefault="00F13CC0" w:rsidP="00F13CC0">
      <w:pPr>
        <w:pStyle w:val="EndNoteBibliography"/>
        <w:ind w:left="720" w:hanging="720"/>
        <w:rPr>
          <w:noProof/>
        </w:rPr>
      </w:pPr>
      <w:r w:rsidRPr="00F13CC0">
        <w:rPr>
          <w:noProof/>
        </w:rPr>
        <w:t>14.</w:t>
      </w:r>
      <w:r w:rsidRPr="00F13CC0">
        <w:rPr>
          <w:noProof/>
        </w:rPr>
        <w:tab/>
        <w:t xml:space="preserve">Olson DG, Sparling R, Lynd LR: </w:t>
      </w:r>
      <w:r w:rsidRPr="00F13CC0">
        <w:rPr>
          <w:b/>
          <w:noProof/>
        </w:rPr>
        <w:t>Ethanol production by engineered thermophiles</w:t>
      </w:r>
      <w:r w:rsidRPr="00F13CC0">
        <w:rPr>
          <w:noProof/>
        </w:rPr>
        <w:t xml:space="preserve">. </w:t>
      </w:r>
      <w:r w:rsidRPr="00F13CC0">
        <w:rPr>
          <w:i/>
          <w:noProof/>
        </w:rPr>
        <w:t xml:space="preserve">Curr Opin Biotechnol </w:t>
      </w:r>
      <w:r w:rsidRPr="00F13CC0">
        <w:rPr>
          <w:noProof/>
        </w:rPr>
        <w:t xml:space="preserve">2015, </w:t>
      </w:r>
      <w:r w:rsidRPr="00F13CC0">
        <w:rPr>
          <w:b/>
          <w:noProof/>
        </w:rPr>
        <w:t>33</w:t>
      </w:r>
      <w:r w:rsidRPr="00F13CC0">
        <w:rPr>
          <w:noProof/>
        </w:rPr>
        <w:t>:130-141.</w:t>
      </w:r>
    </w:p>
    <w:p w14:paraId="11744A93" w14:textId="77777777" w:rsidR="00F13CC0" w:rsidRPr="00F13CC0" w:rsidRDefault="00F13CC0" w:rsidP="00F13CC0">
      <w:pPr>
        <w:pStyle w:val="EndNoteBibliography"/>
        <w:ind w:left="720" w:hanging="720"/>
        <w:rPr>
          <w:noProof/>
        </w:rPr>
      </w:pPr>
      <w:r w:rsidRPr="00F13CC0">
        <w:rPr>
          <w:noProof/>
        </w:rPr>
        <w:t>15.</w:t>
      </w:r>
      <w:r w:rsidRPr="00F13CC0">
        <w:rPr>
          <w:noProof/>
        </w:rPr>
        <w:tab/>
        <w:t xml:space="preserve">Lo J, Zheng T, Hon S, Olson DG, Lynd LR: </w:t>
      </w:r>
      <w:r w:rsidRPr="00F13CC0">
        <w:rPr>
          <w:b/>
          <w:noProof/>
        </w:rPr>
        <w:t>The bifunctional alcohol and aldehyde dehydrogenase gene, adhE, is necessary for ethanol production in Clostridium thermocellum and Thermoanaerobacterium saccharolyticum</w:t>
      </w:r>
      <w:r w:rsidRPr="00F13CC0">
        <w:rPr>
          <w:noProof/>
        </w:rPr>
        <w:t xml:space="preserve">. </w:t>
      </w:r>
      <w:r w:rsidRPr="00F13CC0">
        <w:rPr>
          <w:i/>
          <w:noProof/>
        </w:rPr>
        <w:t xml:space="preserve">J Bacteriol </w:t>
      </w:r>
      <w:r w:rsidRPr="00F13CC0">
        <w:rPr>
          <w:noProof/>
        </w:rPr>
        <w:t xml:space="preserve">2015, </w:t>
      </w:r>
      <w:r w:rsidRPr="00F13CC0">
        <w:rPr>
          <w:b/>
          <w:noProof/>
        </w:rPr>
        <w:t>197</w:t>
      </w:r>
      <w:r w:rsidRPr="00F13CC0">
        <w:rPr>
          <w:noProof/>
        </w:rPr>
        <w:t>(8):1386-1393.</w:t>
      </w:r>
    </w:p>
    <w:p w14:paraId="47FFD55D" w14:textId="77777777" w:rsidR="00F13CC0" w:rsidRPr="00F13CC0" w:rsidRDefault="00F13CC0" w:rsidP="00F13CC0">
      <w:pPr>
        <w:pStyle w:val="EndNoteBibliography"/>
        <w:ind w:left="720" w:hanging="720"/>
        <w:rPr>
          <w:noProof/>
        </w:rPr>
      </w:pPr>
      <w:r w:rsidRPr="00F13CC0">
        <w:rPr>
          <w:noProof/>
        </w:rPr>
        <w:t>16.</w:t>
      </w:r>
      <w:r w:rsidRPr="00F13CC0">
        <w:rPr>
          <w:noProof/>
        </w:rPr>
        <w:tab/>
        <w:t xml:space="preserve">Klamt S, Regensburger G, Gerstl MP, Jungreuthmayer C, Schuster S, Mahadevan R, Zanghellini J, Muller S: </w:t>
      </w:r>
      <w:r w:rsidRPr="00F13CC0">
        <w:rPr>
          <w:b/>
          <w:noProof/>
        </w:rPr>
        <w:t>From elementary flux modes to elementary flux vectors: Metabolic pathway analysis with arbitrary linear flux constraints</w:t>
      </w:r>
      <w:r w:rsidRPr="00F13CC0">
        <w:rPr>
          <w:noProof/>
        </w:rPr>
        <w:t xml:space="preserve">. </w:t>
      </w:r>
      <w:r w:rsidRPr="00F13CC0">
        <w:rPr>
          <w:i/>
          <w:noProof/>
        </w:rPr>
        <w:t xml:space="preserve">Plos Computational Biology </w:t>
      </w:r>
      <w:r w:rsidRPr="00F13CC0">
        <w:rPr>
          <w:noProof/>
        </w:rPr>
        <w:t xml:space="preserve">2017, </w:t>
      </w:r>
      <w:r w:rsidRPr="00F13CC0">
        <w:rPr>
          <w:b/>
          <w:noProof/>
        </w:rPr>
        <w:t>13</w:t>
      </w:r>
      <w:r w:rsidRPr="00F13CC0">
        <w:rPr>
          <w:noProof/>
        </w:rPr>
        <w:t>(4).</w:t>
      </w:r>
    </w:p>
    <w:p w14:paraId="40B84F17" w14:textId="77777777" w:rsidR="00F13CC0" w:rsidRPr="00F13CC0" w:rsidRDefault="00F13CC0" w:rsidP="00F13CC0">
      <w:pPr>
        <w:pStyle w:val="EndNoteBibliography"/>
        <w:ind w:left="720" w:hanging="720"/>
        <w:rPr>
          <w:noProof/>
        </w:rPr>
      </w:pPr>
      <w:r w:rsidRPr="00F13CC0">
        <w:rPr>
          <w:noProof/>
        </w:rPr>
        <w:t>17.</w:t>
      </w:r>
      <w:r w:rsidRPr="00F13CC0">
        <w:rPr>
          <w:noProof/>
        </w:rPr>
        <w:tab/>
        <w:t xml:space="preserve">Stephanopoulos G: </w:t>
      </w:r>
      <w:r w:rsidRPr="00F13CC0">
        <w:rPr>
          <w:b/>
          <w:noProof/>
        </w:rPr>
        <w:t>Metabolic engineering</w:t>
      </w:r>
      <w:r w:rsidRPr="00F13CC0">
        <w:rPr>
          <w:noProof/>
        </w:rPr>
        <w:t xml:space="preserve">. </w:t>
      </w:r>
      <w:r w:rsidRPr="00F13CC0">
        <w:rPr>
          <w:i/>
          <w:noProof/>
        </w:rPr>
        <w:t xml:space="preserve">Biotechnology and bioengineering </w:t>
      </w:r>
      <w:r w:rsidRPr="00F13CC0">
        <w:rPr>
          <w:noProof/>
        </w:rPr>
        <w:t xml:space="preserve">1998, </w:t>
      </w:r>
      <w:r w:rsidRPr="00F13CC0">
        <w:rPr>
          <w:b/>
          <w:noProof/>
        </w:rPr>
        <w:t>58</w:t>
      </w:r>
      <w:r w:rsidRPr="00F13CC0">
        <w:rPr>
          <w:noProof/>
        </w:rPr>
        <w:t>(2-3):119-120.</w:t>
      </w:r>
    </w:p>
    <w:p w14:paraId="184E11C9" w14:textId="77777777" w:rsidR="00F13CC0" w:rsidRPr="00F13CC0" w:rsidRDefault="00F13CC0" w:rsidP="00F13CC0">
      <w:pPr>
        <w:pStyle w:val="EndNoteBibliography"/>
        <w:ind w:left="720" w:hanging="720"/>
        <w:rPr>
          <w:noProof/>
        </w:rPr>
      </w:pPr>
      <w:r w:rsidRPr="00F13CC0">
        <w:rPr>
          <w:noProof/>
        </w:rPr>
        <w:t>18.</w:t>
      </w:r>
      <w:r w:rsidRPr="00F13CC0">
        <w:rPr>
          <w:noProof/>
        </w:rPr>
        <w:tab/>
        <w:t xml:space="preserve">Bennett GN, San KY: </w:t>
      </w:r>
      <w:r w:rsidRPr="00F13CC0">
        <w:rPr>
          <w:b/>
          <w:noProof/>
        </w:rPr>
        <w:t>Engineering E. coli Central Metabolism for Enhanced Primary Metabolite Production</w:t>
      </w:r>
      <w:r w:rsidRPr="00F13CC0">
        <w:rPr>
          <w:noProof/>
        </w:rPr>
        <w:t xml:space="preserve">. </w:t>
      </w:r>
      <w:r w:rsidRPr="00F13CC0">
        <w:rPr>
          <w:i/>
          <w:noProof/>
        </w:rPr>
        <w:t xml:space="preserve">Systems Biology and Biotechnology of Escherichia Coli </w:t>
      </w:r>
      <w:r w:rsidRPr="00F13CC0">
        <w:rPr>
          <w:noProof/>
        </w:rPr>
        <w:t>2009:351-376.</w:t>
      </w:r>
    </w:p>
    <w:p w14:paraId="0FF3EBB5" w14:textId="77777777" w:rsidR="00F13CC0" w:rsidRPr="00F13CC0" w:rsidRDefault="00F13CC0" w:rsidP="00F13CC0">
      <w:pPr>
        <w:pStyle w:val="EndNoteBibliography"/>
        <w:ind w:left="720" w:hanging="720"/>
        <w:rPr>
          <w:noProof/>
        </w:rPr>
      </w:pPr>
      <w:r w:rsidRPr="00F13CC0">
        <w:rPr>
          <w:noProof/>
        </w:rPr>
        <w:lastRenderedPageBreak/>
        <w:t>19.</w:t>
      </w:r>
      <w:r w:rsidRPr="00F13CC0">
        <w:rPr>
          <w:noProof/>
        </w:rPr>
        <w:tab/>
        <w:t xml:space="preserve">Milo R, Jorgensen P, Moran U, Weber G, Springer M: </w:t>
      </w:r>
      <w:r w:rsidRPr="00F13CC0">
        <w:rPr>
          <w:b/>
          <w:noProof/>
        </w:rPr>
        <w:t>BioNumbers--the database of key numbers in molecular and cell biology</w:t>
      </w:r>
      <w:r w:rsidRPr="00F13CC0">
        <w:rPr>
          <w:noProof/>
        </w:rPr>
        <w:t xml:space="preserve">. </w:t>
      </w:r>
      <w:r w:rsidRPr="00F13CC0">
        <w:rPr>
          <w:i/>
          <w:noProof/>
        </w:rPr>
        <w:t xml:space="preserve">Nucleic Acids Res </w:t>
      </w:r>
      <w:r w:rsidRPr="00F13CC0">
        <w:rPr>
          <w:noProof/>
        </w:rPr>
        <w:t xml:space="preserve">2010, </w:t>
      </w:r>
      <w:r w:rsidRPr="00F13CC0">
        <w:rPr>
          <w:b/>
          <w:noProof/>
        </w:rPr>
        <w:t>38</w:t>
      </w:r>
      <w:r w:rsidRPr="00F13CC0">
        <w:rPr>
          <w:noProof/>
        </w:rPr>
        <w:t>(Database issue):D750-753.</w:t>
      </w:r>
    </w:p>
    <w:p w14:paraId="6EA3ACB5" w14:textId="77777777" w:rsidR="00F13CC0" w:rsidRPr="00F13CC0" w:rsidRDefault="00F13CC0" w:rsidP="00F13CC0">
      <w:pPr>
        <w:pStyle w:val="EndNoteBibliography"/>
        <w:ind w:left="720" w:hanging="720"/>
        <w:rPr>
          <w:noProof/>
        </w:rPr>
      </w:pPr>
      <w:r w:rsidRPr="00F13CC0">
        <w:rPr>
          <w:noProof/>
        </w:rPr>
        <w:t>20.</w:t>
      </w:r>
      <w:r w:rsidRPr="00F13CC0">
        <w:rPr>
          <w:noProof/>
        </w:rPr>
        <w:tab/>
        <w:t xml:space="preserve">Olson DG, Horl M, Fuhrer T, Cui J, Zhou J, Maloney MI, Amador-Noguez D, Tian L, Sauer U, Lynd LR: </w:t>
      </w:r>
      <w:r w:rsidRPr="00F13CC0">
        <w:rPr>
          <w:b/>
          <w:noProof/>
        </w:rPr>
        <w:t>Glycolysis without pyruvate kinase in Clostridium thermocellum</w:t>
      </w:r>
      <w:r w:rsidRPr="00F13CC0">
        <w:rPr>
          <w:noProof/>
        </w:rPr>
        <w:t xml:space="preserve">. </w:t>
      </w:r>
      <w:r w:rsidRPr="00F13CC0">
        <w:rPr>
          <w:i/>
          <w:noProof/>
        </w:rPr>
        <w:t xml:space="preserve">Metab Eng </w:t>
      </w:r>
      <w:r w:rsidRPr="00F13CC0">
        <w:rPr>
          <w:noProof/>
        </w:rPr>
        <w:t xml:space="preserve">2017, </w:t>
      </w:r>
      <w:r w:rsidRPr="00F13CC0">
        <w:rPr>
          <w:b/>
          <w:noProof/>
        </w:rPr>
        <w:t>39</w:t>
      </w:r>
      <w:r w:rsidRPr="00F13CC0">
        <w:rPr>
          <w:noProof/>
        </w:rPr>
        <w:t>:169-180.</w:t>
      </w:r>
    </w:p>
    <w:p w14:paraId="730B5822" w14:textId="77777777" w:rsidR="00F13CC0" w:rsidRPr="00F13CC0" w:rsidRDefault="00F13CC0" w:rsidP="00F13CC0">
      <w:pPr>
        <w:pStyle w:val="EndNoteBibliography"/>
        <w:ind w:left="720" w:hanging="720"/>
        <w:rPr>
          <w:noProof/>
        </w:rPr>
      </w:pPr>
      <w:r w:rsidRPr="00F13CC0">
        <w:rPr>
          <w:noProof/>
        </w:rPr>
        <w:t>21.</w:t>
      </w:r>
      <w:r w:rsidRPr="00F13CC0">
        <w:rPr>
          <w:noProof/>
        </w:rPr>
        <w:tab/>
        <w:t xml:space="preserve">Yang S, Giannone RJ, Dice L, Yang ZK, Engle NL, Tschaplinski TJ, Hettich RL, Brown SD: </w:t>
      </w:r>
      <w:r w:rsidRPr="00F13CC0">
        <w:rPr>
          <w:b/>
          <w:noProof/>
        </w:rPr>
        <w:t>Clostridium thermocellum ATCC27405 transcriptomic, metabolomic and proteomic profiles after ethanol stress</w:t>
      </w:r>
      <w:r w:rsidRPr="00F13CC0">
        <w:rPr>
          <w:noProof/>
        </w:rPr>
        <w:t xml:space="preserve">. </w:t>
      </w:r>
      <w:r w:rsidRPr="00F13CC0">
        <w:rPr>
          <w:i/>
          <w:noProof/>
        </w:rPr>
        <w:t xml:space="preserve">BMC Genomics </w:t>
      </w:r>
      <w:r w:rsidRPr="00F13CC0">
        <w:rPr>
          <w:noProof/>
        </w:rPr>
        <w:t xml:space="preserve">2012, </w:t>
      </w:r>
      <w:r w:rsidRPr="00F13CC0">
        <w:rPr>
          <w:b/>
          <w:noProof/>
        </w:rPr>
        <w:t>13</w:t>
      </w:r>
      <w:r w:rsidRPr="00F13CC0">
        <w:rPr>
          <w:noProof/>
        </w:rPr>
        <w:t>:336.</w:t>
      </w:r>
    </w:p>
    <w:p w14:paraId="6C847D3C" w14:textId="77777777" w:rsidR="00F13CC0" w:rsidRPr="00F13CC0" w:rsidRDefault="00F13CC0" w:rsidP="00F13CC0">
      <w:pPr>
        <w:pStyle w:val="EndNoteBibliography"/>
        <w:ind w:left="720" w:hanging="720"/>
        <w:rPr>
          <w:noProof/>
        </w:rPr>
      </w:pPr>
      <w:r w:rsidRPr="00F13CC0">
        <w:rPr>
          <w:noProof/>
        </w:rPr>
        <w:t>22.</w:t>
      </w:r>
      <w:r w:rsidRPr="00F13CC0">
        <w:rPr>
          <w:noProof/>
        </w:rPr>
        <w:tab/>
        <w:t xml:space="preserve">Guo ZP, Zhang L, Ding ZY, Wang ZX, Shi GY: </w:t>
      </w:r>
      <w:r w:rsidRPr="00F13CC0">
        <w:rPr>
          <w:b/>
          <w:noProof/>
        </w:rPr>
        <w:t>Improving ethanol productivity by modification of glycolytic redox factor generation in glycerol-3-phosphate dehydrogenase mutants of an industrial ethanol yeast</w:t>
      </w:r>
      <w:r w:rsidRPr="00F13CC0">
        <w:rPr>
          <w:noProof/>
        </w:rPr>
        <w:t xml:space="preserve">. </w:t>
      </w:r>
      <w:r w:rsidRPr="00F13CC0">
        <w:rPr>
          <w:i/>
          <w:noProof/>
        </w:rPr>
        <w:t xml:space="preserve">J Ind Microbiol Biotechnol </w:t>
      </w:r>
      <w:r w:rsidRPr="00F13CC0">
        <w:rPr>
          <w:noProof/>
        </w:rPr>
        <w:t xml:space="preserve">2011, </w:t>
      </w:r>
      <w:r w:rsidRPr="00F13CC0">
        <w:rPr>
          <w:b/>
          <w:noProof/>
        </w:rPr>
        <w:t>38</w:t>
      </w:r>
      <w:r w:rsidRPr="00F13CC0">
        <w:rPr>
          <w:noProof/>
        </w:rPr>
        <w:t>(8):935-943.</w:t>
      </w:r>
    </w:p>
    <w:p w14:paraId="79168A78" w14:textId="77777777" w:rsidR="00F13CC0" w:rsidRPr="00F13CC0" w:rsidRDefault="00F13CC0" w:rsidP="00F13CC0">
      <w:pPr>
        <w:pStyle w:val="EndNoteBibliography"/>
        <w:ind w:left="720" w:hanging="720"/>
        <w:rPr>
          <w:noProof/>
        </w:rPr>
      </w:pPr>
      <w:r w:rsidRPr="00F13CC0">
        <w:rPr>
          <w:noProof/>
        </w:rPr>
        <w:t>23.</w:t>
      </w:r>
      <w:r w:rsidRPr="00F13CC0">
        <w:rPr>
          <w:noProof/>
        </w:rPr>
        <w:tab/>
        <w:t xml:space="preserve">Takeno S, Hori K, Ohtani S, Mimura A, Mitsuhashi S, Ikeda M: </w:t>
      </w:r>
      <w:r w:rsidRPr="00F13CC0">
        <w:rPr>
          <w:b/>
          <w:noProof/>
        </w:rPr>
        <w:t>L-Lysine production independent of the oxidative pentose phosphate pathway by Corynebacterium glutamicum with the Streptococcus mutans gapN gene</w:t>
      </w:r>
      <w:r w:rsidRPr="00F13CC0">
        <w:rPr>
          <w:noProof/>
        </w:rPr>
        <w:t xml:space="preserve">. </w:t>
      </w:r>
      <w:r w:rsidRPr="00F13CC0">
        <w:rPr>
          <w:i/>
          <w:noProof/>
        </w:rPr>
        <w:t xml:space="preserve">Metab Eng </w:t>
      </w:r>
      <w:r w:rsidRPr="00F13CC0">
        <w:rPr>
          <w:noProof/>
        </w:rPr>
        <w:t xml:space="preserve">2016, </w:t>
      </w:r>
      <w:r w:rsidRPr="00F13CC0">
        <w:rPr>
          <w:b/>
          <w:noProof/>
        </w:rPr>
        <w:t>37</w:t>
      </w:r>
      <w:r w:rsidRPr="00F13CC0">
        <w:rPr>
          <w:noProof/>
        </w:rPr>
        <w:t>:1-10.</w:t>
      </w:r>
    </w:p>
    <w:p w14:paraId="71C3CCA9" w14:textId="77777777" w:rsidR="00F13CC0" w:rsidRPr="00F13CC0" w:rsidRDefault="00F13CC0" w:rsidP="00F13CC0">
      <w:pPr>
        <w:pStyle w:val="EndNoteBibliography"/>
        <w:ind w:left="720" w:hanging="720"/>
        <w:rPr>
          <w:noProof/>
        </w:rPr>
      </w:pPr>
      <w:r w:rsidRPr="00F13CC0">
        <w:rPr>
          <w:noProof/>
        </w:rPr>
        <w:t>24.</w:t>
      </w:r>
      <w:r w:rsidRPr="00F13CC0">
        <w:rPr>
          <w:noProof/>
        </w:rPr>
        <w:tab/>
        <w:t xml:space="preserve">Beri D, Olson DG, Holwerda EK, Lynd LR: </w:t>
      </w:r>
      <w:r w:rsidRPr="00F13CC0">
        <w:rPr>
          <w:b/>
          <w:noProof/>
        </w:rPr>
        <w:t>Nicotinamide cofactor ratios in engineered strains of Clostridium thermocellum and Thermoanaerobacterium saccharolyticum</w:t>
      </w:r>
      <w:r w:rsidRPr="00F13CC0">
        <w:rPr>
          <w:noProof/>
        </w:rPr>
        <w:t xml:space="preserve">. </w:t>
      </w:r>
      <w:r w:rsidRPr="00F13CC0">
        <w:rPr>
          <w:i/>
          <w:noProof/>
        </w:rPr>
        <w:t xml:space="preserve">Fems Microbiol Lett </w:t>
      </w:r>
      <w:r w:rsidRPr="00F13CC0">
        <w:rPr>
          <w:noProof/>
        </w:rPr>
        <w:t xml:space="preserve">2016, </w:t>
      </w:r>
      <w:r w:rsidRPr="00F13CC0">
        <w:rPr>
          <w:b/>
          <w:noProof/>
        </w:rPr>
        <w:t>363</w:t>
      </w:r>
      <w:r w:rsidRPr="00F13CC0">
        <w:rPr>
          <w:noProof/>
        </w:rPr>
        <w:t>(11).</w:t>
      </w:r>
    </w:p>
    <w:p w14:paraId="600A6D9D" w14:textId="77777777" w:rsidR="00F13CC0" w:rsidRPr="00F13CC0" w:rsidRDefault="00F13CC0" w:rsidP="00F13CC0">
      <w:pPr>
        <w:pStyle w:val="EndNoteBibliography"/>
        <w:ind w:left="720" w:hanging="720"/>
        <w:rPr>
          <w:noProof/>
        </w:rPr>
      </w:pPr>
      <w:r w:rsidRPr="00F13CC0">
        <w:rPr>
          <w:noProof/>
        </w:rPr>
        <w:t>25.</w:t>
      </w:r>
      <w:r w:rsidRPr="00F13CC0">
        <w:rPr>
          <w:noProof/>
        </w:rPr>
        <w:tab/>
        <w:t xml:space="preserve">Zhou J, Olson DG, Argyros DA, Deng Y, van Gulik WM, van Dijken JP, Lynd LR: </w:t>
      </w:r>
      <w:r w:rsidRPr="00F13CC0">
        <w:rPr>
          <w:b/>
          <w:noProof/>
        </w:rPr>
        <w:t>Atypical glycolysis in Clostridium thermocellum</w:t>
      </w:r>
      <w:r w:rsidRPr="00F13CC0">
        <w:rPr>
          <w:noProof/>
        </w:rPr>
        <w:t xml:space="preserve">. </w:t>
      </w:r>
      <w:r w:rsidRPr="00F13CC0">
        <w:rPr>
          <w:i/>
          <w:noProof/>
        </w:rPr>
        <w:t xml:space="preserve">Appl Environ Microbiol </w:t>
      </w:r>
      <w:r w:rsidRPr="00F13CC0">
        <w:rPr>
          <w:noProof/>
        </w:rPr>
        <w:t xml:space="preserve">2013, </w:t>
      </w:r>
      <w:r w:rsidRPr="00F13CC0">
        <w:rPr>
          <w:b/>
          <w:noProof/>
        </w:rPr>
        <w:t>79</w:t>
      </w:r>
      <w:r w:rsidRPr="00F13CC0">
        <w:rPr>
          <w:noProof/>
        </w:rPr>
        <w:t>(9):3000-3008.</w:t>
      </w:r>
    </w:p>
    <w:p w14:paraId="2B0B8090" w14:textId="77777777" w:rsidR="00F13CC0" w:rsidRPr="00F13CC0" w:rsidRDefault="00F13CC0" w:rsidP="00F13CC0">
      <w:pPr>
        <w:pStyle w:val="EndNoteBibliography"/>
        <w:ind w:left="720" w:hanging="720"/>
        <w:rPr>
          <w:noProof/>
        </w:rPr>
      </w:pPr>
      <w:r w:rsidRPr="00F13CC0">
        <w:rPr>
          <w:noProof/>
        </w:rPr>
        <w:t>26.</w:t>
      </w:r>
      <w:r w:rsidRPr="00F13CC0">
        <w:rPr>
          <w:noProof/>
        </w:rPr>
        <w:tab/>
        <w:t xml:space="preserve">Zheng TY, Olson DG, Tian L, Bomble YJ, Himmel ME, Lo J, Hon S, Shaw AJ, van Dijken JP, Lynd LR: </w:t>
      </w:r>
      <w:r w:rsidRPr="00F13CC0">
        <w:rPr>
          <w:b/>
          <w:noProof/>
        </w:rPr>
        <w:t>Cofactor Specificity of the Bifunctional Alcohol and Aldehyde Dehydrogenase (AdhE) in Wild-Type and Mutant Clostridium thermocellum and Thermoanaerobacterium saccharolyticum</w:t>
      </w:r>
      <w:r w:rsidRPr="00F13CC0">
        <w:rPr>
          <w:noProof/>
        </w:rPr>
        <w:t xml:space="preserve">. </w:t>
      </w:r>
      <w:r w:rsidRPr="00F13CC0">
        <w:rPr>
          <w:i/>
          <w:noProof/>
        </w:rPr>
        <w:t xml:space="preserve">Journal of Bacteriology </w:t>
      </w:r>
      <w:r w:rsidRPr="00F13CC0">
        <w:rPr>
          <w:noProof/>
        </w:rPr>
        <w:t xml:space="preserve">2015, </w:t>
      </w:r>
      <w:r w:rsidRPr="00F13CC0">
        <w:rPr>
          <w:b/>
          <w:noProof/>
        </w:rPr>
        <w:t>197</w:t>
      </w:r>
      <w:r w:rsidRPr="00F13CC0">
        <w:rPr>
          <w:noProof/>
        </w:rPr>
        <w:t>(15):2610-2619.</w:t>
      </w:r>
    </w:p>
    <w:p w14:paraId="1DCC0593" w14:textId="77777777" w:rsidR="00F13CC0" w:rsidRPr="00F13CC0" w:rsidRDefault="00F13CC0" w:rsidP="00F13CC0">
      <w:pPr>
        <w:pStyle w:val="EndNoteBibliography"/>
        <w:ind w:left="720" w:hanging="720"/>
        <w:rPr>
          <w:noProof/>
        </w:rPr>
      </w:pPr>
      <w:r w:rsidRPr="00F13CC0">
        <w:rPr>
          <w:noProof/>
        </w:rPr>
        <w:t>27.</w:t>
      </w:r>
      <w:r w:rsidRPr="00F13CC0">
        <w:rPr>
          <w:noProof/>
        </w:rPr>
        <w:tab/>
        <w:t xml:space="preserve">Shinoda W: </w:t>
      </w:r>
      <w:r w:rsidRPr="00F13CC0">
        <w:rPr>
          <w:b/>
          <w:noProof/>
        </w:rPr>
        <w:t>Permeability across lipid membranes</w:t>
      </w:r>
      <w:r w:rsidRPr="00F13CC0">
        <w:rPr>
          <w:noProof/>
        </w:rPr>
        <w:t xml:space="preserve">. </w:t>
      </w:r>
      <w:r w:rsidRPr="00F13CC0">
        <w:rPr>
          <w:i/>
          <w:noProof/>
        </w:rPr>
        <w:t xml:space="preserve">Bba-Biomembranes </w:t>
      </w:r>
      <w:r w:rsidRPr="00F13CC0">
        <w:rPr>
          <w:noProof/>
        </w:rPr>
        <w:t xml:space="preserve">2016, </w:t>
      </w:r>
      <w:r w:rsidRPr="00F13CC0">
        <w:rPr>
          <w:b/>
          <w:noProof/>
        </w:rPr>
        <w:t>1858</w:t>
      </w:r>
      <w:r w:rsidRPr="00F13CC0">
        <w:rPr>
          <w:noProof/>
        </w:rPr>
        <w:t>(10):2254-2265.</w:t>
      </w:r>
    </w:p>
    <w:p w14:paraId="63147130" w14:textId="77777777" w:rsidR="00F13CC0" w:rsidRPr="00F13CC0" w:rsidRDefault="00F13CC0" w:rsidP="00F13CC0">
      <w:pPr>
        <w:pStyle w:val="EndNoteBibliography"/>
        <w:ind w:left="720" w:hanging="720"/>
        <w:rPr>
          <w:noProof/>
        </w:rPr>
      </w:pPr>
      <w:r w:rsidRPr="00F13CC0">
        <w:rPr>
          <w:noProof/>
        </w:rPr>
        <w:t>28.</w:t>
      </w:r>
      <w:r w:rsidRPr="00F13CC0">
        <w:rPr>
          <w:noProof/>
        </w:rPr>
        <w:tab/>
        <w:t xml:space="preserve">Rabinowitz JD, Kimball E: </w:t>
      </w:r>
      <w:r w:rsidRPr="00F13CC0">
        <w:rPr>
          <w:b/>
          <w:noProof/>
        </w:rPr>
        <w:t>Acidic acetonitrile for cellular metabolome extraction from Escherichia coli</w:t>
      </w:r>
      <w:r w:rsidRPr="00F13CC0">
        <w:rPr>
          <w:noProof/>
        </w:rPr>
        <w:t xml:space="preserve">. </w:t>
      </w:r>
      <w:r w:rsidRPr="00F13CC0">
        <w:rPr>
          <w:i/>
          <w:noProof/>
        </w:rPr>
        <w:t xml:space="preserve">Analytical Chemistry </w:t>
      </w:r>
      <w:r w:rsidRPr="00F13CC0">
        <w:rPr>
          <w:noProof/>
        </w:rPr>
        <w:t xml:space="preserve">2007, </w:t>
      </w:r>
      <w:r w:rsidRPr="00F13CC0">
        <w:rPr>
          <w:b/>
          <w:noProof/>
        </w:rPr>
        <w:t>79</w:t>
      </w:r>
      <w:r w:rsidRPr="00F13CC0">
        <w:rPr>
          <w:noProof/>
        </w:rPr>
        <w:t>(16):6167-6173.</w:t>
      </w:r>
    </w:p>
    <w:p w14:paraId="035342F4" w14:textId="77777777" w:rsidR="00F13CC0" w:rsidRPr="00F13CC0" w:rsidRDefault="00F13CC0" w:rsidP="00F13CC0">
      <w:pPr>
        <w:pStyle w:val="EndNoteBibliography"/>
        <w:ind w:left="720" w:hanging="720"/>
        <w:rPr>
          <w:noProof/>
        </w:rPr>
      </w:pPr>
      <w:r w:rsidRPr="00F13CC0">
        <w:rPr>
          <w:noProof/>
        </w:rPr>
        <w:t>29.</w:t>
      </w:r>
      <w:r w:rsidRPr="00F13CC0">
        <w:rPr>
          <w:noProof/>
        </w:rPr>
        <w:tab/>
        <w:t xml:space="preserve">Volkmer B, Heinemann M: </w:t>
      </w:r>
      <w:r w:rsidRPr="00F13CC0">
        <w:rPr>
          <w:b/>
          <w:noProof/>
        </w:rPr>
        <w:t>Condition-Dependent Cell Volume and Concentration of Escherichia coli to Facilitate Data Conversion for Systems Biology Modeling</w:t>
      </w:r>
      <w:r w:rsidRPr="00F13CC0">
        <w:rPr>
          <w:noProof/>
        </w:rPr>
        <w:t xml:space="preserve">. </w:t>
      </w:r>
      <w:r w:rsidRPr="00F13CC0">
        <w:rPr>
          <w:i/>
          <w:noProof/>
        </w:rPr>
        <w:t xml:space="preserve">Plos One </w:t>
      </w:r>
      <w:r w:rsidRPr="00F13CC0">
        <w:rPr>
          <w:noProof/>
        </w:rPr>
        <w:t xml:space="preserve">2011, </w:t>
      </w:r>
      <w:r w:rsidRPr="00F13CC0">
        <w:rPr>
          <w:b/>
          <w:noProof/>
        </w:rPr>
        <w:t>6</w:t>
      </w:r>
      <w:r w:rsidRPr="00F13CC0">
        <w:rPr>
          <w:noProof/>
        </w:rPr>
        <w:t>(7).</w:t>
      </w:r>
    </w:p>
    <w:p w14:paraId="16A19B09" w14:textId="77777777" w:rsidR="00F13CC0" w:rsidRPr="00F13CC0" w:rsidRDefault="00F13CC0" w:rsidP="00F13CC0">
      <w:pPr>
        <w:pStyle w:val="EndNoteBibliography"/>
        <w:ind w:left="720" w:hanging="720"/>
        <w:rPr>
          <w:noProof/>
        </w:rPr>
      </w:pPr>
      <w:r w:rsidRPr="00F13CC0">
        <w:rPr>
          <w:noProof/>
        </w:rPr>
        <w:t>30.</w:t>
      </w:r>
      <w:r w:rsidRPr="00F13CC0">
        <w:rPr>
          <w:noProof/>
        </w:rPr>
        <w:tab/>
        <w:t xml:space="preserve">Noor E, Haraldsdottir HS, Milo R, Fleming RM: </w:t>
      </w:r>
      <w:r w:rsidRPr="00F13CC0">
        <w:rPr>
          <w:b/>
          <w:noProof/>
        </w:rPr>
        <w:t>Consistent estimation of Gibbs energy using component contributions</w:t>
      </w:r>
      <w:r w:rsidRPr="00F13CC0">
        <w:rPr>
          <w:noProof/>
        </w:rPr>
        <w:t xml:space="preserve">. </w:t>
      </w:r>
      <w:r w:rsidRPr="00F13CC0">
        <w:rPr>
          <w:i/>
          <w:noProof/>
        </w:rPr>
        <w:t xml:space="preserve">PLoS computational biology </w:t>
      </w:r>
      <w:r w:rsidRPr="00F13CC0">
        <w:rPr>
          <w:noProof/>
        </w:rPr>
        <w:t xml:space="preserve">2013, </w:t>
      </w:r>
      <w:r w:rsidRPr="00F13CC0">
        <w:rPr>
          <w:b/>
          <w:noProof/>
        </w:rPr>
        <w:t>9</w:t>
      </w:r>
      <w:r w:rsidRPr="00F13CC0">
        <w:rPr>
          <w:noProof/>
        </w:rPr>
        <w:t>(7):e1003098.</w:t>
      </w:r>
    </w:p>
    <w:p w14:paraId="3DF044F9" w14:textId="77777777" w:rsidR="00F13CC0" w:rsidRPr="00F13CC0" w:rsidRDefault="00F13CC0" w:rsidP="00F13CC0">
      <w:pPr>
        <w:pStyle w:val="EndNoteBibliography"/>
        <w:ind w:left="720" w:hanging="720"/>
        <w:rPr>
          <w:noProof/>
        </w:rPr>
      </w:pPr>
      <w:r w:rsidRPr="00F13CC0">
        <w:rPr>
          <w:noProof/>
        </w:rPr>
        <w:t>31.</w:t>
      </w:r>
      <w:r w:rsidRPr="00F13CC0">
        <w:rPr>
          <w:noProof/>
        </w:rPr>
        <w:tab/>
        <w:t xml:space="preserve">de Figueiredo LF, Podhorski A, Rubio A, Kaleta C, Beasley JE, Schuster S, Planes FJ: </w:t>
      </w:r>
      <w:r w:rsidRPr="00F13CC0">
        <w:rPr>
          <w:b/>
          <w:noProof/>
        </w:rPr>
        <w:t>Computing the shortest elementary flux modes in genome-scale metabolic networks</w:t>
      </w:r>
      <w:r w:rsidRPr="00F13CC0">
        <w:rPr>
          <w:noProof/>
        </w:rPr>
        <w:t xml:space="preserve">. </w:t>
      </w:r>
      <w:r w:rsidRPr="00F13CC0">
        <w:rPr>
          <w:i/>
          <w:noProof/>
        </w:rPr>
        <w:t xml:space="preserve">Bioinformatics </w:t>
      </w:r>
      <w:r w:rsidRPr="00F13CC0">
        <w:rPr>
          <w:noProof/>
        </w:rPr>
        <w:t xml:space="preserve">2009, </w:t>
      </w:r>
      <w:r w:rsidRPr="00F13CC0">
        <w:rPr>
          <w:b/>
          <w:noProof/>
        </w:rPr>
        <w:t>25</w:t>
      </w:r>
      <w:r w:rsidRPr="00F13CC0">
        <w:rPr>
          <w:noProof/>
        </w:rPr>
        <w:t>(23):3158-3165.</w:t>
      </w:r>
    </w:p>
    <w:p w14:paraId="2086B996" w14:textId="50C558E6" w:rsidR="00666BF9" w:rsidRPr="009E3E15" w:rsidRDefault="00C50274" w:rsidP="00AA5229">
      <w:pPr>
        <w:tabs>
          <w:tab w:val="left" w:pos="363"/>
        </w:tabs>
        <w:jc w:val="both"/>
      </w:pPr>
      <w:r w:rsidRPr="009E3E15">
        <w:fldChar w:fldCharType="end"/>
      </w:r>
    </w:p>
    <w:sectPr w:rsidR="00666BF9" w:rsidRPr="009E3E15" w:rsidSect="00E76A43">
      <w:footerReference w:type="default" r:id="rId15"/>
      <w:pgSz w:w="12240" w:h="15840"/>
      <w:pgMar w:top="1134" w:right="1134" w:bottom="1693" w:left="1134" w:header="0" w:footer="1134" w:gutter="0"/>
      <w:lnNumType w:countBy="1" w:restart="continuous"/>
      <w:cols w:space="720"/>
      <w:formProt w:val="0"/>
      <w:docGrid w:linePitch="326"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Dan Olson" w:date="2019-02-04T09:41:00Z" w:initials="DO">
    <w:p w14:paraId="4B50EBFC" w14:textId="1D514609" w:rsidR="00506DFF" w:rsidRDefault="00506DFF">
      <w:pPr>
        <w:pStyle w:val="CommentText"/>
      </w:pPr>
      <w:r>
        <w:rPr>
          <w:rStyle w:val="CommentReference"/>
        </w:rPr>
        <w:annotationRef/>
      </w:r>
      <w:r>
        <w:t>It’s not always a function of ethanol concentration, sometimes we look at other things.</w:t>
      </w:r>
    </w:p>
  </w:comment>
  <w:comment w:id="25" w:author="Dan Olson" w:date="2019-02-04T13:41:00Z" w:initials="DO">
    <w:p w14:paraId="5DADAC62" w14:textId="77777777" w:rsidR="00506DFF" w:rsidRDefault="00506DFF">
      <w:pPr>
        <w:pStyle w:val="CommentText"/>
      </w:pPr>
      <w:r>
        <w:rPr>
          <w:rStyle w:val="CommentReference"/>
        </w:rPr>
        <w:annotationRef/>
      </w:r>
      <w:r>
        <w:t xml:space="preserve">We shouldn’t repeat the results in the conclusions section. Also, I’m not sure this is true. We set the CO2 to 10 </w:t>
      </w:r>
      <w:proofErr w:type="spellStart"/>
      <w:proofErr w:type="gramStart"/>
      <w:r>
        <w:t>uM</w:t>
      </w:r>
      <w:proofErr w:type="spellEnd"/>
      <w:proofErr w:type="gramEnd"/>
      <w:r>
        <w:t>, but it’s possible that our assumption was wrong.</w:t>
      </w:r>
    </w:p>
    <w:p w14:paraId="75B16FBC" w14:textId="77777777" w:rsidR="00506DFF" w:rsidRDefault="00506DFF">
      <w:pPr>
        <w:pStyle w:val="CommentText"/>
      </w:pPr>
    </w:p>
    <w:p w14:paraId="07C42663" w14:textId="7A35C497" w:rsidR="00506DFF" w:rsidRDefault="00506DFF">
      <w:pPr>
        <w:pStyle w:val="CommentText"/>
      </w:pPr>
      <w:r>
        <w:t>This could easily be tested by looking at the ethanol tolerance of the ppdk deletion strain.</w:t>
      </w:r>
    </w:p>
  </w:comment>
  <w:comment w:id="37" w:author="Dan Olson" w:date="2019-02-04T13:58:00Z" w:initials="DO">
    <w:p w14:paraId="2C5F4C28" w14:textId="77777777" w:rsidR="00506DFF" w:rsidRDefault="00506DFF">
      <w:pPr>
        <w:pStyle w:val="CommentText"/>
      </w:pPr>
      <w:r>
        <w:rPr>
          <w:rStyle w:val="CommentReference"/>
        </w:rPr>
        <w:annotationRef/>
      </w:r>
      <w:r>
        <w:t xml:space="preserve">Also cite </w:t>
      </w:r>
    </w:p>
    <w:p w14:paraId="662E26A7" w14:textId="77777777" w:rsidR="00506DFF" w:rsidRDefault="00506DFF">
      <w:pPr>
        <w:pStyle w:val="CommentText"/>
      </w:pPr>
    </w:p>
    <w:p w14:paraId="0E439DC5" w14:textId="77777777" w:rsidR="00506DFF" w:rsidRPr="00751A07" w:rsidRDefault="00506DFF" w:rsidP="00751A07">
      <w:pPr>
        <w:spacing w:before="100" w:beforeAutospacing="1" w:after="100" w:afterAutospacing="1"/>
        <w:ind w:left="480" w:hanging="480"/>
        <w:rPr>
          <w:rFonts w:eastAsia="Times New Roman"/>
        </w:rPr>
      </w:pPr>
      <w:r w:rsidRPr="00751A07">
        <w:rPr>
          <w:rFonts w:eastAsia="Times New Roman"/>
        </w:rPr>
        <w:t xml:space="preserve">Brown, Steven D, Adam M </w:t>
      </w:r>
      <w:proofErr w:type="spellStart"/>
      <w:r w:rsidRPr="00751A07">
        <w:rPr>
          <w:rFonts w:eastAsia="Times New Roman"/>
        </w:rPr>
        <w:t>Guss</w:t>
      </w:r>
      <w:proofErr w:type="spellEnd"/>
      <w:r w:rsidRPr="00751A07">
        <w:rPr>
          <w:rFonts w:eastAsia="Times New Roman"/>
        </w:rPr>
        <w:t xml:space="preserve">, Tatiana V </w:t>
      </w:r>
      <w:proofErr w:type="spellStart"/>
      <w:r w:rsidRPr="00751A07">
        <w:rPr>
          <w:rFonts w:eastAsia="Times New Roman"/>
        </w:rPr>
        <w:t>Karpinets</w:t>
      </w:r>
      <w:proofErr w:type="spellEnd"/>
      <w:r w:rsidRPr="00751A07">
        <w:rPr>
          <w:rFonts w:eastAsia="Times New Roman"/>
        </w:rPr>
        <w:t xml:space="preserve">, Jerry M Parks, Nikolai Smolin, </w:t>
      </w:r>
      <w:proofErr w:type="spellStart"/>
      <w:r w:rsidRPr="00751A07">
        <w:rPr>
          <w:rFonts w:eastAsia="Times New Roman"/>
        </w:rPr>
        <w:t>Shihui</w:t>
      </w:r>
      <w:proofErr w:type="spellEnd"/>
      <w:r w:rsidRPr="00751A07">
        <w:rPr>
          <w:rFonts w:eastAsia="Times New Roman"/>
        </w:rPr>
        <w:t xml:space="preserve"> H Yang, Miriam L Land, et al. “Mutant alcohol dehydrogenase leads to improved ethanol tolerance in Clostridium thermocellum.” </w:t>
      </w:r>
      <w:r w:rsidRPr="00751A07">
        <w:rPr>
          <w:rFonts w:eastAsia="Times New Roman"/>
          <w:i/>
          <w:iCs/>
        </w:rPr>
        <w:t>Proceedings of the National Academy of Sciences of the United States of America</w:t>
      </w:r>
      <w:r w:rsidRPr="00751A07">
        <w:rPr>
          <w:rFonts w:eastAsia="Times New Roman"/>
        </w:rPr>
        <w:t xml:space="preserve"> 108, no. 33 (August 16, 2011): 13752–57. doi:10.1073/pnas.1102444108.</w:t>
      </w:r>
    </w:p>
    <w:p w14:paraId="2DCFB931" w14:textId="42C04BF1" w:rsidR="00506DFF" w:rsidRDefault="00506DFF">
      <w:pPr>
        <w:pStyle w:val="CommentText"/>
      </w:pPr>
    </w:p>
  </w:comment>
  <w:comment w:id="41" w:author="Dan Olson" w:date="2019-02-04T14:00:00Z" w:initials="DO">
    <w:p w14:paraId="0DA237A6" w14:textId="518867C8" w:rsidR="00506DFF" w:rsidRDefault="00506DFF">
      <w:pPr>
        <w:pStyle w:val="CommentText"/>
      </w:pPr>
      <w:r>
        <w:rPr>
          <w:rStyle w:val="CommentReference"/>
        </w:rPr>
        <w:annotationRef/>
      </w:r>
      <w:r>
        <w:t>Note for me: add paragraph describing body of work surrounding adhE research.</w:t>
      </w:r>
    </w:p>
  </w:comment>
  <w:comment w:id="68" w:author="Dan Olson" w:date="2019-02-04T15:23:00Z" w:initials="DO">
    <w:p w14:paraId="44546271" w14:textId="67965134" w:rsidR="00506DFF" w:rsidRDefault="00506DFF">
      <w:pPr>
        <w:pStyle w:val="CommentText"/>
      </w:pPr>
      <w:r>
        <w:rPr>
          <w:rStyle w:val="CommentReference"/>
        </w:rPr>
        <w:annotationRef/>
      </w:r>
      <w:r>
        <w:rPr>
          <w:rStyle w:val="CommentReference"/>
        </w:rPr>
        <w:t>Tian et al. 2017 ref.</w:t>
      </w:r>
    </w:p>
  </w:comment>
  <w:comment w:id="59" w:author="Dan Olson" w:date="2019-02-04T15:44:00Z" w:initials="DO">
    <w:p w14:paraId="0814774B" w14:textId="6CAC8F27" w:rsidR="00506DFF" w:rsidRDefault="00506DFF">
      <w:pPr>
        <w:pStyle w:val="CommentText"/>
      </w:pPr>
      <w:r>
        <w:rPr>
          <w:rStyle w:val="CommentReference"/>
        </w:rPr>
        <w:annotationRef/>
      </w:r>
      <w:r>
        <w:t>Note for me: what was the purpose of analyzing Liang’s data? What did we learn from it?</w:t>
      </w:r>
    </w:p>
  </w:comment>
  <w:comment w:id="71" w:author="Dan Olson" w:date="2019-02-04T15:20:00Z" w:initials="DO">
    <w:p w14:paraId="54EE102C" w14:textId="1FAAB65A" w:rsidR="00506DFF" w:rsidRDefault="00506DFF">
      <w:pPr>
        <w:pStyle w:val="CommentText"/>
      </w:pPr>
      <w:r>
        <w:rPr>
          <w:rStyle w:val="CommentReference"/>
        </w:rPr>
        <w:annotationRef/>
      </w:r>
      <w:r>
        <w:t>We should not put conclusions in the background section.</w:t>
      </w:r>
    </w:p>
  </w:comment>
  <w:comment w:id="77" w:author="Dan Olson" w:date="2019-02-04T15:25:00Z" w:initials="DO">
    <w:p w14:paraId="503761F7" w14:textId="77777777" w:rsidR="00506DFF" w:rsidRDefault="00506DFF">
      <w:pPr>
        <w:pStyle w:val="CommentText"/>
      </w:pPr>
      <w:r>
        <w:rPr>
          <w:rStyle w:val="CommentReference"/>
        </w:rPr>
        <w:annotationRef/>
      </w:r>
      <w:r>
        <w:t>We should get rid of the Lo et al. 2015 reference and add the following:</w:t>
      </w:r>
    </w:p>
    <w:p w14:paraId="2776F216" w14:textId="62DBCACC" w:rsidR="00506DFF" w:rsidRDefault="00506DFF">
      <w:pPr>
        <w:pStyle w:val="CommentText"/>
      </w:pPr>
    </w:p>
    <w:p w14:paraId="5674B3B0" w14:textId="77777777" w:rsidR="00506DFF" w:rsidRPr="004D623D" w:rsidRDefault="00506DFF" w:rsidP="004D623D">
      <w:pPr>
        <w:spacing w:before="100" w:beforeAutospacing="1" w:after="100" w:afterAutospacing="1"/>
        <w:ind w:left="480" w:hanging="480"/>
        <w:rPr>
          <w:rFonts w:eastAsia="Times New Roman"/>
        </w:rPr>
      </w:pPr>
      <w:r w:rsidRPr="004D623D">
        <w:rPr>
          <w:rFonts w:eastAsia="Times New Roman"/>
        </w:rPr>
        <w:t xml:space="preserve">Olson, Daniel G., Manuel Hörl, Tobias Fuhrer, Jingxuan Cui, Jilai Zhou, Marybeth I. Maloney, Daniel Amador-Noguez, Liang Tian, Uwe Sauer, and Lee R. Lynd. “Glycolysis without pyruvate kinase in </w:t>
      </w:r>
      <w:r w:rsidRPr="004D623D">
        <w:rPr>
          <w:rFonts w:eastAsia="Times New Roman"/>
          <w:i/>
          <w:iCs/>
        </w:rPr>
        <w:t>Clostridium thermocellum</w:t>
      </w:r>
      <w:r w:rsidRPr="004D623D">
        <w:rPr>
          <w:rFonts w:eastAsia="Times New Roman"/>
        </w:rPr>
        <w:t xml:space="preserve">.” </w:t>
      </w:r>
      <w:r w:rsidRPr="004D623D">
        <w:rPr>
          <w:rFonts w:eastAsia="Times New Roman"/>
          <w:i/>
          <w:iCs/>
        </w:rPr>
        <w:t>Metabolic Engineering</w:t>
      </w:r>
      <w:r w:rsidRPr="004D623D">
        <w:rPr>
          <w:rFonts w:eastAsia="Times New Roman"/>
        </w:rPr>
        <w:t xml:space="preserve"> 39, no. November 2016 (2016): 169–80. </w:t>
      </w:r>
      <w:proofErr w:type="gramStart"/>
      <w:r w:rsidRPr="004D623D">
        <w:rPr>
          <w:rFonts w:eastAsia="Times New Roman"/>
        </w:rPr>
        <w:t>doi:10.1016/j.ymben</w:t>
      </w:r>
      <w:proofErr w:type="gramEnd"/>
      <w:r w:rsidRPr="004D623D">
        <w:rPr>
          <w:rFonts w:eastAsia="Times New Roman"/>
        </w:rPr>
        <w:t>.2016.11.011.</w:t>
      </w:r>
    </w:p>
    <w:p w14:paraId="24FFD31F" w14:textId="16836E5F" w:rsidR="00506DFF" w:rsidRDefault="00506DFF">
      <w:pPr>
        <w:pStyle w:val="CommentText"/>
      </w:pPr>
    </w:p>
    <w:p w14:paraId="3D089609" w14:textId="77777777" w:rsidR="00506DFF" w:rsidRPr="004D623D" w:rsidRDefault="00506DFF" w:rsidP="004D623D">
      <w:pPr>
        <w:spacing w:before="100" w:beforeAutospacing="1" w:after="100" w:afterAutospacing="1"/>
        <w:ind w:left="480" w:hanging="480"/>
        <w:rPr>
          <w:rFonts w:eastAsia="Times New Roman"/>
        </w:rPr>
      </w:pPr>
      <w:r w:rsidRPr="004D623D">
        <w:rPr>
          <w:rFonts w:eastAsia="Times New Roman"/>
        </w:rPr>
        <w:t xml:space="preserve">Hon, Shuen, Daniel G. Olson, Evert K. Holwerda, Anthony A. Lanahan, Sean J.L. Murphy, Marybeth I. Maloney, Tianyong Zheng, Beth Papanek, Adam M. </w:t>
      </w:r>
      <w:proofErr w:type="spellStart"/>
      <w:r w:rsidRPr="004D623D">
        <w:rPr>
          <w:rFonts w:eastAsia="Times New Roman"/>
        </w:rPr>
        <w:t>Guss</w:t>
      </w:r>
      <w:proofErr w:type="spellEnd"/>
      <w:r w:rsidRPr="004D623D">
        <w:rPr>
          <w:rFonts w:eastAsia="Times New Roman"/>
        </w:rPr>
        <w:t xml:space="preserve">, and Lee R. Lynd. “The ethanol pathway from Thermoanaerobacterium saccharolyticum improves ethanol production in Clostridium thermocellum.” </w:t>
      </w:r>
      <w:r w:rsidRPr="004D623D">
        <w:rPr>
          <w:rFonts w:eastAsia="Times New Roman"/>
          <w:i/>
          <w:iCs/>
        </w:rPr>
        <w:t>Metabolic Engineering</w:t>
      </w:r>
      <w:r w:rsidRPr="004D623D">
        <w:rPr>
          <w:rFonts w:eastAsia="Times New Roman"/>
        </w:rPr>
        <w:t xml:space="preserve"> 42, no. June (July 2017): 175–84. </w:t>
      </w:r>
      <w:proofErr w:type="gramStart"/>
      <w:r w:rsidRPr="004D623D">
        <w:rPr>
          <w:rFonts w:eastAsia="Times New Roman"/>
        </w:rPr>
        <w:t>doi:10.1016/j.ymben</w:t>
      </w:r>
      <w:proofErr w:type="gramEnd"/>
      <w:r w:rsidRPr="004D623D">
        <w:rPr>
          <w:rFonts w:eastAsia="Times New Roman"/>
        </w:rPr>
        <w:t>.2017.06.011.</w:t>
      </w:r>
    </w:p>
    <w:p w14:paraId="4B2DEB9B" w14:textId="79043A9E" w:rsidR="00506DFF" w:rsidRDefault="00506DFF">
      <w:pPr>
        <w:pStyle w:val="CommentText"/>
      </w:pPr>
    </w:p>
    <w:p w14:paraId="3249AA2C" w14:textId="77777777" w:rsidR="00506DFF" w:rsidRDefault="00506DFF">
      <w:pPr>
        <w:pStyle w:val="CommentText"/>
      </w:pPr>
    </w:p>
    <w:p w14:paraId="6D1643BA" w14:textId="06A5F364" w:rsidR="00506DFF" w:rsidRDefault="00506DFF">
      <w:pPr>
        <w:pStyle w:val="CommentText"/>
      </w:pPr>
    </w:p>
  </w:comment>
  <w:comment w:id="106" w:author="Dan Olson" w:date="2019-02-04T13:29:00Z" w:initials="DO">
    <w:p w14:paraId="4B86549B" w14:textId="38D2F5EE" w:rsidR="00506DFF" w:rsidRDefault="00506DFF">
      <w:pPr>
        <w:pStyle w:val="CommentText"/>
      </w:pPr>
      <w:r>
        <w:rPr>
          <w:rStyle w:val="CommentReference"/>
        </w:rPr>
        <w:annotationRef/>
      </w:r>
      <w:r>
        <w:t>What about RNF vs. FNOR?</w:t>
      </w:r>
    </w:p>
  </w:comment>
  <w:comment w:id="108" w:author="Dan Olson" w:date="2019-02-04T13:29:00Z" w:initials="DO">
    <w:p w14:paraId="642E15AD" w14:textId="77777777" w:rsidR="00506DFF" w:rsidRDefault="00506DFF">
      <w:pPr>
        <w:pStyle w:val="CommentText"/>
      </w:pPr>
      <w:r>
        <w:rPr>
          <w:rStyle w:val="CommentReference"/>
        </w:rPr>
        <w:annotationRef/>
      </w:r>
      <w:r>
        <w:t>What about RNF vs. FNOR?</w:t>
      </w:r>
    </w:p>
    <w:p w14:paraId="2B2CA3A7" w14:textId="77777777" w:rsidR="00506DFF" w:rsidRDefault="00506DFF">
      <w:pPr>
        <w:pStyle w:val="CommentText"/>
      </w:pPr>
    </w:p>
    <w:p w14:paraId="3463A068" w14:textId="77777777" w:rsidR="00506DFF" w:rsidRDefault="00506DFF">
      <w:pPr>
        <w:pStyle w:val="CommentText"/>
      </w:pPr>
      <w:r>
        <w:t>Also, where do we explain the abbreviations? Maybe a supplementary table?</w:t>
      </w:r>
    </w:p>
    <w:p w14:paraId="7256775C" w14:textId="77777777" w:rsidR="00506DFF" w:rsidRDefault="00506DFF">
      <w:pPr>
        <w:pStyle w:val="CommentText"/>
      </w:pPr>
    </w:p>
    <w:p w14:paraId="3CB7CAE6" w14:textId="4B39D18B" w:rsidR="00506DFF" w:rsidRDefault="00506DFF">
      <w:pPr>
        <w:pStyle w:val="CommentText"/>
      </w:pPr>
      <w:r>
        <w:t>We need to decide how we’re formatting metabolite abbreviations. If we’re going to use lower case, we should be consistent throughout the manuscript.</w:t>
      </w:r>
    </w:p>
  </w:comment>
  <w:comment w:id="157" w:author="Dan Olson" w:date="2019-02-06T15:36:00Z" w:initials="DO">
    <w:p w14:paraId="5A588479" w14:textId="280653A8" w:rsidR="00506DFF" w:rsidRDefault="00506DFF">
      <w:pPr>
        <w:pStyle w:val="CommentText"/>
      </w:pPr>
      <w:r>
        <w:rPr>
          <w:rStyle w:val="CommentReference"/>
        </w:rPr>
        <w:annotationRef/>
      </w:r>
      <w:r>
        <w:t>Make sure we’ve defined this term in the introduction.</w:t>
      </w:r>
    </w:p>
  </w:comment>
  <w:comment w:id="163" w:author="Dan Olson" w:date="2019-02-06T15:48:00Z" w:initials="DO">
    <w:p w14:paraId="6FB13FCB" w14:textId="4064B31B" w:rsidR="00506DFF" w:rsidRDefault="00506DFF">
      <w:pPr>
        <w:pStyle w:val="CommentText"/>
      </w:pPr>
      <w:r>
        <w:rPr>
          <w:rStyle w:val="CommentReference"/>
        </w:rPr>
        <w:annotationRef/>
      </w:r>
      <w:r>
        <w:t>Make sure to use abbreviations here that match how we’re writing them elsewhere</w:t>
      </w:r>
    </w:p>
  </w:comment>
  <w:comment w:id="186" w:author="Dan Olson" w:date="2019-02-06T16:17:00Z" w:initials="DO">
    <w:p w14:paraId="2C37A801" w14:textId="183B14C9" w:rsidR="00506DFF" w:rsidRDefault="00506DFF">
      <w:pPr>
        <w:pStyle w:val="CommentText"/>
      </w:pPr>
      <w:r>
        <w:rPr>
          <w:rStyle w:val="CommentReference"/>
        </w:rPr>
        <w:annotationRef/>
      </w:r>
      <w:r>
        <w:t>This wording is clumsy, but I can’t think of anything better right now. The idea is that the model should predict positive MDF for all timepoints for the control and positive MDF for the first 2 timepoints of the added ethanol condition.</w:t>
      </w:r>
    </w:p>
  </w:comment>
  <w:comment w:id="192" w:author="Dan Olson" w:date="2019-02-06T16:11:00Z" w:initials="DO">
    <w:p w14:paraId="01588A8C" w14:textId="345D2AB1" w:rsidR="00506DFF" w:rsidRDefault="00506DFF">
      <w:pPr>
        <w:pStyle w:val="CommentText"/>
      </w:pPr>
      <w:r>
        <w:rPr>
          <w:rStyle w:val="CommentReference"/>
        </w:rPr>
        <w:annotationRef/>
      </w:r>
      <w:r>
        <w:t>We should include the full list of metabolite bounds (‘</w:t>
      </w:r>
      <w:proofErr w:type="spellStart"/>
      <w:r>
        <w:t>metabolite_bounds</w:t>
      </w:r>
      <w:proofErr w:type="spellEnd"/>
      <w:r>
        <w:t xml:space="preserve">’ sheet from </w:t>
      </w:r>
      <w:proofErr w:type="spellStart"/>
      <w:r>
        <w:t>cth_thermo_model</w:t>
      </w:r>
      <w:proofErr w:type="spellEnd"/>
      <w:r>
        <w:t xml:space="preserve"> excel file) as a supplemental table.</w:t>
      </w:r>
    </w:p>
  </w:comment>
  <w:comment w:id="307" w:author="Dan Olson" w:date="2019-02-04T15:53:00Z" w:initials="DO">
    <w:p w14:paraId="242714D6" w14:textId="678A2565" w:rsidR="00506DFF" w:rsidRDefault="00506DFF">
      <w:pPr>
        <w:pStyle w:val="CommentText"/>
      </w:pPr>
      <w:r>
        <w:rPr>
          <w:rStyle w:val="CommentReference"/>
        </w:rPr>
        <w:annotationRef/>
      </w:r>
      <w:r>
        <w:t>Check to make sure we have defined this term. The place where it was originally defined was deleted by an edit.</w:t>
      </w:r>
    </w:p>
  </w:comment>
  <w:comment w:id="314" w:author="Dan Olson" w:date="2019-02-06T16:39:00Z" w:initials="DO">
    <w:p w14:paraId="52F8503A" w14:textId="77777777" w:rsidR="00506DFF" w:rsidRPr="006034EA" w:rsidRDefault="00506DFF" w:rsidP="006034EA">
      <w:pPr>
        <w:pStyle w:val="NormalWeb"/>
        <w:ind w:left="480" w:hanging="480"/>
        <w:rPr>
          <w:rFonts w:eastAsia="Times New Roman"/>
        </w:rPr>
      </w:pPr>
      <w:r>
        <w:rPr>
          <w:rStyle w:val="CommentReference"/>
        </w:rPr>
        <w:annotationRef/>
      </w:r>
      <w:r w:rsidRPr="006034EA">
        <w:rPr>
          <w:rFonts w:eastAsia="Times New Roman"/>
        </w:rPr>
        <w:t xml:space="preserve">Rabinowitz, Joshua D, and Elizabeth Kimball. “Acidic Acetonitrile for Cellular Metabolome Extraction from Escherichia coli.” </w:t>
      </w:r>
      <w:r w:rsidRPr="006034EA">
        <w:rPr>
          <w:rFonts w:eastAsia="Times New Roman"/>
          <w:i/>
          <w:iCs/>
        </w:rPr>
        <w:t>Analytical Chemistry</w:t>
      </w:r>
      <w:r w:rsidRPr="006034EA">
        <w:rPr>
          <w:rFonts w:eastAsia="Times New Roman"/>
        </w:rPr>
        <w:t xml:space="preserve"> 79, no. 16 (2007): 6167–73. doi:10.1021/ac070470c.</w:t>
      </w:r>
    </w:p>
    <w:p w14:paraId="2A505979" w14:textId="67853F56" w:rsidR="00506DFF" w:rsidRDefault="00506DFF">
      <w:pPr>
        <w:pStyle w:val="CommentText"/>
      </w:pPr>
    </w:p>
  </w:comment>
  <w:comment w:id="354" w:author="Dan Olson" w:date="2019-02-06T22:31:00Z" w:initials="DO">
    <w:p w14:paraId="7807E4D2" w14:textId="12020F44" w:rsidR="00506DFF" w:rsidRDefault="00506DFF">
      <w:pPr>
        <w:pStyle w:val="CommentText"/>
      </w:pPr>
      <w:r>
        <w:rPr>
          <w:rStyle w:val="CommentReference"/>
        </w:rPr>
        <w:annotationRef/>
      </w:r>
      <w:r>
        <w:t>This is sort of a strange finding, but I think we could illustrate it by plotting ethanol vs. cellobiose concentration where MDF is 0 for all 12 experimental conditions, assuming we leave the other metabolites alone.</w:t>
      </w:r>
    </w:p>
  </w:comment>
  <w:comment w:id="369" w:author="Dan Olson" w:date="2019-02-06T22:51:00Z" w:initials="DO">
    <w:p w14:paraId="76D364AD" w14:textId="5766E8B3" w:rsidR="00506DFF" w:rsidRDefault="00506DFF">
      <w:pPr>
        <w:pStyle w:val="CommentText"/>
      </w:pPr>
      <w:r>
        <w:rPr>
          <w:rStyle w:val="CommentReference"/>
        </w:rPr>
        <w:annotationRef/>
      </w:r>
      <w:r>
        <w:t xml:space="preserve">I think a figure of NAD/NADH ratio vs MDF and PPi/Pi ratio vs. MDF would illustrate our point. Also, this will serve as a useful reference for future work when we </w:t>
      </w:r>
      <w:proofErr w:type="gramStart"/>
      <w:r>
        <w:t>actually try</w:t>
      </w:r>
      <w:proofErr w:type="gramEnd"/>
      <w:r>
        <w:t xml:space="preserve"> to measure these cofactors.</w:t>
      </w:r>
    </w:p>
  </w:comment>
  <w:comment w:id="400" w:author="Dan Olson" w:date="2019-02-07T10:22:00Z" w:initials="DO">
    <w:p w14:paraId="6D191835" w14:textId="3178D14A" w:rsidR="00550698" w:rsidRDefault="00550698">
      <w:pPr>
        <w:pStyle w:val="CommentText"/>
      </w:pPr>
      <w:r>
        <w:rPr>
          <w:rStyle w:val="CommentReference"/>
        </w:rPr>
        <w:annotationRef/>
      </w:r>
      <w:r>
        <w:t xml:space="preserve">The MDF values you have </w:t>
      </w:r>
      <w:proofErr w:type="gramStart"/>
      <w:r>
        <w:t>are</w:t>
      </w:r>
      <w:proofErr w:type="gramEnd"/>
      <w:r>
        <w:t xml:space="preserve"> similar, but not identical to the values I have in Supp. Fig. JJJ. We should make sure the numbers are identical prior to submission.</w:t>
      </w:r>
    </w:p>
  </w:comment>
  <w:comment w:id="417" w:author="Dan Olson" w:date="2019-02-04T13:36:00Z" w:initials="DO">
    <w:p w14:paraId="0670E474" w14:textId="10344E91" w:rsidR="00506DFF" w:rsidRDefault="00506DFF">
      <w:pPr>
        <w:pStyle w:val="CommentText"/>
      </w:pPr>
      <w:r>
        <w:rPr>
          <w:rStyle w:val="CommentReference"/>
        </w:rPr>
        <w:annotationRef/>
      </w:r>
      <w:r>
        <w:t>We might want to make a second panel showing what happens to the no-added-ethanol control.</w:t>
      </w:r>
    </w:p>
  </w:comment>
  <w:comment w:id="425" w:author="Dan Olson" w:date="2019-02-04T13:31:00Z" w:initials="DO">
    <w:p w14:paraId="5C9A68B6" w14:textId="5FE7B0EF" w:rsidR="00506DFF" w:rsidRDefault="00506DFF">
      <w:pPr>
        <w:pStyle w:val="CommentText"/>
      </w:pPr>
      <w:r>
        <w:rPr>
          <w:rStyle w:val="CommentReference"/>
        </w:rPr>
        <w:annotationRef/>
      </w:r>
      <w:r>
        <w:t>Should we mention other sugar phosphates, such as G6P and F6P?</w:t>
      </w:r>
    </w:p>
  </w:comment>
  <w:comment w:id="488" w:author="Dan Olson" w:date="2019-02-04T13:34:00Z" w:initials="DO">
    <w:p w14:paraId="6183A19D" w14:textId="781F01A6" w:rsidR="00506DFF" w:rsidRDefault="00506DFF">
      <w:pPr>
        <w:pStyle w:val="CommentText"/>
      </w:pPr>
      <w:r>
        <w:rPr>
          <w:rStyle w:val="CommentReference"/>
        </w:rPr>
        <w:annotationRef/>
      </w:r>
      <w:r>
        <w:t xml:space="preserve">I think we should reverse the color scale, so the increase in faintness corresponds with an increase in “distance” from wild type genotype. </w:t>
      </w:r>
    </w:p>
  </w:comment>
  <w:comment w:id="518" w:author="Dan Olson" w:date="2019-02-06T23:10:00Z" w:initials="DO">
    <w:p w14:paraId="5B0EF888" w14:textId="77777777" w:rsidR="00506DFF" w:rsidRDefault="00506DFF" w:rsidP="00C80E25">
      <w:pPr>
        <w:pStyle w:val="CommentText"/>
      </w:pPr>
      <w:r>
        <w:rPr>
          <w:rStyle w:val="CommentReference"/>
        </w:rPr>
        <w:annotationRef/>
      </w:r>
      <w:r>
        <w:t>This should go in the next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50EBFC" w15:done="0"/>
  <w15:commentEx w15:paraId="07C42663" w15:done="0"/>
  <w15:commentEx w15:paraId="2DCFB931" w15:done="0"/>
  <w15:commentEx w15:paraId="0DA237A6" w15:done="0"/>
  <w15:commentEx w15:paraId="44546271" w15:done="0"/>
  <w15:commentEx w15:paraId="0814774B" w15:done="0"/>
  <w15:commentEx w15:paraId="54EE102C" w15:done="0"/>
  <w15:commentEx w15:paraId="6D1643BA" w15:done="0"/>
  <w15:commentEx w15:paraId="4B86549B" w15:done="0"/>
  <w15:commentEx w15:paraId="3CB7CAE6" w15:done="0"/>
  <w15:commentEx w15:paraId="5A588479" w15:done="0"/>
  <w15:commentEx w15:paraId="6FB13FCB" w15:done="0"/>
  <w15:commentEx w15:paraId="2C37A801" w15:done="0"/>
  <w15:commentEx w15:paraId="01588A8C" w15:done="0"/>
  <w15:commentEx w15:paraId="242714D6" w15:done="0"/>
  <w15:commentEx w15:paraId="2A505979" w15:done="0"/>
  <w15:commentEx w15:paraId="7807E4D2" w15:done="0"/>
  <w15:commentEx w15:paraId="76D364AD" w15:done="0"/>
  <w15:commentEx w15:paraId="6D191835" w15:done="0"/>
  <w15:commentEx w15:paraId="0670E474" w15:done="0"/>
  <w15:commentEx w15:paraId="5C9A68B6" w15:done="0"/>
  <w15:commentEx w15:paraId="6183A19D" w15:done="0"/>
  <w15:commentEx w15:paraId="5B0EF8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50EBFC" w16cid:durableId="20028739"/>
  <w16cid:commentId w16cid:paraId="07C42663" w16cid:durableId="2002BF77"/>
  <w16cid:commentId w16cid:paraId="2DCFB931" w16cid:durableId="2002C385"/>
  <w16cid:commentId w16cid:paraId="0DA237A6" w16cid:durableId="2002C3E6"/>
  <w16cid:commentId w16cid:paraId="44546271" w16cid:durableId="2002D76D"/>
  <w16cid:commentId w16cid:paraId="0814774B" w16cid:durableId="2002DC54"/>
  <w16cid:commentId w16cid:paraId="54EE102C" w16cid:durableId="2002D6BE"/>
  <w16cid:commentId w16cid:paraId="6D1643BA" w16cid:durableId="2002D7EA"/>
  <w16cid:commentId w16cid:paraId="4B86549B" w16cid:durableId="2002BCB7"/>
  <w16cid:commentId w16cid:paraId="3CB7CAE6" w16cid:durableId="2002BCA8"/>
  <w16cid:commentId w16cid:paraId="5A588479" w16cid:durableId="20057D96"/>
  <w16cid:commentId w16cid:paraId="6FB13FCB" w16cid:durableId="20058066"/>
  <w16cid:commentId w16cid:paraId="2C37A801" w16cid:durableId="2005871A"/>
  <w16cid:commentId w16cid:paraId="01588A8C" w16cid:durableId="200585CF"/>
  <w16cid:commentId w16cid:paraId="242714D6" w16cid:durableId="2002DE7A"/>
  <w16cid:commentId w16cid:paraId="2A505979" w16cid:durableId="20058C29"/>
  <w16cid:commentId w16cid:paraId="7807E4D2" w16cid:durableId="2005DEB9"/>
  <w16cid:commentId w16cid:paraId="76D364AD" w16cid:durableId="2005E366"/>
  <w16cid:commentId w16cid:paraId="6D191835" w16cid:durableId="20068556"/>
  <w16cid:commentId w16cid:paraId="0670E474" w16cid:durableId="2002BE5F"/>
  <w16cid:commentId w16cid:paraId="5C9A68B6" w16cid:durableId="2002BD2F"/>
  <w16cid:commentId w16cid:paraId="6183A19D" w16cid:durableId="2002BDD6"/>
  <w16cid:commentId w16cid:paraId="5B0EF888" w16cid:durableId="2005E8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AC2CE" w14:textId="77777777" w:rsidR="008978AB" w:rsidRDefault="008978AB">
      <w:r>
        <w:separator/>
      </w:r>
    </w:p>
    <w:p w14:paraId="6A905E95" w14:textId="77777777" w:rsidR="008978AB" w:rsidRDefault="008978AB"/>
  </w:endnote>
  <w:endnote w:type="continuationSeparator" w:id="0">
    <w:p w14:paraId="13BA5382" w14:textId="77777777" w:rsidR="008978AB" w:rsidRDefault="008978AB">
      <w:r>
        <w:continuationSeparator/>
      </w:r>
    </w:p>
    <w:p w14:paraId="6E2261B0" w14:textId="77777777" w:rsidR="008978AB" w:rsidRDefault="008978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Abadi MT Condensed Extra Bold">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7E498" w14:textId="24451E7C" w:rsidR="00506DFF" w:rsidRDefault="00506DFF">
    <w:pPr>
      <w:pStyle w:val="Footer"/>
      <w:jc w:val="center"/>
    </w:pPr>
    <w:r>
      <w:fldChar w:fldCharType="begin"/>
    </w:r>
    <w:r>
      <w:instrText>PAGE</w:instrText>
    </w:r>
    <w:r>
      <w:fldChar w:fldCharType="separate"/>
    </w:r>
    <w:r>
      <w:rPr>
        <w:noProof/>
      </w:rPr>
      <w:t>1</w:t>
    </w:r>
    <w:r>
      <w:fldChar w:fldCharType="end"/>
    </w:r>
  </w:p>
  <w:p w14:paraId="3466A690" w14:textId="77777777" w:rsidR="00506DFF" w:rsidRDefault="00506D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E79AC2" w14:textId="77777777" w:rsidR="008978AB" w:rsidRDefault="008978AB">
      <w:r>
        <w:separator/>
      </w:r>
    </w:p>
    <w:p w14:paraId="6728C73C" w14:textId="77777777" w:rsidR="008978AB" w:rsidRDefault="008978AB"/>
  </w:footnote>
  <w:footnote w:type="continuationSeparator" w:id="0">
    <w:p w14:paraId="47C48126" w14:textId="77777777" w:rsidR="008978AB" w:rsidRDefault="008978AB">
      <w:r>
        <w:continuationSeparator/>
      </w:r>
    </w:p>
    <w:p w14:paraId="589B5CBB" w14:textId="77777777" w:rsidR="008978AB" w:rsidRDefault="008978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F01E6"/>
    <w:multiLevelType w:val="hybridMultilevel"/>
    <w:tmpl w:val="8DFEE1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2FD53C6"/>
    <w:multiLevelType w:val="hybridMultilevel"/>
    <w:tmpl w:val="A7645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3B3FFA"/>
    <w:multiLevelType w:val="hybridMultilevel"/>
    <w:tmpl w:val="599638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8D6C26"/>
    <w:multiLevelType w:val="multilevel"/>
    <w:tmpl w:val="59F0CF84"/>
    <w:lvl w:ilvl="0">
      <w:start w:val="1"/>
      <w:numFmt w:val="decimal"/>
      <w:pStyle w:val="Heading1"/>
      <w:lvlText w:val="%1."/>
      <w:lvlJc w:val="left"/>
      <w:pPr>
        <w:ind w:left="360" w:hanging="360"/>
      </w:pPr>
      <w:rPr>
        <w:rFonts w:hint="default"/>
      </w:rPr>
    </w:lvl>
    <w:lvl w:ilvl="1">
      <w:start w:val="2"/>
      <w:numFmt w:val="decimal"/>
      <w:isLgl/>
      <w:lvlText w:val="%1.%2."/>
      <w:lvlJc w:val="left"/>
      <w:pPr>
        <w:ind w:left="5130" w:hanging="36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 Olson">
    <w15:presenceInfo w15:providerId="Windows Live" w15:userId="91c996b4b8addd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drawingGridHorizontalSpacing w:val="108"/>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Bioinformatics&lt;/Style&gt;&lt;LeftDelim&gt;{&lt;/LeftDelim&gt;&lt;RightDelim&gt;}&lt;/RightDelim&gt;&lt;FontName&gt;Abadi MT Condensed Extra Bol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de2ee5zc0dwsbez5pg5s2ztd5fdfsdpvexd&quot;&gt;Untitled Library&lt;record-ids&gt;&lt;item&gt;223&lt;/item&gt;&lt;item&gt;227&lt;/item&gt;&lt;item&gt;228&lt;/item&gt;&lt;item&gt;229&lt;/item&gt;&lt;item&gt;230&lt;/item&gt;&lt;item&gt;233&lt;/item&gt;&lt;item&gt;302&lt;/item&gt;&lt;item&gt;308&lt;/item&gt;&lt;item&gt;337&lt;/item&gt;&lt;item&gt;343&lt;/item&gt;&lt;item&gt;344&lt;/item&gt;&lt;item&gt;346&lt;/item&gt;&lt;item&gt;352&lt;/item&gt;&lt;item&gt;375&lt;/item&gt;&lt;item&gt;383&lt;/item&gt;&lt;item&gt;384&lt;/item&gt;&lt;item&gt;385&lt;/item&gt;&lt;item&gt;389&lt;/item&gt;&lt;item&gt;390&lt;/item&gt;&lt;item&gt;395&lt;/item&gt;&lt;item&gt;409&lt;/item&gt;&lt;item&gt;410&lt;/item&gt;&lt;item&gt;411&lt;/item&gt;&lt;item&gt;424&lt;/item&gt;&lt;item&gt;440&lt;/item&gt;&lt;item&gt;480&lt;/item&gt;&lt;item&gt;513&lt;/item&gt;&lt;item&gt;576&lt;/item&gt;&lt;item&gt;577&lt;/item&gt;&lt;item&gt;578&lt;/item&gt;&lt;/record-ids&gt;&lt;/item&gt;&lt;/Libraries&gt;"/>
  </w:docVars>
  <w:rsids>
    <w:rsidRoot w:val="00666BF9"/>
    <w:rsid w:val="00010158"/>
    <w:rsid w:val="000110AD"/>
    <w:rsid w:val="00011295"/>
    <w:rsid w:val="000120CA"/>
    <w:rsid w:val="00012E47"/>
    <w:rsid w:val="00014398"/>
    <w:rsid w:val="0001654E"/>
    <w:rsid w:val="0001675A"/>
    <w:rsid w:val="00031809"/>
    <w:rsid w:val="0003447D"/>
    <w:rsid w:val="00035418"/>
    <w:rsid w:val="000413D3"/>
    <w:rsid w:val="00042B6C"/>
    <w:rsid w:val="00043A3B"/>
    <w:rsid w:val="0004660E"/>
    <w:rsid w:val="00046A95"/>
    <w:rsid w:val="00061A1D"/>
    <w:rsid w:val="00065B63"/>
    <w:rsid w:val="000729B0"/>
    <w:rsid w:val="000746D9"/>
    <w:rsid w:val="0007492A"/>
    <w:rsid w:val="00077607"/>
    <w:rsid w:val="00083D15"/>
    <w:rsid w:val="0008567C"/>
    <w:rsid w:val="000858F6"/>
    <w:rsid w:val="00085B17"/>
    <w:rsid w:val="0008646F"/>
    <w:rsid w:val="00090E49"/>
    <w:rsid w:val="000931DF"/>
    <w:rsid w:val="000978F0"/>
    <w:rsid w:val="00097A21"/>
    <w:rsid w:val="000A0DED"/>
    <w:rsid w:val="000A329E"/>
    <w:rsid w:val="000A3336"/>
    <w:rsid w:val="000B533F"/>
    <w:rsid w:val="000B7B87"/>
    <w:rsid w:val="000C662D"/>
    <w:rsid w:val="000C7C06"/>
    <w:rsid w:val="000D6D71"/>
    <w:rsid w:val="000E2DB4"/>
    <w:rsid w:val="00116E32"/>
    <w:rsid w:val="00123B40"/>
    <w:rsid w:val="0012746A"/>
    <w:rsid w:val="0013747B"/>
    <w:rsid w:val="00137781"/>
    <w:rsid w:val="001410C8"/>
    <w:rsid w:val="001450F2"/>
    <w:rsid w:val="00145CE7"/>
    <w:rsid w:val="00152268"/>
    <w:rsid w:val="001539D3"/>
    <w:rsid w:val="00153AB4"/>
    <w:rsid w:val="001558ED"/>
    <w:rsid w:val="00155D9D"/>
    <w:rsid w:val="0016614B"/>
    <w:rsid w:val="00166463"/>
    <w:rsid w:val="001712E5"/>
    <w:rsid w:val="0017316C"/>
    <w:rsid w:val="001755E7"/>
    <w:rsid w:val="0018528F"/>
    <w:rsid w:val="00185F5B"/>
    <w:rsid w:val="00186F49"/>
    <w:rsid w:val="00194E8E"/>
    <w:rsid w:val="001A6EDB"/>
    <w:rsid w:val="001A735C"/>
    <w:rsid w:val="001B4588"/>
    <w:rsid w:val="001C320F"/>
    <w:rsid w:val="001C699E"/>
    <w:rsid w:val="001C7754"/>
    <w:rsid w:val="001D427B"/>
    <w:rsid w:val="001D66A1"/>
    <w:rsid w:val="001E0985"/>
    <w:rsid w:val="001E76BF"/>
    <w:rsid w:val="001F0273"/>
    <w:rsid w:val="001F4502"/>
    <w:rsid w:val="0021241E"/>
    <w:rsid w:val="00214DE8"/>
    <w:rsid w:val="00214F4A"/>
    <w:rsid w:val="00217266"/>
    <w:rsid w:val="00220D6F"/>
    <w:rsid w:val="002214DF"/>
    <w:rsid w:val="00222B0C"/>
    <w:rsid w:val="002371AB"/>
    <w:rsid w:val="00244743"/>
    <w:rsid w:val="00244E08"/>
    <w:rsid w:val="00255315"/>
    <w:rsid w:val="00261A7D"/>
    <w:rsid w:val="00263CE0"/>
    <w:rsid w:val="00267F35"/>
    <w:rsid w:val="00277CD0"/>
    <w:rsid w:val="0028277C"/>
    <w:rsid w:val="00285EAB"/>
    <w:rsid w:val="00295D0B"/>
    <w:rsid w:val="00296DD2"/>
    <w:rsid w:val="002A13BE"/>
    <w:rsid w:val="002A1401"/>
    <w:rsid w:val="002A5A46"/>
    <w:rsid w:val="002A655D"/>
    <w:rsid w:val="002B4ECC"/>
    <w:rsid w:val="002B72D3"/>
    <w:rsid w:val="002C3F70"/>
    <w:rsid w:val="002C63FE"/>
    <w:rsid w:val="002D2909"/>
    <w:rsid w:val="002D5460"/>
    <w:rsid w:val="002D563E"/>
    <w:rsid w:val="002D5FF7"/>
    <w:rsid w:val="002D64EB"/>
    <w:rsid w:val="002E001E"/>
    <w:rsid w:val="002E0AFB"/>
    <w:rsid w:val="002E6CAD"/>
    <w:rsid w:val="002E6FC8"/>
    <w:rsid w:val="002F0FD6"/>
    <w:rsid w:val="002F4714"/>
    <w:rsid w:val="002F4D97"/>
    <w:rsid w:val="002F6591"/>
    <w:rsid w:val="00300545"/>
    <w:rsid w:val="00300864"/>
    <w:rsid w:val="00300DF4"/>
    <w:rsid w:val="003059C2"/>
    <w:rsid w:val="0030679A"/>
    <w:rsid w:val="00307B8A"/>
    <w:rsid w:val="00311A9B"/>
    <w:rsid w:val="0031226C"/>
    <w:rsid w:val="003221B4"/>
    <w:rsid w:val="00332241"/>
    <w:rsid w:val="00332F64"/>
    <w:rsid w:val="003407D1"/>
    <w:rsid w:val="00340F6B"/>
    <w:rsid w:val="00341D94"/>
    <w:rsid w:val="003475B2"/>
    <w:rsid w:val="00347788"/>
    <w:rsid w:val="00351115"/>
    <w:rsid w:val="00353D06"/>
    <w:rsid w:val="003606C3"/>
    <w:rsid w:val="00363AD7"/>
    <w:rsid w:val="00371887"/>
    <w:rsid w:val="00374A2B"/>
    <w:rsid w:val="00375CB5"/>
    <w:rsid w:val="00382192"/>
    <w:rsid w:val="003911A7"/>
    <w:rsid w:val="00391B5C"/>
    <w:rsid w:val="00393D6E"/>
    <w:rsid w:val="003B069A"/>
    <w:rsid w:val="003B6372"/>
    <w:rsid w:val="003B688A"/>
    <w:rsid w:val="003C1E10"/>
    <w:rsid w:val="003C490F"/>
    <w:rsid w:val="003C6DC2"/>
    <w:rsid w:val="003D2BBB"/>
    <w:rsid w:val="003D4C95"/>
    <w:rsid w:val="003D5208"/>
    <w:rsid w:val="003D6A6A"/>
    <w:rsid w:val="003E4DE5"/>
    <w:rsid w:val="003E7E12"/>
    <w:rsid w:val="003F235D"/>
    <w:rsid w:val="00416F19"/>
    <w:rsid w:val="00420519"/>
    <w:rsid w:val="00420D7E"/>
    <w:rsid w:val="00421A85"/>
    <w:rsid w:val="004255BC"/>
    <w:rsid w:val="00426014"/>
    <w:rsid w:val="004260E9"/>
    <w:rsid w:val="004264B2"/>
    <w:rsid w:val="00432115"/>
    <w:rsid w:val="00432CCD"/>
    <w:rsid w:val="00441878"/>
    <w:rsid w:val="00444282"/>
    <w:rsid w:val="004445C7"/>
    <w:rsid w:val="00445A42"/>
    <w:rsid w:val="00457175"/>
    <w:rsid w:val="00460530"/>
    <w:rsid w:val="00460A44"/>
    <w:rsid w:val="00461E6E"/>
    <w:rsid w:val="00471FE6"/>
    <w:rsid w:val="00472BE9"/>
    <w:rsid w:val="004731BC"/>
    <w:rsid w:val="0047584A"/>
    <w:rsid w:val="004765D8"/>
    <w:rsid w:val="004767F0"/>
    <w:rsid w:val="004779EA"/>
    <w:rsid w:val="00480C9C"/>
    <w:rsid w:val="00490987"/>
    <w:rsid w:val="004932DD"/>
    <w:rsid w:val="00493BFD"/>
    <w:rsid w:val="004960CE"/>
    <w:rsid w:val="004A59CA"/>
    <w:rsid w:val="004B022A"/>
    <w:rsid w:val="004B1084"/>
    <w:rsid w:val="004B19BC"/>
    <w:rsid w:val="004B4F6B"/>
    <w:rsid w:val="004B6FFC"/>
    <w:rsid w:val="004B78C8"/>
    <w:rsid w:val="004C0BEE"/>
    <w:rsid w:val="004C3FA3"/>
    <w:rsid w:val="004C5E37"/>
    <w:rsid w:val="004C6C25"/>
    <w:rsid w:val="004C7579"/>
    <w:rsid w:val="004D03C0"/>
    <w:rsid w:val="004D33E4"/>
    <w:rsid w:val="004D4C62"/>
    <w:rsid w:val="004D4D01"/>
    <w:rsid w:val="004D623D"/>
    <w:rsid w:val="004D74C2"/>
    <w:rsid w:val="004E38FA"/>
    <w:rsid w:val="004F2F49"/>
    <w:rsid w:val="004F4F47"/>
    <w:rsid w:val="00503BA1"/>
    <w:rsid w:val="00506DFF"/>
    <w:rsid w:val="00507037"/>
    <w:rsid w:val="005150E3"/>
    <w:rsid w:val="00515C85"/>
    <w:rsid w:val="00526E0C"/>
    <w:rsid w:val="00527298"/>
    <w:rsid w:val="00532399"/>
    <w:rsid w:val="00532DB9"/>
    <w:rsid w:val="005338AD"/>
    <w:rsid w:val="00534279"/>
    <w:rsid w:val="00535E05"/>
    <w:rsid w:val="0053609B"/>
    <w:rsid w:val="00536428"/>
    <w:rsid w:val="00547CA4"/>
    <w:rsid w:val="00550698"/>
    <w:rsid w:val="00557360"/>
    <w:rsid w:val="0056792E"/>
    <w:rsid w:val="00567CB5"/>
    <w:rsid w:val="005736F6"/>
    <w:rsid w:val="00577117"/>
    <w:rsid w:val="00586BA2"/>
    <w:rsid w:val="00586ED7"/>
    <w:rsid w:val="00595344"/>
    <w:rsid w:val="005A47DD"/>
    <w:rsid w:val="005A533A"/>
    <w:rsid w:val="005A6044"/>
    <w:rsid w:val="005B00C6"/>
    <w:rsid w:val="005C07BB"/>
    <w:rsid w:val="005C18E3"/>
    <w:rsid w:val="005C62E4"/>
    <w:rsid w:val="005C65E8"/>
    <w:rsid w:val="005D0A32"/>
    <w:rsid w:val="005D6246"/>
    <w:rsid w:val="005E1861"/>
    <w:rsid w:val="005E6A87"/>
    <w:rsid w:val="005F1789"/>
    <w:rsid w:val="005F23DA"/>
    <w:rsid w:val="005F2B53"/>
    <w:rsid w:val="006026D1"/>
    <w:rsid w:val="00602A30"/>
    <w:rsid w:val="00603429"/>
    <w:rsid w:val="006034EA"/>
    <w:rsid w:val="006054EA"/>
    <w:rsid w:val="0061054E"/>
    <w:rsid w:val="00614EBB"/>
    <w:rsid w:val="006157D9"/>
    <w:rsid w:val="00617535"/>
    <w:rsid w:val="006225AE"/>
    <w:rsid w:val="006245E7"/>
    <w:rsid w:val="006246BE"/>
    <w:rsid w:val="0062525C"/>
    <w:rsid w:val="00632B64"/>
    <w:rsid w:val="0063384E"/>
    <w:rsid w:val="00637583"/>
    <w:rsid w:val="00637E58"/>
    <w:rsid w:val="00646144"/>
    <w:rsid w:val="006466A9"/>
    <w:rsid w:val="006507CC"/>
    <w:rsid w:val="006513A0"/>
    <w:rsid w:val="00653386"/>
    <w:rsid w:val="00654F26"/>
    <w:rsid w:val="00655056"/>
    <w:rsid w:val="006568F4"/>
    <w:rsid w:val="00661A4D"/>
    <w:rsid w:val="00661D1A"/>
    <w:rsid w:val="00661D5E"/>
    <w:rsid w:val="00662D75"/>
    <w:rsid w:val="006632F4"/>
    <w:rsid w:val="00666BF9"/>
    <w:rsid w:val="00676077"/>
    <w:rsid w:val="00681F06"/>
    <w:rsid w:val="00682752"/>
    <w:rsid w:val="00694E96"/>
    <w:rsid w:val="00695A5A"/>
    <w:rsid w:val="006A49ED"/>
    <w:rsid w:val="006B15CC"/>
    <w:rsid w:val="006B34AE"/>
    <w:rsid w:val="006C08AF"/>
    <w:rsid w:val="006C0A42"/>
    <w:rsid w:val="006C0B5E"/>
    <w:rsid w:val="006C16B0"/>
    <w:rsid w:val="006D00C8"/>
    <w:rsid w:val="006D2D8D"/>
    <w:rsid w:val="006E54EA"/>
    <w:rsid w:val="006E6908"/>
    <w:rsid w:val="006F78FC"/>
    <w:rsid w:val="0070031A"/>
    <w:rsid w:val="00704E7D"/>
    <w:rsid w:val="0071375B"/>
    <w:rsid w:val="00714554"/>
    <w:rsid w:val="00715433"/>
    <w:rsid w:val="00720193"/>
    <w:rsid w:val="00720DAE"/>
    <w:rsid w:val="00726879"/>
    <w:rsid w:val="00733036"/>
    <w:rsid w:val="00733C91"/>
    <w:rsid w:val="00733EA7"/>
    <w:rsid w:val="00733F7A"/>
    <w:rsid w:val="00735550"/>
    <w:rsid w:val="007465D2"/>
    <w:rsid w:val="007474B7"/>
    <w:rsid w:val="00747A95"/>
    <w:rsid w:val="00751A07"/>
    <w:rsid w:val="00753C16"/>
    <w:rsid w:val="00754EE9"/>
    <w:rsid w:val="00760D3D"/>
    <w:rsid w:val="00762127"/>
    <w:rsid w:val="0077295C"/>
    <w:rsid w:val="0077461B"/>
    <w:rsid w:val="00783941"/>
    <w:rsid w:val="00785841"/>
    <w:rsid w:val="00792B4E"/>
    <w:rsid w:val="00793978"/>
    <w:rsid w:val="00796C84"/>
    <w:rsid w:val="0079767C"/>
    <w:rsid w:val="007977EC"/>
    <w:rsid w:val="007A0BE6"/>
    <w:rsid w:val="007A1B0C"/>
    <w:rsid w:val="007A5C53"/>
    <w:rsid w:val="007B18D7"/>
    <w:rsid w:val="007B1A30"/>
    <w:rsid w:val="007B3830"/>
    <w:rsid w:val="007C68F1"/>
    <w:rsid w:val="007D00ED"/>
    <w:rsid w:val="007D6306"/>
    <w:rsid w:val="007D7FCB"/>
    <w:rsid w:val="007E0EDF"/>
    <w:rsid w:val="007E4228"/>
    <w:rsid w:val="007E6DDB"/>
    <w:rsid w:val="007F20B2"/>
    <w:rsid w:val="007F3820"/>
    <w:rsid w:val="0080438C"/>
    <w:rsid w:val="008069DD"/>
    <w:rsid w:val="00811F2D"/>
    <w:rsid w:val="008212AC"/>
    <w:rsid w:val="00824652"/>
    <w:rsid w:val="00824B2E"/>
    <w:rsid w:val="00824BFA"/>
    <w:rsid w:val="008269E9"/>
    <w:rsid w:val="008322AA"/>
    <w:rsid w:val="008332DA"/>
    <w:rsid w:val="00833988"/>
    <w:rsid w:val="00835F5A"/>
    <w:rsid w:val="00837B2F"/>
    <w:rsid w:val="008407D6"/>
    <w:rsid w:val="00842CFE"/>
    <w:rsid w:val="008442D3"/>
    <w:rsid w:val="00844887"/>
    <w:rsid w:val="00844CAA"/>
    <w:rsid w:val="00854004"/>
    <w:rsid w:val="0086036A"/>
    <w:rsid w:val="00862F8D"/>
    <w:rsid w:val="008642DE"/>
    <w:rsid w:val="008737DF"/>
    <w:rsid w:val="00880139"/>
    <w:rsid w:val="00880D83"/>
    <w:rsid w:val="0088490E"/>
    <w:rsid w:val="00885933"/>
    <w:rsid w:val="008867E5"/>
    <w:rsid w:val="00897720"/>
    <w:rsid w:val="008978AB"/>
    <w:rsid w:val="008A419B"/>
    <w:rsid w:val="008A4A19"/>
    <w:rsid w:val="008A4AEA"/>
    <w:rsid w:val="008B5B74"/>
    <w:rsid w:val="008B5CFB"/>
    <w:rsid w:val="008B67E8"/>
    <w:rsid w:val="008C1CA1"/>
    <w:rsid w:val="008C4A7C"/>
    <w:rsid w:val="008C6E12"/>
    <w:rsid w:val="008D32CA"/>
    <w:rsid w:val="008D7460"/>
    <w:rsid w:val="008D757A"/>
    <w:rsid w:val="008D76ED"/>
    <w:rsid w:val="008E0875"/>
    <w:rsid w:val="008E0B81"/>
    <w:rsid w:val="008E2617"/>
    <w:rsid w:val="008E272E"/>
    <w:rsid w:val="008E2A8B"/>
    <w:rsid w:val="008E317C"/>
    <w:rsid w:val="008E40A6"/>
    <w:rsid w:val="008E5800"/>
    <w:rsid w:val="008E68EC"/>
    <w:rsid w:val="008E6C24"/>
    <w:rsid w:val="008E7F7C"/>
    <w:rsid w:val="008F0ABA"/>
    <w:rsid w:val="008F1AE1"/>
    <w:rsid w:val="00903178"/>
    <w:rsid w:val="00905C5A"/>
    <w:rsid w:val="00910DEA"/>
    <w:rsid w:val="009203EC"/>
    <w:rsid w:val="00932BDA"/>
    <w:rsid w:val="00933911"/>
    <w:rsid w:val="00933932"/>
    <w:rsid w:val="0093446B"/>
    <w:rsid w:val="009351CE"/>
    <w:rsid w:val="00946B53"/>
    <w:rsid w:val="009517B2"/>
    <w:rsid w:val="0095277F"/>
    <w:rsid w:val="00952856"/>
    <w:rsid w:val="0096013E"/>
    <w:rsid w:val="0096415A"/>
    <w:rsid w:val="009663DF"/>
    <w:rsid w:val="0097601A"/>
    <w:rsid w:val="00986A93"/>
    <w:rsid w:val="00986DD5"/>
    <w:rsid w:val="009879FA"/>
    <w:rsid w:val="00990481"/>
    <w:rsid w:val="00990808"/>
    <w:rsid w:val="00993209"/>
    <w:rsid w:val="00994990"/>
    <w:rsid w:val="00995632"/>
    <w:rsid w:val="009A0EF1"/>
    <w:rsid w:val="009A0FEB"/>
    <w:rsid w:val="009A6112"/>
    <w:rsid w:val="009A7620"/>
    <w:rsid w:val="009B0296"/>
    <w:rsid w:val="009B04ED"/>
    <w:rsid w:val="009B435F"/>
    <w:rsid w:val="009B4986"/>
    <w:rsid w:val="009B63C6"/>
    <w:rsid w:val="009C20A4"/>
    <w:rsid w:val="009C5A6C"/>
    <w:rsid w:val="009C7362"/>
    <w:rsid w:val="009E3E15"/>
    <w:rsid w:val="009F1933"/>
    <w:rsid w:val="00A07824"/>
    <w:rsid w:val="00A10234"/>
    <w:rsid w:val="00A14326"/>
    <w:rsid w:val="00A17EEC"/>
    <w:rsid w:val="00A23AC4"/>
    <w:rsid w:val="00A31F22"/>
    <w:rsid w:val="00A32F39"/>
    <w:rsid w:val="00A42CF8"/>
    <w:rsid w:val="00A52CB9"/>
    <w:rsid w:val="00A53DEC"/>
    <w:rsid w:val="00A572E6"/>
    <w:rsid w:val="00A641B8"/>
    <w:rsid w:val="00A650D0"/>
    <w:rsid w:val="00A660DC"/>
    <w:rsid w:val="00A7016F"/>
    <w:rsid w:val="00A76241"/>
    <w:rsid w:val="00A774F5"/>
    <w:rsid w:val="00A77F8A"/>
    <w:rsid w:val="00A86563"/>
    <w:rsid w:val="00A900D2"/>
    <w:rsid w:val="00A932C3"/>
    <w:rsid w:val="00A94148"/>
    <w:rsid w:val="00A95DD7"/>
    <w:rsid w:val="00A96B56"/>
    <w:rsid w:val="00A97B9F"/>
    <w:rsid w:val="00AA156C"/>
    <w:rsid w:val="00AA3FE8"/>
    <w:rsid w:val="00AA5229"/>
    <w:rsid w:val="00AA532A"/>
    <w:rsid w:val="00AB421A"/>
    <w:rsid w:val="00AB5C3A"/>
    <w:rsid w:val="00AB5E39"/>
    <w:rsid w:val="00AB6B7D"/>
    <w:rsid w:val="00AC02AE"/>
    <w:rsid w:val="00AC2347"/>
    <w:rsid w:val="00AC41A0"/>
    <w:rsid w:val="00AD35CF"/>
    <w:rsid w:val="00AE030F"/>
    <w:rsid w:val="00AE234F"/>
    <w:rsid w:val="00AE728A"/>
    <w:rsid w:val="00AF38EB"/>
    <w:rsid w:val="00B06219"/>
    <w:rsid w:val="00B14358"/>
    <w:rsid w:val="00B21869"/>
    <w:rsid w:val="00B235CB"/>
    <w:rsid w:val="00B26416"/>
    <w:rsid w:val="00B30AE9"/>
    <w:rsid w:val="00B31AD7"/>
    <w:rsid w:val="00B32B68"/>
    <w:rsid w:val="00B3326F"/>
    <w:rsid w:val="00B338F9"/>
    <w:rsid w:val="00B34BF9"/>
    <w:rsid w:val="00B35AA1"/>
    <w:rsid w:val="00B36B6C"/>
    <w:rsid w:val="00B417C2"/>
    <w:rsid w:val="00B47A35"/>
    <w:rsid w:val="00B63B64"/>
    <w:rsid w:val="00B64451"/>
    <w:rsid w:val="00B701B0"/>
    <w:rsid w:val="00B71E4E"/>
    <w:rsid w:val="00B7218F"/>
    <w:rsid w:val="00B82964"/>
    <w:rsid w:val="00BA067D"/>
    <w:rsid w:val="00BA6A20"/>
    <w:rsid w:val="00BB1C48"/>
    <w:rsid w:val="00BB2FC3"/>
    <w:rsid w:val="00BB4E47"/>
    <w:rsid w:val="00BC4771"/>
    <w:rsid w:val="00BC65A7"/>
    <w:rsid w:val="00BC7A81"/>
    <w:rsid w:val="00BE419D"/>
    <w:rsid w:val="00BF1E96"/>
    <w:rsid w:val="00BF3336"/>
    <w:rsid w:val="00C0006C"/>
    <w:rsid w:val="00C00CB8"/>
    <w:rsid w:val="00C01934"/>
    <w:rsid w:val="00C0249B"/>
    <w:rsid w:val="00C043D1"/>
    <w:rsid w:val="00C12C02"/>
    <w:rsid w:val="00C12E80"/>
    <w:rsid w:val="00C14A24"/>
    <w:rsid w:val="00C2091F"/>
    <w:rsid w:val="00C219C8"/>
    <w:rsid w:val="00C31222"/>
    <w:rsid w:val="00C34852"/>
    <w:rsid w:val="00C40DC6"/>
    <w:rsid w:val="00C41FB5"/>
    <w:rsid w:val="00C42D39"/>
    <w:rsid w:val="00C43042"/>
    <w:rsid w:val="00C50274"/>
    <w:rsid w:val="00C51EDE"/>
    <w:rsid w:val="00C52096"/>
    <w:rsid w:val="00C54530"/>
    <w:rsid w:val="00C574DB"/>
    <w:rsid w:val="00C63264"/>
    <w:rsid w:val="00C71046"/>
    <w:rsid w:val="00C7228F"/>
    <w:rsid w:val="00C7782A"/>
    <w:rsid w:val="00C80E25"/>
    <w:rsid w:val="00C81B6F"/>
    <w:rsid w:val="00C82A37"/>
    <w:rsid w:val="00C95F94"/>
    <w:rsid w:val="00C96459"/>
    <w:rsid w:val="00CA026A"/>
    <w:rsid w:val="00CA3FC1"/>
    <w:rsid w:val="00CA5834"/>
    <w:rsid w:val="00CC059A"/>
    <w:rsid w:val="00CC63BE"/>
    <w:rsid w:val="00CD16EE"/>
    <w:rsid w:val="00CD236A"/>
    <w:rsid w:val="00CD2C90"/>
    <w:rsid w:val="00CD66CC"/>
    <w:rsid w:val="00CE1714"/>
    <w:rsid w:val="00CE2AE3"/>
    <w:rsid w:val="00CE461F"/>
    <w:rsid w:val="00CE6FB2"/>
    <w:rsid w:val="00CF053C"/>
    <w:rsid w:val="00CF16AF"/>
    <w:rsid w:val="00CF1A80"/>
    <w:rsid w:val="00CF1D64"/>
    <w:rsid w:val="00CF3C7B"/>
    <w:rsid w:val="00CF5660"/>
    <w:rsid w:val="00D01D70"/>
    <w:rsid w:val="00D02CB2"/>
    <w:rsid w:val="00D04873"/>
    <w:rsid w:val="00D22FC1"/>
    <w:rsid w:val="00D247EA"/>
    <w:rsid w:val="00D3077D"/>
    <w:rsid w:val="00D322D1"/>
    <w:rsid w:val="00D35DBE"/>
    <w:rsid w:val="00D36500"/>
    <w:rsid w:val="00D4171C"/>
    <w:rsid w:val="00D41921"/>
    <w:rsid w:val="00D44506"/>
    <w:rsid w:val="00D51B2B"/>
    <w:rsid w:val="00D54E2F"/>
    <w:rsid w:val="00D5695F"/>
    <w:rsid w:val="00D60293"/>
    <w:rsid w:val="00D60D31"/>
    <w:rsid w:val="00D6774D"/>
    <w:rsid w:val="00D72FF6"/>
    <w:rsid w:val="00D75060"/>
    <w:rsid w:val="00D83B6D"/>
    <w:rsid w:val="00D8636D"/>
    <w:rsid w:val="00D86B09"/>
    <w:rsid w:val="00D91193"/>
    <w:rsid w:val="00D91549"/>
    <w:rsid w:val="00D916BA"/>
    <w:rsid w:val="00D92A76"/>
    <w:rsid w:val="00D9416F"/>
    <w:rsid w:val="00DA04AD"/>
    <w:rsid w:val="00DA4A1E"/>
    <w:rsid w:val="00DA5171"/>
    <w:rsid w:val="00DA63B9"/>
    <w:rsid w:val="00DB0E8D"/>
    <w:rsid w:val="00DB3BC1"/>
    <w:rsid w:val="00DC0CCD"/>
    <w:rsid w:val="00DC33EF"/>
    <w:rsid w:val="00DC6890"/>
    <w:rsid w:val="00DD029C"/>
    <w:rsid w:val="00DD43E0"/>
    <w:rsid w:val="00DD53A6"/>
    <w:rsid w:val="00DE051C"/>
    <w:rsid w:val="00DE0E13"/>
    <w:rsid w:val="00DE7862"/>
    <w:rsid w:val="00DF2760"/>
    <w:rsid w:val="00DF2D40"/>
    <w:rsid w:val="00DF756C"/>
    <w:rsid w:val="00DF774B"/>
    <w:rsid w:val="00E044C9"/>
    <w:rsid w:val="00E0744F"/>
    <w:rsid w:val="00E159AC"/>
    <w:rsid w:val="00E22785"/>
    <w:rsid w:val="00E23111"/>
    <w:rsid w:val="00E26E05"/>
    <w:rsid w:val="00E301C1"/>
    <w:rsid w:val="00E31953"/>
    <w:rsid w:val="00E36922"/>
    <w:rsid w:val="00E370F6"/>
    <w:rsid w:val="00E4040D"/>
    <w:rsid w:val="00E4637F"/>
    <w:rsid w:val="00E5405E"/>
    <w:rsid w:val="00E57C2B"/>
    <w:rsid w:val="00E61067"/>
    <w:rsid w:val="00E62C61"/>
    <w:rsid w:val="00E6560B"/>
    <w:rsid w:val="00E65662"/>
    <w:rsid w:val="00E71B2E"/>
    <w:rsid w:val="00E76A43"/>
    <w:rsid w:val="00E80977"/>
    <w:rsid w:val="00E81B7F"/>
    <w:rsid w:val="00E81F4E"/>
    <w:rsid w:val="00E82306"/>
    <w:rsid w:val="00E91E6F"/>
    <w:rsid w:val="00E926DB"/>
    <w:rsid w:val="00E968A4"/>
    <w:rsid w:val="00EA47F2"/>
    <w:rsid w:val="00EA72ED"/>
    <w:rsid w:val="00EB043F"/>
    <w:rsid w:val="00EC0730"/>
    <w:rsid w:val="00EC1B3B"/>
    <w:rsid w:val="00EC2541"/>
    <w:rsid w:val="00ED5365"/>
    <w:rsid w:val="00ED62F9"/>
    <w:rsid w:val="00ED65FD"/>
    <w:rsid w:val="00ED6E89"/>
    <w:rsid w:val="00EF4AAF"/>
    <w:rsid w:val="00F00503"/>
    <w:rsid w:val="00F00B18"/>
    <w:rsid w:val="00F00B5C"/>
    <w:rsid w:val="00F010DD"/>
    <w:rsid w:val="00F06116"/>
    <w:rsid w:val="00F062BC"/>
    <w:rsid w:val="00F1215B"/>
    <w:rsid w:val="00F13CC0"/>
    <w:rsid w:val="00F15C7E"/>
    <w:rsid w:val="00F17184"/>
    <w:rsid w:val="00F172B5"/>
    <w:rsid w:val="00F34616"/>
    <w:rsid w:val="00F37AAD"/>
    <w:rsid w:val="00F431F0"/>
    <w:rsid w:val="00F43937"/>
    <w:rsid w:val="00F44F84"/>
    <w:rsid w:val="00F4690A"/>
    <w:rsid w:val="00F504C0"/>
    <w:rsid w:val="00F50D9D"/>
    <w:rsid w:val="00F6067D"/>
    <w:rsid w:val="00F60BC8"/>
    <w:rsid w:val="00F618B5"/>
    <w:rsid w:val="00F677FF"/>
    <w:rsid w:val="00F70957"/>
    <w:rsid w:val="00F733CB"/>
    <w:rsid w:val="00F80335"/>
    <w:rsid w:val="00F84FB1"/>
    <w:rsid w:val="00F85AA9"/>
    <w:rsid w:val="00F865E5"/>
    <w:rsid w:val="00F95779"/>
    <w:rsid w:val="00FA572C"/>
    <w:rsid w:val="00FA659A"/>
    <w:rsid w:val="00FB2C30"/>
    <w:rsid w:val="00FB4757"/>
    <w:rsid w:val="00FB54C9"/>
    <w:rsid w:val="00FC0AE2"/>
    <w:rsid w:val="00FC285F"/>
    <w:rsid w:val="00FC2D9E"/>
    <w:rsid w:val="00FC6914"/>
    <w:rsid w:val="00FD14AE"/>
    <w:rsid w:val="00FD2508"/>
    <w:rsid w:val="00FE0388"/>
    <w:rsid w:val="00FE1165"/>
    <w:rsid w:val="00FE4FF4"/>
    <w:rsid w:val="00FE59F4"/>
    <w:rsid w:val="00FF075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74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33EF"/>
    <w:rPr>
      <w:rFonts w:ascii="Times New Roman" w:hAnsi="Times New Roman" w:cs="Times New Roman"/>
      <w:lang w:eastAsia="en-US" w:bidi="ar-SA"/>
    </w:rPr>
  </w:style>
  <w:style w:type="paragraph" w:styleId="Heading1">
    <w:name w:val="heading 1"/>
    <w:basedOn w:val="ListParagraph"/>
    <w:next w:val="Normal"/>
    <w:link w:val="Heading1Char"/>
    <w:uiPriority w:val="9"/>
    <w:qFormat/>
    <w:rsid w:val="0004660E"/>
    <w:pPr>
      <w:numPr>
        <w:numId w:val="2"/>
      </w:numPr>
      <w:spacing w:after="160" w:line="259" w:lineRule="auto"/>
      <w:jc w:val="both"/>
      <w:outlineLvl w:val="0"/>
    </w:pPr>
    <w:rPr>
      <w:rFonts w:ascii="Times New Roman" w:eastAsiaTheme="minorEastAsia" w:hAnsi="Times New Roman" w:cs="Times New Roman"/>
      <w:b/>
      <w:color w:val="000000"/>
      <w:szCs w:val="22"/>
      <w:lang w:eastAsia="ko-KR" w:bidi="ar-SA"/>
    </w:rPr>
  </w:style>
  <w:style w:type="paragraph" w:styleId="Heading2">
    <w:name w:val="heading 2"/>
    <w:basedOn w:val="Normal"/>
    <w:next w:val="Normal"/>
    <w:link w:val="Heading2Char"/>
    <w:uiPriority w:val="9"/>
    <w:unhideWhenUsed/>
    <w:qFormat/>
    <w:rsid w:val="00DB0E8D"/>
    <w:pPr>
      <w:outlineLvl w:val="1"/>
    </w:pPr>
    <w:rPr>
      <w:b/>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cs="FreeSans"/>
      <w:color w:val="00000A"/>
      <w:sz w:val="28"/>
      <w:szCs w:val="28"/>
      <w:lang w:eastAsia="zh-CN" w:bidi="hi-IN"/>
    </w:rPr>
  </w:style>
  <w:style w:type="paragraph" w:styleId="BodyText">
    <w:name w:val="Body Text"/>
    <w:basedOn w:val="Normal"/>
    <w:pPr>
      <w:spacing w:after="140" w:line="288" w:lineRule="auto"/>
    </w:pPr>
    <w:rPr>
      <w:rFonts w:ascii="Liberation Serif" w:hAnsi="Liberation Serif" w:cs="FreeSans"/>
      <w:color w:val="00000A"/>
      <w:lang w:eastAsia="zh-CN" w:bidi="hi-IN"/>
    </w:rPr>
  </w:style>
  <w:style w:type="paragraph" w:styleId="List">
    <w:name w:val="List"/>
    <w:basedOn w:val="BodyText"/>
  </w:style>
  <w:style w:type="paragraph" w:styleId="Caption">
    <w:name w:val="caption"/>
    <w:basedOn w:val="Normal"/>
    <w:uiPriority w:val="35"/>
    <w:qFormat/>
    <w:pPr>
      <w:suppressLineNumbers/>
      <w:spacing w:before="120" w:after="120"/>
    </w:pPr>
    <w:rPr>
      <w:rFonts w:ascii="Liberation Serif" w:hAnsi="Liberation Serif" w:cs="FreeSans"/>
      <w:i/>
      <w:iCs/>
      <w:color w:val="00000A"/>
      <w:lang w:eastAsia="zh-CN" w:bidi="hi-IN"/>
    </w:rPr>
  </w:style>
  <w:style w:type="paragraph" w:customStyle="1" w:styleId="Index">
    <w:name w:val="Index"/>
    <w:basedOn w:val="Normal"/>
    <w:qFormat/>
    <w:pPr>
      <w:suppressLineNumbers/>
    </w:pPr>
    <w:rPr>
      <w:rFonts w:ascii="Liberation Serif" w:hAnsi="Liberation Serif" w:cs="FreeSans"/>
      <w:color w:val="00000A"/>
      <w:lang w:eastAsia="zh-CN" w:bidi="hi-IN"/>
    </w:rPr>
  </w:style>
  <w:style w:type="paragraph" w:customStyle="1" w:styleId="TableContents">
    <w:name w:val="Table Contents"/>
    <w:basedOn w:val="Normal"/>
    <w:qFormat/>
    <w:pPr>
      <w:suppressLineNumbers/>
    </w:pPr>
    <w:rPr>
      <w:rFonts w:ascii="Liberation Serif" w:hAnsi="Liberation Serif" w:cs="FreeSans"/>
      <w:color w:val="00000A"/>
      <w:lang w:eastAsia="zh-CN" w:bidi="hi-IN"/>
    </w:rPr>
  </w:style>
  <w:style w:type="paragraph" w:customStyle="1" w:styleId="TableHeading">
    <w:name w:val="Table Heading"/>
    <w:basedOn w:val="TableContents"/>
    <w:qFormat/>
    <w:pPr>
      <w:jc w:val="center"/>
    </w:pPr>
    <w:rPr>
      <w:b/>
      <w:bCs/>
    </w:rPr>
  </w:style>
  <w:style w:type="paragraph" w:styleId="Footer">
    <w:name w:val="footer"/>
    <w:basedOn w:val="Normal"/>
    <w:pPr>
      <w:suppressLineNumbers/>
      <w:tabs>
        <w:tab w:val="center" w:pos="4986"/>
        <w:tab w:val="right" w:pos="9972"/>
      </w:tabs>
    </w:pPr>
    <w:rPr>
      <w:rFonts w:ascii="Liberation Serif" w:hAnsi="Liberation Serif" w:cs="FreeSans"/>
      <w:color w:val="00000A"/>
      <w:lang w:eastAsia="zh-CN" w:bidi="hi-IN"/>
    </w:rPr>
  </w:style>
  <w:style w:type="paragraph" w:customStyle="1" w:styleId="FrameContents">
    <w:name w:val="Frame Contents"/>
    <w:basedOn w:val="Normal"/>
    <w:qFormat/>
    <w:rPr>
      <w:rFonts w:ascii="Liberation Serif" w:hAnsi="Liberation Serif" w:cs="FreeSans"/>
      <w:color w:val="00000A"/>
      <w:lang w:eastAsia="zh-CN" w:bidi="hi-IN"/>
    </w:rPr>
  </w:style>
  <w:style w:type="character" w:styleId="CommentReference">
    <w:name w:val="annotation reference"/>
    <w:basedOn w:val="DefaultParagraphFont"/>
    <w:uiPriority w:val="99"/>
    <w:semiHidden/>
    <w:unhideWhenUsed/>
    <w:rsid w:val="00880139"/>
    <w:rPr>
      <w:sz w:val="18"/>
      <w:szCs w:val="18"/>
    </w:rPr>
  </w:style>
  <w:style w:type="paragraph" w:styleId="CommentText">
    <w:name w:val="annotation text"/>
    <w:basedOn w:val="Normal"/>
    <w:link w:val="CommentTextChar"/>
    <w:uiPriority w:val="99"/>
    <w:semiHidden/>
    <w:unhideWhenUsed/>
    <w:rsid w:val="00880139"/>
    <w:rPr>
      <w:rFonts w:ascii="Liberation Serif" w:hAnsi="Liberation Serif" w:cs="Mangal"/>
      <w:color w:val="00000A"/>
      <w:szCs w:val="21"/>
      <w:lang w:eastAsia="zh-CN" w:bidi="hi-IN"/>
    </w:rPr>
  </w:style>
  <w:style w:type="character" w:customStyle="1" w:styleId="CommentTextChar">
    <w:name w:val="Comment Text Char"/>
    <w:basedOn w:val="DefaultParagraphFont"/>
    <w:link w:val="CommentText"/>
    <w:uiPriority w:val="99"/>
    <w:semiHidden/>
    <w:rsid w:val="00880139"/>
    <w:rPr>
      <w:rFonts w:cs="Mangal"/>
      <w:color w:val="00000A"/>
      <w:sz w:val="24"/>
      <w:szCs w:val="21"/>
    </w:rPr>
  </w:style>
  <w:style w:type="paragraph" w:styleId="CommentSubject">
    <w:name w:val="annotation subject"/>
    <w:basedOn w:val="CommentText"/>
    <w:next w:val="CommentText"/>
    <w:link w:val="CommentSubjectChar"/>
    <w:uiPriority w:val="99"/>
    <w:semiHidden/>
    <w:unhideWhenUsed/>
    <w:rsid w:val="00880139"/>
    <w:rPr>
      <w:b/>
      <w:bCs/>
      <w:sz w:val="20"/>
      <w:szCs w:val="18"/>
    </w:rPr>
  </w:style>
  <w:style w:type="character" w:customStyle="1" w:styleId="CommentSubjectChar">
    <w:name w:val="Comment Subject Char"/>
    <w:basedOn w:val="CommentTextChar"/>
    <w:link w:val="CommentSubject"/>
    <w:uiPriority w:val="99"/>
    <w:semiHidden/>
    <w:rsid w:val="00880139"/>
    <w:rPr>
      <w:rFonts w:cs="Mangal"/>
      <w:b/>
      <w:bCs/>
      <w:color w:val="00000A"/>
      <w:sz w:val="24"/>
      <w:szCs w:val="18"/>
    </w:rPr>
  </w:style>
  <w:style w:type="paragraph" w:styleId="BalloonText">
    <w:name w:val="Balloon Text"/>
    <w:basedOn w:val="Normal"/>
    <w:link w:val="BalloonTextChar"/>
    <w:uiPriority w:val="99"/>
    <w:semiHidden/>
    <w:unhideWhenUsed/>
    <w:rsid w:val="00880139"/>
    <w:rPr>
      <w:rFonts w:cs="Mangal"/>
      <w:color w:val="00000A"/>
      <w:sz w:val="18"/>
      <w:szCs w:val="16"/>
      <w:lang w:eastAsia="zh-CN" w:bidi="hi-IN"/>
    </w:rPr>
  </w:style>
  <w:style w:type="character" w:customStyle="1" w:styleId="BalloonTextChar">
    <w:name w:val="Balloon Text Char"/>
    <w:basedOn w:val="DefaultParagraphFont"/>
    <w:link w:val="BalloonText"/>
    <w:uiPriority w:val="99"/>
    <w:semiHidden/>
    <w:rsid w:val="00880139"/>
    <w:rPr>
      <w:rFonts w:ascii="Times New Roman" w:hAnsi="Times New Roman" w:cs="Mangal"/>
      <w:color w:val="00000A"/>
      <w:sz w:val="18"/>
      <w:szCs w:val="16"/>
    </w:rPr>
  </w:style>
  <w:style w:type="paragraph" w:styleId="NormalWeb">
    <w:name w:val="Normal (Web)"/>
    <w:basedOn w:val="Normal"/>
    <w:uiPriority w:val="99"/>
    <w:semiHidden/>
    <w:unhideWhenUsed/>
    <w:rsid w:val="00445A42"/>
    <w:pPr>
      <w:spacing w:before="100" w:beforeAutospacing="1" w:after="100" w:afterAutospacing="1"/>
    </w:pPr>
    <w:rPr>
      <w:rFonts w:eastAsiaTheme="minorEastAsia"/>
    </w:rPr>
  </w:style>
  <w:style w:type="paragraph" w:styleId="ListParagraph">
    <w:name w:val="List Paragraph"/>
    <w:basedOn w:val="Normal"/>
    <w:uiPriority w:val="34"/>
    <w:qFormat/>
    <w:rsid w:val="00F010DD"/>
    <w:pPr>
      <w:ind w:left="720"/>
      <w:contextualSpacing/>
    </w:pPr>
    <w:rPr>
      <w:rFonts w:ascii="Liberation Serif" w:hAnsi="Liberation Serif" w:cs="Mangal"/>
      <w:color w:val="00000A"/>
      <w:szCs w:val="21"/>
      <w:lang w:eastAsia="zh-CN" w:bidi="hi-IN"/>
    </w:rPr>
  </w:style>
  <w:style w:type="paragraph" w:customStyle="1" w:styleId="EndNoteBibliographyTitle">
    <w:name w:val="EndNote Bibliography Title"/>
    <w:basedOn w:val="Normal"/>
    <w:rsid w:val="00C50274"/>
    <w:pPr>
      <w:jc w:val="center"/>
    </w:pPr>
    <w:rPr>
      <w:rFonts w:ascii="Abadi MT Condensed Extra Bold" w:hAnsi="Abadi MT Condensed Extra Bold" w:cs="Liberation Serif"/>
      <w:color w:val="00000A"/>
      <w:lang w:eastAsia="zh-CN" w:bidi="hi-IN"/>
    </w:rPr>
  </w:style>
  <w:style w:type="paragraph" w:customStyle="1" w:styleId="EndNoteBibliography">
    <w:name w:val="EndNote Bibliography"/>
    <w:basedOn w:val="Normal"/>
    <w:rsid w:val="00C50274"/>
    <w:pPr>
      <w:jc w:val="both"/>
    </w:pPr>
    <w:rPr>
      <w:rFonts w:ascii="Abadi MT Condensed Extra Bold" w:hAnsi="Abadi MT Condensed Extra Bold" w:cs="Liberation Serif"/>
      <w:color w:val="00000A"/>
      <w:lang w:eastAsia="zh-CN" w:bidi="hi-IN"/>
    </w:rPr>
  </w:style>
  <w:style w:type="character" w:customStyle="1" w:styleId="Heading1Char">
    <w:name w:val="Heading 1 Char"/>
    <w:basedOn w:val="DefaultParagraphFont"/>
    <w:link w:val="Heading1"/>
    <w:uiPriority w:val="9"/>
    <w:rsid w:val="0004660E"/>
    <w:rPr>
      <w:rFonts w:ascii="Times New Roman" w:eastAsiaTheme="minorEastAsia" w:hAnsi="Times New Roman" w:cs="Times New Roman"/>
      <w:b/>
      <w:color w:val="000000"/>
      <w:sz w:val="24"/>
      <w:szCs w:val="22"/>
      <w:lang w:eastAsia="ko-KR" w:bidi="ar-SA"/>
    </w:rPr>
  </w:style>
  <w:style w:type="character" w:customStyle="1" w:styleId="Heading2Char">
    <w:name w:val="Heading 2 Char"/>
    <w:basedOn w:val="DefaultParagraphFont"/>
    <w:link w:val="Heading2"/>
    <w:uiPriority w:val="9"/>
    <w:rsid w:val="00DB0E8D"/>
    <w:rPr>
      <w:rFonts w:ascii="Times New Roman" w:hAnsi="Times New Roman" w:cs="Times New Roman"/>
      <w:b/>
      <w:lang w:eastAsia="ko-KR" w:bidi="ar-SA"/>
    </w:rPr>
  </w:style>
  <w:style w:type="table" w:styleId="TableGrid">
    <w:name w:val="Table Grid"/>
    <w:basedOn w:val="TableNormal"/>
    <w:uiPriority w:val="39"/>
    <w:rsid w:val="0004660E"/>
    <w:rPr>
      <w:rFonts w:asciiTheme="minorHAnsi" w:eastAsiaTheme="minorEastAsia" w:hAnsiTheme="minorHAnsi" w:cstheme="minorBidi"/>
      <w:sz w:val="22"/>
      <w:szCs w:val="22"/>
      <w:lang w:eastAsia="ko-K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F172B5"/>
    <w:rPr>
      <w:vertAlign w:val="superscript"/>
    </w:rPr>
  </w:style>
  <w:style w:type="character" w:styleId="PlaceholderText">
    <w:name w:val="Placeholder Text"/>
    <w:basedOn w:val="DefaultParagraphFont"/>
    <w:uiPriority w:val="99"/>
    <w:semiHidden/>
    <w:rsid w:val="004960CE"/>
    <w:rPr>
      <w:color w:val="808080"/>
    </w:rPr>
  </w:style>
  <w:style w:type="table" w:styleId="PlainTable5">
    <w:name w:val="Plain Table 5"/>
    <w:basedOn w:val="TableNormal"/>
    <w:uiPriority w:val="45"/>
    <w:rsid w:val="005364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LineNumber">
    <w:name w:val="line number"/>
    <w:basedOn w:val="DefaultParagraphFont"/>
    <w:uiPriority w:val="99"/>
    <w:semiHidden/>
    <w:unhideWhenUsed/>
    <w:rsid w:val="00E76A43"/>
  </w:style>
  <w:style w:type="character" w:styleId="Hyperlink">
    <w:name w:val="Hyperlink"/>
    <w:basedOn w:val="DefaultParagraphFont"/>
    <w:uiPriority w:val="99"/>
    <w:unhideWhenUsed/>
    <w:rsid w:val="003221B4"/>
    <w:rPr>
      <w:color w:val="0563C1" w:themeColor="hyperlink"/>
      <w:u w:val="single"/>
    </w:rPr>
  </w:style>
  <w:style w:type="character" w:styleId="FollowedHyperlink">
    <w:name w:val="FollowedHyperlink"/>
    <w:basedOn w:val="DefaultParagraphFont"/>
    <w:uiPriority w:val="99"/>
    <w:semiHidden/>
    <w:unhideWhenUsed/>
    <w:rsid w:val="003221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3687">
      <w:bodyDiv w:val="1"/>
      <w:marLeft w:val="0"/>
      <w:marRight w:val="0"/>
      <w:marTop w:val="0"/>
      <w:marBottom w:val="0"/>
      <w:divBdr>
        <w:top w:val="none" w:sz="0" w:space="0" w:color="auto"/>
        <w:left w:val="none" w:sz="0" w:space="0" w:color="auto"/>
        <w:bottom w:val="none" w:sz="0" w:space="0" w:color="auto"/>
        <w:right w:val="none" w:sz="0" w:space="0" w:color="auto"/>
      </w:divBdr>
    </w:div>
    <w:div w:id="139856028">
      <w:bodyDiv w:val="1"/>
      <w:marLeft w:val="0"/>
      <w:marRight w:val="0"/>
      <w:marTop w:val="0"/>
      <w:marBottom w:val="0"/>
      <w:divBdr>
        <w:top w:val="none" w:sz="0" w:space="0" w:color="auto"/>
        <w:left w:val="none" w:sz="0" w:space="0" w:color="auto"/>
        <w:bottom w:val="none" w:sz="0" w:space="0" w:color="auto"/>
        <w:right w:val="none" w:sz="0" w:space="0" w:color="auto"/>
      </w:divBdr>
    </w:div>
    <w:div w:id="156114705">
      <w:bodyDiv w:val="1"/>
      <w:marLeft w:val="0"/>
      <w:marRight w:val="0"/>
      <w:marTop w:val="0"/>
      <w:marBottom w:val="0"/>
      <w:divBdr>
        <w:top w:val="none" w:sz="0" w:space="0" w:color="auto"/>
        <w:left w:val="none" w:sz="0" w:space="0" w:color="auto"/>
        <w:bottom w:val="none" w:sz="0" w:space="0" w:color="auto"/>
        <w:right w:val="none" w:sz="0" w:space="0" w:color="auto"/>
      </w:divBdr>
    </w:div>
    <w:div w:id="208809246">
      <w:bodyDiv w:val="1"/>
      <w:marLeft w:val="0"/>
      <w:marRight w:val="0"/>
      <w:marTop w:val="0"/>
      <w:marBottom w:val="0"/>
      <w:divBdr>
        <w:top w:val="none" w:sz="0" w:space="0" w:color="auto"/>
        <w:left w:val="none" w:sz="0" w:space="0" w:color="auto"/>
        <w:bottom w:val="none" w:sz="0" w:space="0" w:color="auto"/>
        <w:right w:val="none" w:sz="0" w:space="0" w:color="auto"/>
      </w:divBdr>
    </w:div>
    <w:div w:id="242691224">
      <w:bodyDiv w:val="1"/>
      <w:marLeft w:val="0"/>
      <w:marRight w:val="0"/>
      <w:marTop w:val="0"/>
      <w:marBottom w:val="0"/>
      <w:divBdr>
        <w:top w:val="none" w:sz="0" w:space="0" w:color="auto"/>
        <w:left w:val="none" w:sz="0" w:space="0" w:color="auto"/>
        <w:bottom w:val="none" w:sz="0" w:space="0" w:color="auto"/>
        <w:right w:val="none" w:sz="0" w:space="0" w:color="auto"/>
      </w:divBdr>
    </w:div>
    <w:div w:id="335571686">
      <w:bodyDiv w:val="1"/>
      <w:marLeft w:val="0"/>
      <w:marRight w:val="0"/>
      <w:marTop w:val="0"/>
      <w:marBottom w:val="0"/>
      <w:divBdr>
        <w:top w:val="none" w:sz="0" w:space="0" w:color="auto"/>
        <w:left w:val="none" w:sz="0" w:space="0" w:color="auto"/>
        <w:bottom w:val="none" w:sz="0" w:space="0" w:color="auto"/>
        <w:right w:val="none" w:sz="0" w:space="0" w:color="auto"/>
      </w:divBdr>
    </w:div>
    <w:div w:id="364983702">
      <w:bodyDiv w:val="1"/>
      <w:marLeft w:val="0"/>
      <w:marRight w:val="0"/>
      <w:marTop w:val="0"/>
      <w:marBottom w:val="0"/>
      <w:divBdr>
        <w:top w:val="none" w:sz="0" w:space="0" w:color="auto"/>
        <w:left w:val="none" w:sz="0" w:space="0" w:color="auto"/>
        <w:bottom w:val="none" w:sz="0" w:space="0" w:color="auto"/>
        <w:right w:val="none" w:sz="0" w:space="0" w:color="auto"/>
      </w:divBdr>
    </w:div>
    <w:div w:id="376777915">
      <w:bodyDiv w:val="1"/>
      <w:marLeft w:val="0"/>
      <w:marRight w:val="0"/>
      <w:marTop w:val="0"/>
      <w:marBottom w:val="0"/>
      <w:divBdr>
        <w:top w:val="none" w:sz="0" w:space="0" w:color="auto"/>
        <w:left w:val="none" w:sz="0" w:space="0" w:color="auto"/>
        <w:bottom w:val="none" w:sz="0" w:space="0" w:color="auto"/>
        <w:right w:val="none" w:sz="0" w:space="0" w:color="auto"/>
      </w:divBdr>
    </w:div>
    <w:div w:id="387919423">
      <w:bodyDiv w:val="1"/>
      <w:marLeft w:val="0"/>
      <w:marRight w:val="0"/>
      <w:marTop w:val="0"/>
      <w:marBottom w:val="0"/>
      <w:divBdr>
        <w:top w:val="none" w:sz="0" w:space="0" w:color="auto"/>
        <w:left w:val="none" w:sz="0" w:space="0" w:color="auto"/>
        <w:bottom w:val="none" w:sz="0" w:space="0" w:color="auto"/>
        <w:right w:val="none" w:sz="0" w:space="0" w:color="auto"/>
      </w:divBdr>
    </w:div>
    <w:div w:id="648898782">
      <w:bodyDiv w:val="1"/>
      <w:marLeft w:val="0"/>
      <w:marRight w:val="0"/>
      <w:marTop w:val="0"/>
      <w:marBottom w:val="0"/>
      <w:divBdr>
        <w:top w:val="none" w:sz="0" w:space="0" w:color="auto"/>
        <w:left w:val="none" w:sz="0" w:space="0" w:color="auto"/>
        <w:bottom w:val="none" w:sz="0" w:space="0" w:color="auto"/>
        <w:right w:val="none" w:sz="0" w:space="0" w:color="auto"/>
      </w:divBdr>
    </w:div>
    <w:div w:id="730156898">
      <w:bodyDiv w:val="1"/>
      <w:marLeft w:val="0"/>
      <w:marRight w:val="0"/>
      <w:marTop w:val="0"/>
      <w:marBottom w:val="0"/>
      <w:divBdr>
        <w:top w:val="none" w:sz="0" w:space="0" w:color="auto"/>
        <w:left w:val="none" w:sz="0" w:space="0" w:color="auto"/>
        <w:bottom w:val="none" w:sz="0" w:space="0" w:color="auto"/>
        <w:right w:val="none" w:sz="0" w:space="0" w:color="auto"/>
      </w:divBdr>
    </w:div>
    <w:div w:id="736902888">
      <w:bodyDiv w:val="1"/>
      <w:marLeft w:val="0"/>
      <w:marRight w:val="0"/>
      <w:marTop w:val="0"/>
      <w:marBottom w:val="0"/>
      <w:divBdr>
        <w:top w:val="none" w:sz="0" w:space="0" w:color="auto"/>
        <w:left w:val="none" w:sz="0" w:space="0" w:color="auto"/>
        <w:bottom w:val="none" w:sz="0" w:space="0" w:color="auto"/>
        <w:right w:val="none" w:sz="0" w:space="0" w:color="auto"/>
      </w:divBdr>
    </w:div>
    <w:div w:id="768624876">
      <w:bodyDiv w:val="1"/>
      <w:marLeft w:val="0"/>
      <w:marRight w:val="0"/>
      <w:marTop w:val="0"/>
      <w:marBottom w:val="0"/>
      <w:divBdr>
        <w:top w:val="none" w:sz="0" w:space="0" w:color="auto"/>
        <w:left w:val="none" w:sz="0" w:space="0" w:color="auto"/>
        <w:bottom w:val="none" w:sz="0" w:space="0" w:color="auto"/>
        <w:right w:val="none" w:sz="0" w:space="0" w:color="auto"/>
      </w:divBdr>
    </w:div>
    <w:div w:id="771753264">
      <w:bodyDiv w:val="1"/>
      <w:marLeft w:val="0"/>
      <w:marRight w:val="0"/>
      <w:marTop w:val="0"/>
      <w:marBottom w:val="0"/>
      <w:divBdr>
        <w:top w:val="none" w:sz="0" w:space="0" w:color="auto"/>
        <w:left w:val="none" w:sz="0" w:space="0" w:color="auto"/>
        <w:bottom w:val="none" w:sz="0" w:space="0" w:color="auto"/>
        <w:right w:val="none" w:sz="0" w:space="0" w:color="auto"/>
      </w:divBdr>
    </w:div>
    <w:div w:id="788164577">
      <w:bodyDiv w:val="1"/>
      <w:marLeft w:val="0"/>
      <w:marRight w:val="0"/>
      <w:marTop w:val="0"/>
      <w:marBottom w:val="0"/>
      <w:divBdr>
        <w:top w:val="none" w:sz="0" w:space="0" w:color="auto"/>
        <w:left w:val="none" w:sz="0" w:space="0" w:color="auto"/>
        <w:bottom w:val="none" w:sz="0" w:space="0" w:color="auto"/>
        <w:right w:val="none" w:sz="0" w:space="0" w:color="auto"/>
      </w:divBdr>
    </w:div>
    <w:div w:id="796947453">
      <w:bodyDiv w:val="1"/>
      <w:marLeft w:val="0"/>
      <w:marRight w:val="0"/>
      <w:marTop w:val="0"/>
      <w:marBottom w:val="0"/>
      <w:divBdr>
        <w:top w:val="none" w:sz="0" w:space="0" w:color="auto"/>
        <w:left w:val="none" w:sz="0" w:space="0" w:color="auto"/>
        <w:bottom w:val="none" w:sz="0" w:space="0" w:color="auto"/>
        <w:right w:val="none" w:sz="0" w:space="0" w:color="auto"/>
      </w:divBdr>
    </w:div>
    <w:div w:id="863250139">
      <w:bodyDiv w:val="1"/>
      <w:marLeft w:val="0"/>
      <w:marRight w:val="0"/>
      <w:marTop w:val="0"/>
      <w:marBottom w:val="0"/>
      <w:divBdr>
        <w:top w:val="none" w:sz="0" w:space="0" w:color="auto"/>
        <w:left w:val="none" w:sz="0" w:space="0" w:color="auto"/>
        <w:bottom w:val="none" w:sz="0" w:space="0" w:color="auto"/>
        <w:right w:val="none" w:sz="0" w:space="0" w:color="auto"/>
      </w:divBdr>
    </w:div>
    <w:div w:id="929700497">
      <w:bodyDiv w:val="1"/>
      <w:marLeft w:val="0"/>
      <w:marRight w:val="0"/>
      <w:marTop w:val="0"/>
      <w:marBottom w:val="0"/>
      <w:divBdr>
        <w:top w:val="none" w:sz="0" w:space="0" w:color="auto"/>
        <w:left w:val="none" w:sz="0" w:space="0" w:color="auto"/>
        <w:bottom w:val="none" w:sz="0" w:space="0" w:color="auto"/>
        <w:right w:val="none" w:sz="0" w:space="0" w:color="auto"/>
      </w:divBdr>
    </w:div>
    <w:div w:id="946812605">
      <w:bodyDiv w:val="1"/>
      <w:marLeft w:val="0"/>
      <w:marRight w:val="0"/>
      <w:marTop w:val="0"/>
      <w:marBottom w:val="0"/>
      <w:divBdr>
        <w:top w:val="none" w:sz="0" w:space="0" w:color="auto"/>
        <w:left w:val="none" w:sz="0" w:space="0" w:color="auto"/>
        <w:bottom w:val="none" w:sz="0" w:space="0" w:color="auto"/>
        <w:right w:val="none" w:sz="0" w:space="0" w:color="auto"/>
      </w:divBdr>
    </w:div>
    <w:div w:id="991106150">
      <w:bodyDiv w:val="1"/>
      <w:marLeft w:val="0"/>
      <w:marRight w:val="0"/>
      <w:marTop w:val="0"/>
      <w:marBottom w:val="0"/>
      <w:divBdr>
        <w:top w:val="none" w:sz="0" w:space="0" w:color="auto"/>
        <w:left w:val="none" w:sz="0" w:space="0" w:color="auto"/>
        <w:bottom w:val="none" w:sz="0" w:space="0" w:color="auto"/>
        <w:right w:val="none" w:sz="0" w:space="0" w:color="auto"/>
      </w:divBdr>
    </w:div>
    <w:div w:id="998463720">
      <w:bodyDiv w:val="1"/>
      <w:marLeft w:val="0"/>
      <w:marRight w:val="0"/>
      <w:marTop w:val="0"/>
      <w:marBottom w:val="0"/>
      <w:divBdr>
        <w:top w:val="none" w:sz="0" w:space="0" w:color="auto"/>
        <w:left w:val="none" w:sz="0" w:space="0" w:color="auto"/>
        <w:bottom w:val="none" w:sz="0" w:space="0" w:color="auto"/>
        <w:right w:val="none" w:sz="0" w:space="0" w:color="auto"/>
      </w:divBdr>
    </w:div>
    <w:div w:id="1164664343">
      <w:bodyDiv w:val="1"/>
      <w:marLeft w:val="0"/>
      <w:marRight w:val="0"/>
      <w:marTop w:val="0"/>
      <w:marBottom w:val="0"/>
      <w:divBdr>
        <w:top w:val="none" w:sz="0" w:space="0" w:color="auto"/>
        <w:left w:val="none" w:sz="0" w:space="0" w:color="auto"/>
        <w:bottom w:val="none" w:sz="0" w:space="0" w:color="auto"/>
        <w:right w:val="none" w:sz="0" w:space="0" w:color="auto"/>
      </w:divBdr>
    </w:div>
    <w:div w:id="1177118971">
      <w:bodyDiv w:val="1"/>
      <w:marLeft w:val="0"/>
      <w:marRight w:val="0"/>
      <w:marTop w:val="0"/>
      <w:marBottom w:val="0"/>
      <w:divBdr>
        <w:top w:val="none" w:sz="0" w:space="0" w:color="auto"/>
        <w:left w:val="none" w:sz="0" w:space="0" w:color="auto"/>
        <w:bottom w:val="none" w:sz="0" w:space="0" w:color="auto"/>
        <w:right w:val="none" w:sz="0" w:space="0" w:color="auto"/>
      </w:divBdr>
    </w:div>
    <w:div w:id="1209344321">
      <w:bodyDiv w:val="1"/>
      <w:marLeft w:val="0"/>
      <w:marRight w:val="0"/>
      <w:marTop w:val="0"/>
      <w:marBottom w:val="0"/>
      <w:divBdr>
        <w:top w:val="none" w:sz="0" w:space="0" w:color="auto"/>
        <w:left w:val="none" w:sz="0" w:space="0" w:color="auto"/>
        <w:bottom w:val="none" w:sz="0" w:space="0" w:color="auto"/>
        <w:right w:val="none" w:sz="0" w:space="0" w:color="auto"/>
      </w:divBdr>
    </w:div>
    <w:div w:id="1228997171">
      <w:bodyDiv w:val="1"/>
      <w:marLeft w:val="0"/>
      <w:marRight w:val="0"/>
      <w:marTop w:val="0"/>
      <w:marBottom w:val="0"/>
      <w:divBdr>
        <w:top w:val="none" w:sz="0" w:space="0" w:color="auto"/>
        <w:left w:val="none" w:sz="0" w:space="0" w:color="auto"/>
        <w:bottom w:val="none" w:sz="0" w:space="0" w:color="auto"/>
        <w:right w:val="none" w:sz="0" w:space="0" w:color="auto"/>
      </w:divBdr>
    </w:div>
    <w:div w:id="1265501492">
      <w:bodyDiv w:val="1"/>
      <w:marLeft w:val="0"/>
      <w:marRight w:val="0"/>
      <w:marTop w:val="0"/>
      <w:marBottom w:val="0"/>
      <w:divBdr>
        <w:top w:val="none" w:sz="0" w:space="0" w:color="auto"/>
        <w:left w:val="none" w:sz="0" w:space="0" w:color="auto"/>
        <w:bottom w:val="none" w:sz="0" w:space="0" w:color="auto"/>
        <w:right w:val="none" w:sz="0" w:space="0" w:color="auto"/>
      </w:divBdr>
    </w:div>
    <w:div w:id="1270431789">
      <w:bodyDiv w:val="1"/>
      <w:marLeft w:val="0"/>
      <w:marRight w:val="0"/>
      <w:marTop w:val="0"/>
      <w:marBottom w:val="0"/>
      <w:divBdr>
        <w:top w:val="none" w:sz="0" w:space="0" w:color="auto"/>
        <w:left w:val="none" w:sz="0" w:space="0" w:color="auto"/>
        <w:bottom w:val="none" w:sz="0" w:space="0" w:color="auto"/>
        <w:right w:val="none" w:sz="0" w:space="0" w:color="auto"/>
      </w:divBdr>
    </w:div>
    <w:div w:id="1405949977">
      <w:bodyDiv w:val="1"/>
      <w:marLeft w:val="0"/>
      <w:marRight w:val="0"/>
      <w:marTop w:val="0"/>
      <w:marBottom w:val="0"/>
      <w:divBdr>
        <w:top w:val="none" w:sz="0" w:space="0" w:color="auto"/>
        <w:left w:val="none" w:sz="0" w:space="0" w:color="auto"/>
        <w:bottom w:val="none" w:sz="0" w:space="0" w:color="auto"/>
        <w:right w:val="none" w:sz="0" w:space="0" w:color="auto"/>
      </w:divBdr>
    </w:div>
    <w:div w:id="1422684279">
      <w:bodyDiv w:val="1"/>
      <w:marLeft w:val="0"/>
      <w:marRight w:val="0"/>
      <w:marTop w:val="0"/>
      <w:marBottom w:val="0"/>
      <w:divBdr>
        <w:top w:val="none" w:sz="0" w:space="0" w:color="auto"/>
        <w:left w:val="none" w:sz="0" w:space="0" w:color="auto"/>
        <w:bottom w:val="none" w:sz="0" w:space="0" w:color="auto"/>
        <w:right w:val="none" w:sz="0" w:space="0" w:color="auto"/>
      </w:divBdr>
    </w:div>
    <w:div w:id="1434741939">
      <w:bodyDiv w:val="1"/>
      <w:marLeft w:val="0"/>
      <w:marRight w:val="0"/>
      <w:marTop w:val="0"/>
      <w:marBottom w:val="0"/>
      <w:divBdr>
        <w:top w:val="none" w:sz="0" w:space="0" w:color="auto"/>
        <w:left w:val="none" w:sz="0" w:space="0" w:color="auto"/>
        <w:bottom w:val="none" w:sz="0" w:space="0" w:color="auto"/>
        <w:right w:val="none" w:sz="0" w:space="0" w:color="auto"/>
      </w:divBdr>
    </w:div>
    <w:div w:id="1463617263">
      <w:bodyDiv w:val="1"/>
      <w:marLeft w:val="0"/>
      <w:marRight w:val="0"/>
      <w:marTop w:val="0"/>
      <w:marBottom w:val="0"/>
      <w:divBdr>
        <w:top w:val="none" w:sz="0" w:space="0" w:color="auto"/>
        <w:left w:val="none" w:sz="0" w:space="0" w:color="auto"/>
        <w:bottom w:val="none" w:sz="0" w:space="0" w:color="auto"/>
        <w:right w:val="none" w:sz="0" w:space="0" w:color="auto"/>
      </w:divBdr>
    </w:div>
    <w:div w:id="1475022209">
      <w:bodyDiv w:val="1"/>
      <w:marLeft w:val="0"/>
      <w:marRight w:val="0"/>
      <w:marTop w:val="0"/>
      <w:marBottom w:val="0"/>
      <w:divBdr>
        <w:top w:val="none" w:sz="0" w:space="0" w:color="auto"/>
        <w:left w:val="none" w:sz="0" w:space="0" w:color="auto"/>
        <w:bottom w:val="none" w:sz="0" w:space="0" w:color="auto"/>
        <w:right w:val="none" w:sz="0" w:space="0" w:color="auto"/>
      </w:divBdr>
    </w:div>
    <w:div w:id="1514489473">
      <w:bodyDiv w:val="1"/>
      <w:marLeft w:val="0"/>
      <w:marRight w:val="0"/>
      <w:marTop w:val="0"/>
      <w:marBottom w:val="0"/>
      <w:divBdr>
        <w:top w:val="none" w:sz="0" w:space="0" w:color="auto"/>
        <w:left w:val="none" w:sz="0" w:space="0" w:color="auto"/>
        <w:bottom w:val="none" w:sz="0" w:space="0" w:color="auto"/>
        <w:right w:val="none" w:sz="0" w:space="0" w:color="auto"/>
      </w:divBdr>
    </w:div>
    <w:div w:id="1558543731">
      <w:bodyDiv w:val="1"/>
      <w:marLeft w:val="0"/>
      <w:marRight w:val="0"/>
      <w:marTop w:val="0"/>
      <w:marBottom w:val="0"/>
      <w:divBdr>
        <w:top w:val="none" w:sz="0" w:space="0" w:color="auto"/>
        <w:left w:val="none" w:sz="0" w:space="0" w:color="auto"/>
        <w:bottom w:val="none" w:sz="0" w:space="0" w:color="auto"/>
        <w:right w:val="none" w:sz="0" w:space="0" w:color="auto"/>
      </w:divBdr>
    </w:div>
    <w:div w:id="1679889360">
      <w:bodyDiv w:val="1"/>
      <w:marLeft w:val="0"/>
      <w:marRight w:val="0"/>
      <w:marTop w:val="0"/>
      <w:marBottom w:val="0"/>
      <w:divBdr>
        <w:top w:val="none" w:sz="0" w:space="0" w:color="auto"/>
        <w:left w:val="none" w:sz="0" w:space="0" w:color="auto"/>
        <w:bottom w:val="none" w:sz="0" w:space="0" w:color="auto"/>
        <w:right w:val="none" w:sz="0" w:space="0" w:color="auto"/>
      </w:divBdr>
    </w:div>
    <w:div w:id="1689747275">
      <w:bodyDiv w:val="1"/>
      <w:marLeft w:val="0"/>
      <w:marRight w:val="0"/>
      <w:marTop w:val="0"/>
      <w:marBottom w:val="0"/>
      <w:divBdr>
        <w:top w:val="none" w:sz="0" w:space="0" w:color="auto"/>
        <w:left w:val="none" w:sz="0" w:space="0" w:color="auto"/>
        <w:bottom w:val="none" w:sz="0" w:space="0" w:color="auto"/>
        <w:right w:val="none" w:sz="0" w:space="0" w:color="auto"/>
      </w:divBdr>
    </w:div>
    <w:div w:id="1848708535">
      <w:bodyDiv w:val="1"/>
      <w:marLeft w:val="0"/>
      <w:marRight w:val="0"/>
      <w:marTop w:val="0"/>
      <w:marBottom w:val="0"/>
      <w:divBdr>
        <w:top w:val="none" w:sz="0" w:space="0" w:color="auto"/>
        <w:left w:val="none" w:sz="0" w:space="0" w:color="auto"/>
        <w:bottom w:val="none" w:sz="0" w:space="0" w:color="auto"/>
        <w:right w:val="none" w:sz="0" w:space="0" w:color="auto"/>
      </w:divBdr>
    </w:div>
    <w:div w:id="1932664886">
      <w:bodyDiv w:val="1"/>
      <w:marLeft w:val="0"/>
      <w:marRight w:val="0"/>
      <w:marTop w:val="0"/>
      <w:marBottom w:val="0"/>
      <w:divBdr>
        <w:top w:val="none" w:sz="0" w:space="0" w:color="auto"/>
        <w:left w:val="none" w:sz="0" w:space="0" w:color="auto"/>
        <w:bottom w:val="none" w:sz="0" w:space="0" w:color="auto"/>
        <w:right w:val="none" w:sz="0" w:space="0" w:color="auto"/>
      </w:divBdr>
    </w:div>
    <w:div w:id="1953442351">
      <w:bodyDiv w:val="1"/>
      <w:marLeft w:val="0"/>
      <w:marRight w:val="0"/>
      <w:marTop w:val="0"/>
      <w:marBottom w:val="0"/>
      <w:divBdr>
        <w:top w:val="none" w:sz="0" w:space="0" w:color="auto"/>
        <w:left w:val="none" w:sz="0" w:space="0" w:color="auto"/>
        <w:bottom w:val="none" w:sz="0" w:space="0" w:color="auto"/>
        <w:right w:val="none" w:sz="0" w:space="0" w:color="auto"/>
      </w:divBdr>
    </w:div>
    <w:div w:id="1955550619">
      <w:bodyDiv w:val="1"/>
      <w:marLeft w:val="0"/>
      <w:marRight w:val="0"/>
      <w:marTop w:val="0"/>
      <w:marBottom w:val="0"/>
      <w:divBdr>
        <w:top w:val="none" w:sz="0" w:space="0" w:color="auto"/>
        <w:left w:val="none" w:sz="0" w:space="0" w:color="auto"/>
        <w:bottom w:val="none" w:sz="0" w:space="0" w:color="auto"/>
        <w:right w:val="none" w:sz="0" w:space="0" w:color="auto"/>
      </w:divBdr>
    </w:div>
    <w:div w:id="1993873426">
      <w:bodyDiv w:val="1"/>
      <w:marLeft w:val="0"/>
      <w:marRight w:val="0"/>
      <w:marTop w:val="0"/>
      <w:marBottom w:val="0"/>
      <w:divBdr>
        <w:top w:val="none" w:sz="0" w:space="0" w:color="auto"/>
        <w:left w:val="none" w:sz="0" w:space="0" w:color="auto"/>
        <w:bottom w:val="none" w:sz="0" w:space="0" w:color="auto"/>
        <w:right w:val="none" w:sz="0" w:space="0" w:color="auto"/>
      </w:divBdr>
    </w:div>
    <w:div w:id="2001998798">
      <w:bodyDiv w:val="1"/>
      <w:marLeft w:val="0"/>
      <w:marRight w:val="0"/>
      <w:marTop w:val="0"/>
      <w:marBottom w:val="0"/>
      <w:divBdr>
        <w:top w:val="none" w:sz="0" w:space="0" w:color="auto"/>
        <w:left w:val="none" w:sz="0" w:space="0" w:color="auto"/>
        <w:bottom w:val="none" w:sz="0" w:space="0" w:color="auto"/>
        <w:right w:val="none" w:sz="0" w:space="0" w:color="auto"/>
      </w:divBdr>
    </w:div>
    <w:div w:id="2006012177">
      <w:bodyDiv w:val="1"/>
      <w:marLeft w:val="0"/>
      <w:marRight w:val="0"/>
      <w:marTop w:val="0"/>
      <w:marBottom w:val="0"/>
      <w:divBdr>
        <w:top w:val="none" w:sz="0" w:space="0" w:color="auto"/>
        <w:left w:val="none" w:sz="0" w:space="0" w:color="auto"/>
        <w:bottom w:val="none" w:sz="0" w:space="0" w:color="auto"/>
        <w:right w:val="none" w:sz="0" w:space="0" w:color="auto"/>
      </w:divBdr>
    </w:div>
    <w:div w:id="2039088505">
      <w:bodyDiv w:val="1"/>
      <w:marLeft w:val="0"/>
      <w:marRight w:val="0"/>
      <w:marTop w:val="0"/>
      <w:marBottom w:val="0"/>
      <w:divBdr>
        <w:top w:val="none" w:sz="0" w:space="0" w:color="auto"/>
        <w:left w:val="none" w:sz="0" w:space="0" w:color="auto"/>
        <w:bottom w:val="none" w:sz="0" w:space="0" w:color="auto"/>
        <w:right w:val="none" w:sz="0" w:space="0" w:color="auto"/>
      </w:divBdr>
    </w:div>
    <w:div w:id="2081781785">
      <w:bodyDiv w:val="1"/>
      <w:marLeft w:val="0"/>
      <w:marRight w:val="0"/>
      <w:marTop w:val="0"/>
      <w:marBottom w:val="0"/>
      <w:divBdr>
        <w:top w:val="none" w:sz="0" w:space="0" w:color="auto"/>
        <w:left w:val="none" w:sz="0" w:space="0" w:color="auto"/>
        <w:bottom w:val="none" w:sz="0" w:space="0" w:color="auto"/>
        <w:right w:val="none" w:sz="0" w:space="0" w:color="auto"/>
      </w:divBdr>
    </w:div>
    <w:div w:id="2094431974">
      <w:bodyDiv w:val="1"/>
      <w:marLeft w:val="0"/>
      <w:marRight w:val="0"/>
      <w:marTop w:val="0"/>
      <w:marBottom w:val="0"/>
      <w:divBdr>
        <w:top w:val="none" w:sz="0" w:space="0" w:color="auto"/>
        <w:left w:val="none" w:sz="0" w:space="0" w:color="auto"/>
        <w:bottom w:val="none" w:sz="0" w:space="0" w:color="auto"/>
        <w:right w:val="none" w:sz="0" w:space="0" w:color="auto"/>
      </w:divBdr>
    </w:div>
    <w:div w:id="2104521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ostas@psu.ed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1F5E0-860E-4D46-AB58-10C5933C2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23</Pages>
  <Words>12937</Words>
  <Characters>73744</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Costas Maranas</dc:creator>
  <cp:keywords/>
  <dc:description/>
  <cp:lastModifiedBy>Dan Olson</cp:lastModifiedBy>
  <cp:revision>3</cp:revision>
  <dcterms:created xsi:type="dcterms:W3CDTF">2019-02-07T15:24:00Z</dcterms:created>
  <dcterms:modified xsi:type="dcterms:W3CDTF">2019-02-07T18:31:00Z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